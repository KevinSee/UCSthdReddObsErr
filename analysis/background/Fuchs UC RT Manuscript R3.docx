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AD9F0" w14:textId="77777777" w:rsidR="008F6BB5" w:rsidRPr="00A273A9" w:rsidRDefault="008F6BB5" w:rsidP="008F6BB5">
      <w:pPr>
        <w:pStyle w:val="Heading1"/>
        <w:spacing w:line="480" w:lineRule="auto"/>
        <w:rPr>
          <w:rFonts w:asciiTheme="minorHAnsi" w:hAnsiTheme="minorHAnsi" w:cstheme="minorHAnsi"/>
          <w:szCs w:val="24"/>
        </w:rPr>
      </w:pPr>
      <w:bookmarkStart w:id="0" w:name="_Hlk33167278"/>
      <w:r>
        <w:rPr>
          <w:rFonts w:asciiTheme="minorHAnsi" w:hAnsiTheme="minorHAnsi" w:cstheme="minorHAnsi"/>
          <w:szCs w:val="24"/>
        </w:rPr>
        <w:t>Overwintering Distribution and Post-Spawn</w:t>
      </w:r>
      <w:r w:rsidRPr="00A273A9">
        <w:rPr>
          <w:rFonts w:asciiTheme="minorHAnsi" w:hAnsiTheme="minorHAnsi" w:cstheme="minorHAnsi"/>
          <w:szCs w:val="24"/>
        </w:rPr>
        <w:t xml:space="preserve"> Survival</w:t>
      </w:r>
      <w:r>
        <w:rPr>
          <w:rFonts w:asciiTheme="minorHAnsi" w:hAnsiTheme="minorHAnsi" w:cstheme="minorHAnsi"/>
          <w:szCs w:val="24"/>
        </w:rPr>
        <w:t xml:space="preserve"> </w:t>
      </w:r>
      <w:r w:rsidRPr="00A273A9">
        <w:rPr>
          <w:rFonts w:asciiTheme="minorHAnsi" w:hAnsiTheme="minorHAnsi" w:cstheme="minorHAnsi"/>
          <w:szCs w:val="24"/>
        </w:rPr>
        <w:t xml:space="preserve">of Steelhead in the Upper Columbia River Basin </w:t>
      </w:r>
    </w:p>
    <w:p w14:paraId="3B779924" w14:textId="77777777" w:rsidR="008F6BB5" w:rsidRPr="00A273A9" w:rsidRDefault="008F6BB5" w:rsidP="008F6BB5">
      <w:pPr>
        <w:spacing w:line="480" w:lineRule="auto"/>
        <w:rPr>
          <w:rFonts w:cstheme="minorHAnsi"/>
          <w:sz w:val="24"/>
          <w:szCs w:val="24"/>
        </w:rPr>
      </w:pPr>
    </w:p>
    <w:p w14:paraId="763AC275" w14:textId="77777777" w:rsidR="008F6BB5" w:rsidRPr="00A273A9" w:rsidRDefault="008F6BB5" w:rsidP="008F6BB5">
      <w:pPr>
        <w:spacing w:line="480" w:lineRule="auto"/>
        <w:rPr>
          <w:rFonts w:cstheme="minorHAnsi"/>
          <w:sz w:val="24"/>
          <w:szCs w:val="24"/>
        </w:rPr>
      </w:pPr>
    </w:p>
    <w:p w14:paraId="4742EE2D" w14:textId="77777777" w:rsidR="008F6BB5" w:rsidRPr="00A273A9" w:rsidRDefault="008F6BB5" w:rsidP="008F6BB5">
      <w:pPr>
        <w:spacing w:line="480" w:lineRule="auto"/>
        <w:rPr>
          <w:rFonts w:cstheme="minorHAnsi"/>
          <w:sz w:val="24"/>
          <w:szCs w:val="24"/>
          <w:vertAlign w:val="superscript"/>
        </w:rPr>
      </w:pPr>
      <w:r w:rsidRPr="00A273A9">
        <w:rPr>
          <w:rFonts w:cstheme="minorHAnsi"/>
          <w:sz w:val="24"/>
          <w:szCs w:val="24"/>
        </w:rPr>
        <w:t>Nathaniel T. Fuchs</w:t>
      </w:r>
      <w:r w:rsidRPr="00A273A9">
        <w:rPr>
          <w:rFonts w:cstheme="minorHAnsi"/>
          <w:sz w:val="24"/>
          <w:szCs w:val="24"/>
          <w:vertAlign w:val="superscript"/>
        </w:rPr>
        <w:t xml:space="preserve">1, </w:t>
      </w:r>
      <w:r>
        <w:rPr>
          <w:rFonts w:cstheme="minorHAnsi"/>
          <w:sz w:val="24"/>
          <w:szCs w:val="24"/>
          <w:vertAlign w:val="superscript"/>
        </w:rPr>
        <w:t>3</w:t>
      </w:r>
      <w:r w:rsidRPr="00A273A9">
        <w:rPr>
          <w:rFonts w:cstheme="minorHAnsi"/>
          <w:sz w:val="24"/>
          <w:szCs w:val="24"/>
          <w:vertAlign w:val="superscript"/>
        </w:rPr>
        <w:t>*</w:t>
      </w:r>
      <w:r w:rsidRPr="00A273A9">
        <w:rPr>
          <w:rFonts w:cstheme="minorHAnsi"/>
          <w:sz w:val="24"/>
          <w:szCs w:val="24"/>
        </w:rPr>
        <w:t>, Christopher C. Caudill</w:t>
      </w:r>
      <w:r>
        <w:rPr>
          <w:rFonts w:cstheme="minorHAnsi"/>
          <w:sz w:val="24"/>
          <w:szCs w:val="24"/>
          <w:vertAlign w:val="superscript"/>
        </w:rPr>
        <w:t>1</w:t>
      </w:r>
      <w:r w:rsidRPr="00A273A9">
        <w:rPr>
          <w:rFonts w:cstheme="minorHAnsi"/>
          <w:sz w:val="24"/>
          <w:szCs w:val="24"/>
        </w:rPr>
        <w:t>, Andrew R. Murdoch</w:t>
      </w:r>
      <w:r>
        <w:rPr>
          <w:rFonts w:cstheme="minorHAnsi"/>
          <w:sz w:val="24"/>
          <w:szCs w:val="24"/>
          <w:vertAlign w:val="superscript"/>
        </w:rPr>
        <w:t>2</w:t>
      </w:r>
      <w:r w:rsidRPr="00A273A9">
        <w:rPr>
          <w:rFonts w:cstheme="minorHAnsi"/>
          <w:sz w:val="24"/>
          <w:szCs w:val="24"/>
        </w:rPr>
        <w:t>, Benjamin L. Truscott</w:t>
      </w:r>
      <w:r>
        <w:rPr>
          <w:rFonts w:cstheme="minorHAnsi"/>
          <w:sz w:val="24"/>
          <w:szCs w:val="24"/>
          <w:vertAlign w:val="superscript"/>
        </w:rPr>
        <w:t>2</w:t>
      </w:r>
    </w:p>
    <w:p w14:paraId="6DB80EEF" w14:textId="77777777" w:rsidR="008F6BB5" w:rsidRDefault="008F6BB5" w:rsidP="008F6BB5">
      <w:pPr>
        <w:spacing w:line="480" w:lineRule="auto"/>
        <w:rPr>
          <w:rFonts w:cstheme="minorHAnsi"/>
          <w:sz w:val="24"/>
          <w:szCs w:val="24"/>
        </w:rPr>
      </w:pPr>
      <w:r>
        <w:rPr>
          <w:rFonts w:cstheme="minorHAnsi"/>
          <w:sz w:val="24"/>
          <w:szCs w:val="24"/>
          <w:vertAlign w:val="superscript"/>
        </w:rPr>
        <w:t>1</w:t>
      </w:r>
      <w:r w:rsidRPr="00A273A9">
        <w:rPr>
          <w:rFonts w:cstheme="minorHAnsi"/>
          <w:sz w:val="24"/>
          <w:szCs w:val="24"/>
        </w:rPr>
        <w:t xml:space="preserve">Department of Fish and Wildlife Sciences, University of Idaho, 875 Perimeter Drive MS 1136, Moscow ID </w:t>
      </w:r>
      <w:r>
        <w:rPr>
          <w:rFonts w:cstheme="minorHAnsi"/>
          <w:sz w:val="24"/>
          <w:szCs w:val="24"/>
        </w:rPr>
        <w:t>83844-1136, USA</w:t>
      </w:r>
    </w:p>
    <w:p w14:paraId="4921D7D1" w14:textId="77777777" w:rsidR="008F6BB5" w:rsidRDefault="008F6BB5" w:rsidP="008F6BB5">
      <w:pPr>
        <w:spacing w:line="480" w:lineRule="auto"/>
        <w:rPr>
          <w:rFonts w:cstheme="minorHAnsi"/>
          <w:sz w:val="24"/>
          <w:szCs w:val="24"/>
        </w:rPr>
      </w:pPr>
      <w:r>
        <w:rPr>
          <w:rFonts w:cstheme="minorHAnsi"/>
          <w:sz w:val="24"/>
          <w:szCs w:val="24"/>
          <w:vertAlign w:val="superscript"/>
        </w:rPr>
        <w:t>2</w:t>
      </w:r>
      <w:r w:rsidRPr="00A273A9">
        <w:rPr>
          <w:rFonts w:cstheme="minorHAnsi"/>
          <w:sz w:val="24"/>
          <w:szCs w:val="24"/>
        </w:rPr>
        <w:t>Washington D</w:t>
      </w:r>
      <w:r>
        <w:rPr>
          <w:rFonts w:cstheme="minorHAnsi"/>
          <w:sz w:val="24"/>
          <w:szCs w:val="24"/>
        </w:rPr>
        <w:t>epartment of Fish and Wildlife, 600 Capitol Way North, Olympia, Washington 98501, USA</w:t>
      </w:r>
    </w:p>
    <w:p w14:paraId="32614378" w14:textId="77777777" w:rsidR="008F6BB5" w:rsidRPr="00A273A9" w:rsidRDefault="008F6BB5" w:rsidP="008F6BB5">
      <w:pPr>
        <w:spacing w:line="480" w:lineRule="auto"/>
        <w:rPr>
          <w:rFonts w:cstheme="minorHAnsi"/>
          <w:sz w:val="24"/>
          <w:szCs w:val="24"/>
        </w:rPr>
      </w:pPr>
      <w:r>
        <w:rPr>
          <w:rFonts w:cstheme="minorHAnsi"/>
          <w:sz w:val="24"/>
          <w:szCs w:val="24"/>
          <w:vertAlign w:val="superscript"/>
        </w:rPr>
        <w:t>3</w:t>
      </w:r>
      <w:r w:rsidRPr="00A273A9">
        <w:rPr>
          <w:rFonts w:cstheme="minorHAnsi"/>
          <w:sz w:val="24"/>
          <w:szCs w:val="24"/>
        </w:rPr>
        <w:t>current affiliation: Washington D</w:t>
      </w:r>
      <w:r>
        <w:rPr>
          <w:rFonts w:cstheme="minorHAnsi"/>
          <w:sz w:val="24"/>
          <w:szCs w:val="24"/>
        </w:rPr>
        <w:t>epartment of Fish and Wildlife, 600 Capitol Way North, Olympia, Washington 98501, USA</w:t>
      </w:r>
    </w:p>
    <w:p w14:paraId="58662490" w14:textId="77777777" w:rsidR="008F6BB5" w:rsidRPr="00A273A9" w:rsidRDefault="008F6BB5" w:rsidP="008F6BB5">
      <w:pPr>
        <w:spacing w:line="480" w:lineRule="auto"/>
        <w:rPr>
          <w:rFonts w:cstheme="minorHAnsi"/>
          <w:sz w:val="24"/>
          <w:szCs w:val="24"/>
        </w:rPr>
      </w:pPr>
    </w:p>
    <w:p w14:paraId="61959D93" w14:textId="77777777" w:rsidR="008F6BB5" w:rsidRDefault="008F6BB5" w:rsidP="008F6BB5">
      <w:pPr>
        <w:spacing w:line="480" w:lineRule="auto"/>
        <w:rPr>
          <w:rFonts w:cstheme="minorHAnsi"/>
          <w:sz w:val="24"/>
          <w:szCs w:val="24"/>
        </w:rPr>
      </w:pPr>
      <w:r w:rsidRPr="00A273A9">
        <w:rPr>
          <w:rFonts w:cstheme="minorHAnsi"/>
          <w:sz w:val="24"/>
          <w:szCs w:val="24"/>
        </w:rPr>
        <w:t xml:space="preserve">*Corresponding Author, Email </w:t>
      </w:r>
      <w:hyperlink r:id="rId10" w:history="1">
        <w:r w:rsidRPr="00DD6DB9">
          <w:rPr>
            <w:rStyle w:val="Hyperlink"/>
            <w:rFonts w:cstheme="minorHAnsi"/>
            <w:sz w:val="24"/>
            <w:szCs w:val="24"/>
          </w:rPr>
          <w:t>Nathaniel.Fuchs@dfw.wa.gov</w:t>
        </w:r>
      </w:hyperlink>
    </w:p>
    <w:p w14:paraId="43CAF482" w14:textId="3DF79C15" w:rsidR="008F6BB5" w:rsidRPr="00A273A9" w:rsidRDefault="00CE152D" w:rsidP="008F6BB5">
      <w:pPr>
        <w:spacing w:line="480" w:lineRule="auto"/>
        <w:rPr>
          <w:rFonts w:cstheme="minorHAnsi"/>
          <w:sz w:val="24"/>
          <w:szCs w:val="24"/>
        </w:rPr>
      </w:pPr>
      <w:r>
        <w:rPr>
          <w:rFonts w:cstheme="minorHAnsi"/>
          <w:sz w:val="24"/>
          <w:szCs w:val="24"/>
        </w:rPr>
        <w:t xml:space="preserve">Keywords: </w:t>
      </w:r>
      <w:bookmarkStart w:id="1" w:name="_Hlk53576825"/>
      <w:r w:rsidRPr="000C56D2">
        <w:rPr>
          <w:rFonts w:cstheme="minorHAnsi"/>
          <w:i/>
          <w:iCs/>
          <w:sz w:val="24"/>
          <w:szCs w:val="24"/>
        </w:rPr>
        <w:t>Oncorhynchus mykiss</w:t>
      </w:r>
      <w:bookmarkEnd w:id="1"/>
      <w:r>
        <w:rPr>
          <w:rFonts w:cstheme="minorHAnsi"/>
          <w:sz w:val="24"/>
          <w:szCs w:val="24"/>
        </w:rPr>
        <w:t>, Radio Telemetry, Steelhead, Overwinter survival, Migration</w:t>
      </w:r>
    </w:p>
    <w:p w14:paraId="5C12EC7A" w14:textId="77777777" w:rsidR="008F6BB5" w:rsidRPr="009757B0" w:rsidRDefault="008F6BB5" w:rsidP="008F6BB5">
      <w:pPr>
        <w:pStyle w:val="Heading1"/>
        <w:spacing w:line="480" w:lineRule="auto"/>
        <w:rPr>
          <w:rFonts w:asciiTheme="minorHAnsi" w:hAnsiTheme="minorHAnsi" w:cstheme="minorHAnsi"/>
          <w:b w:val="0"/>
          <w:i/>
          <w:szCs w:val="24"/>
        </w:rPr>
      </w:pPr>
      <w:r w:rsidRPr="009757B0">
        <w:rPr>
          <w:rFonts w:cstheme="minorHAnsi"/>
          <w:b w:val="0"/>
          <w:i/>
          <w:szCs w:val="24"/>
        </w:rPr>
        <w:t xml:space="preserve">Running Head: </w:t>
      </w:r>
      <w:r w:rsidRPr="009757B0">
        <w:rPr>
          <w:rFonts w:asciiTheme="minorHAnsi" w:hAnsiTheme="minorHAnsi" w:cstheme="minorHAnsi"/>
          <w:b w:val="0"/>
          <w:i/>
          <w:szCs w:val="24"/>
        </w:rPr>
        <w:t>Overwintering Distribution and Post-Spawn Survival of Steelhead in</w:t>
      </w:r>
      <w:r>
        <w:rPr>
          <w:rFonts w:asciiTheme="minorHAnsi" w:hAnsiTheme="minorHAnsi" w:cstheme="minorHAnsi"/>
          <w:b w:val="0"/>
          <w:i/>
          <w:szCs w:val="24"/>
        </w:rPr>
        <w:t xml:space="preserve"> the Upper Columbia River</w:t>
      </w:r>
    </w:p>
    <w:p w14:paraId="5D06E893" w14:textId="77777777" w:rsidR="008F6BB5" w:rsidRPr="00A273A9" w:rsidRDefault="008F6BB5" w:rsidP="008F6BB5">
      <w:pPr>
        <w:spacing w:line="480" w:lineRule="auto"/>
        <w:rPr>
          <w:rFonts w:cstheme="minorHAnsi"/>
          <w:sz w:val="24"/>
          <w:szCs w:val="24"/>
        </w:rPr>
      </w:pPr>
    </w:p>
    <w:p w14:paraId="6D152A96" w14:textId="77777777" w:rsidR="008F6BB5" w:rsidRDefault="008F6BB5" w:rsidP="008F6BB5">
      <w:pPr>
        <w:pStyle w:val="Heading1"/>
        <w:spacing w:line="480" w:lineRule="auto"/>
        <w:rPr>
          <w:rFonts w:asciiTheme="minorHAnsi" w:hAnsiTheme="minorHAnsi" w:cstheme="minorHAnsi"/>
          <w:szCs w:val="24"/>
        </w:rPr>
      </w:pPr>
      <w:bookmarkStart w:id="2" w:name="_Toc510475069"/>
      <w:r>
        <w:rPr>
          <w:rFonts w:asciiTheme="minorHAnsi" w:hAnsiTheme="minorHAnsi" w:cstheme="minorHAnsi"/>
          <w:szCs w:val="24"/>
        </w:rPr>
        <w:lastRenderedPageBreak/>
        <w:t>[A]</w:t>
      </w:r>
      <w:r w:rsidRPr="00A273A9">
        <w:rPr>
          <w:rFonts w:asciiTheme="minorHAnsi" w:hAnsiTheme="minorHAnsi" w:cstheme="minorHAnsi"/>
          <w:szCs w:val="24"/>
        </w:rPr>
        <w:t>Abstract</w:t>
      </w:r>
      <w:bookmarkEnd w:id="2"/>
    </w:p>
    <w:p w14:paraId="08174780" w14:textId="57DB4606" w:rsidR="008D55EC" w:rsidRDefault="004177F9" w:rsidP="008D55EC">
      <w:pPr>
        <w:spacing w:after="0" w:line="480" w:lineRule="auto"/>
      </w:pPr>
      <w:bookmarkStart w:id="3" w:name="_Toc510475070"/>
      <w:r>
        <w:t>A</w:t>
      </w:r>
      <w:r w:rsidR="008D55EC">
        <w:t xml:space="preserve">dult summer-run </w:t>
      </w:r>
      <w:r w:rsidR="00FC6E37">
        <w:t>s</w:t>
      </w:r>
      <w:r w:rsidR="008D55EC">
        <w:t>teelhead (</w:t>
      </w:r>
      <w:r w:rsidR="008D55EC">
        <w:rPr>
          <w:i/>
          <w:iCs/>
        </w:rPr>
        <w:t>Oncorhynchus mykiss</w:t>
      </w:r>
      <w:r w:rsidR="008D55EC">
        <w:t xml:space="preserve">) overwinter in freshwater for several months prior to spawning </w:t>
      </w:r>
      <w:r>
        <w:t>and thus monitoring distribution and survival is important</w:t>
      </w:r>
      <w:r w:rsidR="0024466D">
        <w:t xml:space="preserve"> for management and conservation</w:t>
      </w:r>
      <w:r>
        <w:t xml:space="preserve">.  </w:t>
      </w:r>
      <w:r w:rsidR="00656621">
        <w:t>Monitoring</w:t>
      </w:r>
      <w:r>
        <w:t xml:space="preserve"> is particularly true in </w:t>
      </w:r>
      <w:r w:rsidR="00E729AF">
        <w:t>populations</w:t>
      </w:r>
      <w:r>
        <w:t xml:space="preserve"> such as the upper Columbia River with hatchery-origin components valued by anglers</w:t>
      </w:r>
      <w:r w:rsidR="00E729AF">
        <w:t>,</w:t>
      </w:r>
      <w:r>
        <w:t xml:space="preserve"> natural origin components of conservation concern</w:t>
      </w:r>
      <w:r w:rsidR="00E729AF">
        <w:t>, and temporary strays from downstream populations.</w:t>
      </w:r>
      <w:r w:rsidR="008D55EC">
        <w:t xml:space="preserve"> </w:t>
      </w:r>
      <w:r w:rsidR="00E729AF">
        <w:t xml:space="preserve"> </w:t>
      </w:r>
      <w:r w:rsidR="008D55EC">
        <w:t>We used radio-</w:t>
      </w:r>
      <w:r w:rsidR="00EF18E0">
        <w:t xml:space="preserve"> and PIT </w:t>
      </w:r>
      <w:r w:rsidR="008D55EC">
        <w:t xml:space="preserve">telemetry to monitor behavior, distribution and survival in </w:t>
      </w:r>
      <w:r w:rsidR="00EF18E0">
        <w:t xml:space="preserve">adult </w:t>
      </w:r>
      <w:r w:rsidR="008D55EC">
        <w:t xml:space="preserve">Upper Columbia River </w:t>
      </w:r>
      <w:r w:rsidR="00EF18E0">
        <w:t xml:space="preserve">steelhead </w:t>
      </w:r>
      <w:r w:rsidR="008D55EC">
        <w:t xml:space="preserve">during </w:t>
      </w:r>
      <w:r w:rsidR="0024466D">
        <w:t xml:space="preserve">fall, </w:t>
      </w:r>
      <w:r w:rsidR="008D55EC">
        <w:t>overwintering, spawning and post-spawn period</w:t>
      </w:r>
      <w:r w:rsidR="00E729AF">
        <w:t xml:space="preserve">s with a </w:t>
      </w:r>
      <w:r w:rsidR="0024466D">
        <w:t>focus</w:t>
      </w:r>
      <w:r w:rsidR="00E729AF">
        <w:t xml:space="preserve"> on </w:t>
      </w:r>
      <w:r w:rsidR="0024466D">
        <w:t xml:space="preserve">use of </w:t>
      </w:r>
      <w:r w:rsidR="00E729AF">
        <w:t xml:space="preserve">mainstem </w:t>
      </w:r>
      <w:r w:rsidR="00656621">
        <w:t>versus</w:t>
      </w:r>
      <w:r w:rsidR="0024466D">
        <w:t xml:space="preserve"> four major</w:t>
      </w:r>
      <w:r w:rsidR="00E729AF">
        <w:t xml:space="preserve"> tributa</w:t>
      </w:r>
      <w:r w:rsidR="0024466D">
        <w:t>ries</w:t>
      </w:r>
      <w:r w:rsidR="008D55EC">
        <w:t xml:space="preserve">.  Adult steelhead (N = 807) were </w:t>
      </w:r>
      <w:r w:rsidR="00EF18E0">
        <w:t>tagged</w:t>
      </w:r>
      <w:r w:rsidR="00EF18E0" w:rsidRPr="008B71F5">
        <w:t xml:space="preserve"> </w:t>
      </w:r>
      <w:r w:rsidR="008D55EC">
        <w:t>at Priest Rapids Dam in 2015 and 2016.  One fifth</w:t>
      </w:r>
      <w:r w:rsidR="00BC118B">
        <w:t xml:space="preserve"> (20%)</w:t>
      </w:r>
      <w:r w:rsidR="008D55EC">
        <w:t xml:space="preserve"> of steelhea</w:t>
      </w:r>
      <w:r w:rsidR="008D55EC" w:rsidRPr="008D55EC">
        <w:t>d fell back below Priest Rapids Dam</w:t>
      </w:r>
      <w:r w:rsidR="004E45FD">
        <w:t xml:space="preserve"> and did not reascend</w:t>
      </w:r>
      <w:r w:rsidR="008D55EC">
        <w:t>.  A</w:t>
      </w:r>
      <w:r w:rsidR="00EF18E0">
        <w:t xml:space="preserve"> slight</w:t>
      </w:r>
      <w:r w:rsidR="008D55EC">
        <w:t xml:space="preserve"> majority of tagged steelhead </w:t>
      </w:r>
      <w:r w:rsidR="00EF18E0">
        <w:t xml:space="preserve">that overwintered upstream of </w:t>
      </w:r>
      <w:r w:rsidR="008D55EC">
        <w:t>Priest Rapids</w:t>
      </w:r>
      <w:r w:rsidR="00EF18E0">
        <w:t xml:space="preserve"> Dam</w:t>
      </w:r>
      <w:r w:rsidR="008D55EC">
        <w:t xml:space="preserve"> </w:t>
      </w:r>
      <w:r w:rsidR="00EF18E0">
        <w:t xml:space="preserve">did so in main-stem reservoirs (54%; </w:t>
      </w:r>
      <w:r w:rsidR="008D55EC">
        <w:t>N = 548).  Overwintering in the main-stem Columbia River was more likely for later-arriving steelhead and was concentrated in the most upstream reservoir.  Tributary use during winter was highest in the Wenatchee (26%; 2016) and Methow (18%; 2015) rivers</w:t>
      </w:r>
      <w:r w:rsidR="00E567CA">
        <w:t xml:space="preserve"> while</w:t>
      </w:r>
      <w:r w:rsidR="008D55EC">
        <w:t xml:space="preserve"> no steelhead overwintered in the Entiat River.  </w:t>
      </w:r>
      <w:r w:rsidR="008A4322">
        <w:t xml:space="preserve">Harvest of hatchery-origin steelhead was 18% in </w:t>
      </w:r>
      <w:r w:rsidR="008D55EC">
        <w:t>2015</w:t>
      </w:r>
      <w:r w:rsidR="008A4322">
        <w:t xml:space="preserve"> and was near zero in 2016 when the fishery was suspended </w:t>
      </w:r>
      <w:r w:rsidR="008D55EC">
        <w:t xml:space="preserve">due to low adult returns.  </w:t>
      </w:r>
      <w:r w:rsidR="00CE152D">
        <w:t xml:space="preserve">After </w:t>
      </w:r>
      <w:r w:rsidR="008D55EC">
        <w:t>accounting for reported harvest, annual overwinter survival did not differ between main-stem and tributary habitats</w:t>
      </w:r>
      <w:r w:rsidR="008A4322">
        <w:t xml:space="preserve"> and relatively low adjusted survival of hatchery-origin steelhead in 2015 suggested unreported harvest</w:t>
      </w:r>
      <w:r w:rsidR="008D55EC">
        <w:t xml:space="preserve">.  </w:t>
      </w:r>
      <w:r w:rsidR="0024466D">
        <w:t xml:space="preserve">In contrast to low iteroparity rates (&lt;3%), the </w:t>
      </w:r>
      <w:r w:rsidR="008D55EC">
        <w:t>majority of post-spawn steelhead (56.5%) exited tributaries as kelts</w:t>
      </w:r>
      <w:r w:rsidR="0024466D">
        <w:t xml:space="preserve"> and k</w:t>
      </w:r>
      <w:r w:rsidR="008D55EC">
        <w:t>elt survival to Bonneville Dam was 65% in 2016 and 23% in 2017. </w:t>
      </w:r>
      <w:r w:rsidR="00EE262D">
        <w:t xml:space="preserve"> Collectively, the results highlight</w:t>
      </w:r>
      <w:r w:rsidR="00C11AAB">
        <w:t xml:space="preserve"> the importance of understanding</w:t>
      </w:r>
      <w:r w:rsidR="00EF18E0">
        <w:t xml:space="preserve"> patterns of habitat use and mortality for steelhead populations </w:t>
      </w:r>
      <w:r w:rsidR="00E567CA">
        <w:t>when</w:t>
      </w:r>
      <w:r w:rsidR="00EF18E0">
        <w:t xml:space="preserve"> managers are </w:t>
      </w:r>
      <w:r w:rsidR="00E567CA">
        <w:t xml:space="preserve">faced with </w:t>
      </w:r>
      <w:r w:rsidR="00EF18E0">
        <w:t>balancing harvest and conservation goals</w:t>
      </w:r>
      <w:r w:rsidR="00D76DF7">
        <w:t>.</w:t>
      </w:r>
    </w:p>
    <w:p w14:paraId="2CD3F59D" w14:textId="05EE835B" w:rsidR="00D231A6" w:rsidRDefault="00D231A6" w:rsidP="00C478BE">
      <w:pPr>
        <w:spacing w:after="0" w:line="480" w:lineRule="auto"/>
      </w:pPr>
    </w:p>
    <w:p w14:paraId="2A31FC26" w14:textId="77777777" w:rsidR="00C95EE2" w:rsidRPr="002E1B68" w:rsidRDefault="00C95EE2" w:rsidP="00C478BE">
      <w:pPr>
        <w:spacing w:after="0" w:line="480" w:lineRule="auto"/>
      </w:pPr>
    </w:p>
    <w:p w14:paraId="73BE4887" w14:textId="0C3F9BF1" w:rsidR="008259E9" w:rsidRDefault="00C478BE" w:rsidP="00FC6E37">
      <w:pPr>
        <w:spacing w:line="480" w:lineRule="auto"/>
        <w:rPr>
          <w:rFonts w:cstheme="minorHAnsi"/>
          <w:sz w:val="24"/>
          <w:szCs w:val="24"/>
        </w:rPr>
      </w:pPr>
      <w:r w:rsidDel="009961D6">
        <w:lastRenderedPageBreak/>
        <w:t xml:space="preserve"> </w:t>
      </w:r>
      <w:r w:rsidRPr="002E1B68">
        <w:rPr>
          <w:rFonts w:cstheme="minorHAnsi"/>
          <w:b/>
          <w:szCs w:val="24"/>
        </w:rPr>
        <w:t>[A]Introduction</w:t>
      </w:r>
      <w:bookmarkEnd w:id="3"/>
    </w:p>
    <w:p w14:paraId="6F7927C4" w14:textId="4B77FFF7" w:rsidR="008259E9" w:rsidRDefault="006F1FEF" w:rsidP="00F92DF5">
      <w:pPr>
        <w:spacing w:line="480" w:lineRule="auto"/>
        <w:ind w:firstLine="720"/>
        <w:rPr>
          <w:rFonts w:cstheme="minorHAnsi"/>
          <w:sz w:val="24"/>
          <w:szCs w:val="24"/>
        </w:rPr>
      </w:pPr>
      <w:r>
        <w:rPr>
          <w:rFonts w:cstheme="minorHAnsi"/>
          <w:sz w:val="24"/>
          <w:szCs w:val="24"/>
        </w:rPr>
        <w:t>Steelhead (a</w:t>
      </w:r>
      <w:r w:rsidR="008259E9">
        <w:rPr>
          <w:rFonts w:cstheme="minorHAnsi"/>
          <w:sz w:val="24"/>
          <w:szCs w:val="24"/>
        </w:rPr>
        <w:t xml:space="preserve">nadromous </w:t>
      </w:r>
      <w:r w:rsidR="008259E9" w:rsidRPr="00FC6E37">
        <w:rPr>
          <w:rFonts w:cstheme="minorHAnsi"/>
          <w:i/>
          <w:iCs/>
          <w:sz w:val="24"/>
          <w:szCs w:val="24"/>
        </w:rPr>
        <w:t>Oncorhynchus mykiss</w:t>
      </w:r>
      <w:r>
        <w:rPr>
          <w:rFonts w:cstheme="minorHAnsi"/>
          <w:sz w:val="24"/>
          <w:szCs w:val="24"/>
        </w:rPr>
        <w:t>)</w:t>
      </w:r>
      <w:r w:rsidR="008259E9">
        <w:rPr>
          <w:rFonts w:cstheme="minorHAnsi"/>
          <w:sz w:val="24"/>
          <w:szCs w:val="24"/>
        </w:rPr>
        <w:t xml:space="preserve"> are highly valued by anglers and exhibit a high degree of behavioral and life history diversity relative to most other </w:t>
      </w:r>
      <w:r w:rsidR="008259E9" w:rsidRPr="00F92DF5">
        <w:rPr>
          <w:rFonts w:cstheme="minorHAnsi"/>
          <w:i/>
          <w:iCs/>
          <w:sz w:val="24"/>
          <w:szCs w:val="24"/>
        </w:rPr>
        <w:t>Oncorhynchus</w:t>
      </w:r>
      <w:r w:rsidR="008259E9">
        <w:rPr>
          <w:rFonts w:cstheme="minorHAnsi"/>
          <w:sz w:val="24"/>
          <w:szCs w:val="24"/>
        </w:rPr>
        <w:t xml:space="preserve"> spp.   </w:t>
      </w:r>
      <w:r w:rsidR="00516ACF">
        <w:rPr>
          <w:rFonts w:cstheme="minorHAnsi"/>
          <w:sz w:val="24"/>
          <w:szCs w:val="24"/>
        </w:rPr>
        <w:t>‘Summer-run’ or ‘s</w:t>
      </w:r>
      <w:r w:rsidR="00C478BE" w:rsidRPr="002E1B68">
        <w:rPr>
          <w:rFonts w:cstheme="minorHAnsi"/>
          <w:sz w:val="24"/>
          <w:szCs w:val="24"/>
        </w:rPr>
        <w:t>ummer</w:t>
      </w:r>
      <w:r w:rsidR="008E5AD1">
        <w:rPr>
          <w:rFonts w:cstheme="minorHAnsi"/>
          <w:sz w:val="24"/>
          <w:szCs w:val="24"/>
        </w:rPr>
        <w:t>’</w:t>
      </w:r>
      <w:r w:rsidR="00C478BE" w:rsidRPr="002E1B68">
        <w:rPr>
          <w:rFonts w:cstheme="minorHAnsi"/>
          <w:sz w:val="24"/>
          <w:szCs w:val="24"/>
        </w:rPr>
        <w:t xml:space="preserve"> steelhead exhibit two life history trait</w:t>
      </w:r>
      <w:r w:rsidR="004E279C">
        <w:rPr>
          <w:rFonts w:cstheme="minorHAnsi"/>
          <w:sz w:val="24"/>
          <w:szCs w:val="24"/>
        </w:rPr>
        <w:t>s</w:t>
      </w:r>
      <w:r w:rsidR="00D63DC8">
        <w:rPr>
          <w:rFonts w:cstheme="minorHAnsi"/>
          <w:sz w:val="24"/>
          <w:szCs w:val="24"/>
        </w:rPr>
        <w:t xml:space="preserve"> potentially affecting survival and population productivity</w:t>
      </w:r>
      <w:r w:rsidR="00C478BE" w:rsidRPr="002E1B68">
        <w:rPr>
          <w:rFonts w:cstheme="minorHAnsi"/>
          <w:sz w:val="24"/>
          <w:szCs w:val="24"/>
        </w:rPr>
        <w:t xml:space="preserve">: </w:t>
      </w:r>
      <w:r w:rsidR="004E279C">
        <w:rPr>
          <w:rFonts w:cstheme="minorHAnsi"/>
          <w:sz w:val="24"/>
          <w:szCs w:val="24"/>
        </w:rPr>
        <w:t>a stream-maturing life history (i.e., upstream migration in</w:t>
      </w:r>
      <w:r w:rsidR="008E5AD1">
        <w:rPr>
          <w:rFonts w:cstheme="minorHAnsi"/>
          <w:sz w:val="24"/>
          <w:szCs w:val="24"/>
        </w:rPr>
        <w:t xml:space="preserve"> the summer or</w:t>
      </w:r>
      <w:r w:rsidR="004E279C">
        <w:rPr>
          <w:rFonts w:cstheme="minorHAnsi"/>
          <w:sz w:val="24"/>
          <w:szCs w:val="24"/>
        </w:rPr>
        <w:t xml:space="preserve"> fall before sexual maturation, freshwater ‘overwintering’, and </w:t>
      </w:r>
      <w:r w:rsidR="00C478BE" w:rsidRPr="002E1B68">
        <w:rPr>
          <w:rFonts w:cstheme="minorHAnsi"/>
          <w:sz w:val="24"/>
          <w:szCs w:val="24"/>
        </w:rPr>
        <w:t>spring spawning</w:t>
      </w:r>
      <w:r w:rsidR="004E279C">
        <w:rPr>
          <w:rFonts w:cstheme="minorHAnsi"/>
          <w:sz w:val="24"/>
          <w:szCs w:val="24"/>
        </w:rPr>
        <w:t xml:space="preserve">) </w:t>
      </w:r>
      <w:r w:rsidR="00C478BE" w:rsidRPr="002E1B68">
        <w:rPr>
          <w:rFonts w:cstheme="minorHAnsi"/>
          <w:sz w:val="24"/>
          <w:szCs w:val="24"/>
        </w:rPr>
        <w:t xml:space="preserve">and iteroparity.  </w:t>
      </w:r>
      <w:r w:rsidR="008259E9" w:rsidRPr="002E1B68">
        <w:rPr>
          <w:rFonts w:cstheme="minorHAnsi"/>
          <w:sz w:val="24"/>
          <w:szCs w:val="24"/>
        </w:rPr>
        <w:t>Upper Columbia summer steelhead</w:t>
      </w:r>
      <w:r w:rsidR="00D63DC8">
        <w:rPr>
          <w:rFonts w:cstheme="minorHAnsi"/>
          <w:sz w:val="24"/>
          <w:szCs w:val="24"/>
        </w:rPr>
        <w:t xml:space="preserve"> </w:t>
      </w:r>
      <w:r w:rsidR="008259E9" w:rsidRPr="002E1B68">
        <w:rPr>
          <w:rFonts w:cstheme="minorHAnsi"/>
          <w:sz w:val="24"/>
          <w:szCs w:val="24"/>
        </w:rPr>
        <w:t>undertake among the longest of freshwater migrations (Busby et al. 1996)</w:t>
      </w:r>
      <w:r w:rsidR="00656621">
        <w:rPr>
          <w:rFonts w:cstheme="minorHAnsi"/>
          <w:sz w:val="24"/>
          <w:szCs w:val="24"/>
        </w:rPr>
        <w:t xml:space="preserve"> and </w:t>
      </w:r>
      <w:r w:rsidR="008259E9" w:rsidRPr="002E1B68">
        <w:rPr>
          <w:rFonts w:cstheme="minorHAnsi"/>
          <w:sz w:val="24"/>
          <w:szCs w:val="24"/>
        </w:rPr>
        <w:t>are currently listed as threatened under the United States Endangered Species Act (ESA) (NOAA 2016)</w:t>
      </w:r>
      <w:r>
        <w:rPr>
          <w:rFonts w:cstheme="minorHAnsi"/>
          <w:sz w:val="24"/>
          <w:szCs w:val="24"/>
        </w:rPr>
        <w:t xml:space="preserve">.  Consequently, </w:t>
      </w:r>
      <w:r w:rsidR="00D63DC8">
        <w:rPr>
          <w:rFonts w:cstheme="minorHAnsi"/>
          <w:sz w:val="24"/>
          <w:szCs w:val="24"/>
        </w:rPr>
        <w:t>overwinter distribution, survival and</w:t>
      </w:r>
      <w:r w:rsidR="004E279C">
        <w:rPr>
          <w:rFonts w:cstheme="minorHAnsi"/>
          <w:sz w:val="24"/>
          <w:szCs w:val="24"/>
        </w:rPr>
        <w:t xml:space="preserve"> factors in freshwater affecting </w:t>
      </w:r>
      <w:r w:rsidR="00D63DC8">
        <w:rPr>
          <w:rFonts w:cstheme="minorHAnsi"/>
          <w:sz w:val="24"/>
          <w:szCs w:val="24"/>
        </w:rPr>
        <w:t>iteroparity rate</w:t>
      </w:r>
      <w:r w:rsidR="004E279C">
        <w:rPr>
          <w:rFonts w:cstheme="minorHAnsi"/>
          <w:sz w:val="24"/>
          <w:szCs w:val="24"/>
        </w:rPr>
        <w:t xml:space="preserve"> </w:t>
      </w:r>
      <w:r w:rsidR="00D63DC8">
        <w:rPr>
          <w:rFonts w:cstheme="minorHAnsi"/>
          <w:sz w:val="24"/>
          <w:szCs w:val="24"/>
        </w:rPr>
        <w:t>are of interest to resource managers</w:t>
      </w:r>
      <w:r w:rsidR="008259E9" w:rsidRPr="002E1B68">
        <w:rPr>
          <w:rFonts w:cstheme="minorHAnsi"/>
          <w:sz w:val="24"/>
          <w:szCs w:val="24"/>
        </w:rPr>
        <w:t xml:space="preserve">.  </w:t>
      </w:r>
      <w:r w:rsidR="004E279C">
        <w:rPr>
          <w:rFonts w:cstheme="minorHAnsi"/>
          <w:sz w:val="24"/>
          <w:szCs w:val="24"/>
        </w:rPr>
        <w:t xml:space="preserve">Additionally, </w:t>
      </w:r>
      <w:r w:rsidR="00D63DC8">
        <w:rPr>
          <w:rFonts w:cstheme="minorHAnsi"/>
          <w:sz w:val="24"/>
          <w:szCs w:val="24"/>
        </w:rPr>
        <w:t>Upper Columbia River steelhead</w:t>
      </w:r>
      <w:r w:rsidR="008259E9">
        <w:rPr>
          <w:rFonts w:cstheme="minorHAnsi"/>
          <w:sz w:val="24"/>
          <w:szCs w:val="24"/>
        </w:rPr>
        <w:t xml:space="preserve"> </w:t>
      </w:r>
      <w:r w:rsidR="00D63DC8">
        <w:rPr>
          <w:rFonts w:cstheme="minorHAnsi"/>
          <w:sz w:val="24"/>
          <w:szCs w:val="24"/>
        </w:rPr>
        <w:t xml:space="preserve">support popular recreational fisheries, supported in part by </w:t>
      </w:r>
      <w:r w:rsidR="008259E9" w:rsidRPr="00832D52">
        <w:rPr>
          <w:rFonts w:cstheme="minorHAnsi"/>
          <w:color w:val="000000"/>
          <w:sz w:val="24"/>
          <w:szCs w:val="24"/>
        </w:rPr>
        <w:t xml:space="preserve">hatchery programs </w:t>
      </w:r>
      <w:r w:rsidR="008259E9">
        <w:rPr>
          <w:rFonts w:cstheme="minorHAnsi"/>
          <w:color w:val="000000"/>
          <w:sz w:val="24"/>
          <w:szCs w:val="24"/>
        </w:rPr>
        <w:t>intended</w:t>
      </w:r>
      <w:r w:rsidR="008259E9" w:rsidRPr="00832D52">
        <w:rPr>
          <w:rFonts w:cstheme="minorHAnsi"/>
          <w:color w:val="000000"/>
          <w:sz w:val="24"/>
          <w:szCs w:val="24"/>
        </w:rPr>
        <w:t xml:space="preserve"> to mitigate for impacts from hydroelectri</w:t>
      </w:r>
      <w:r w:rsidR="008259E9" w:rsidRPr="002E1B68">
        <w:rPr>
          <w:rFonts w:cstheme="minorHAnsi"/>
          <w:color w:val="000000"/>
          <w:sz w:val="24"/>
          <w:szCs w:val="24"/>
        </w:rPr>
        <w:t xml:space="preserve">c dams </w:t>
      </w:r>
      <w:r w:rsidR="008259E9">
        <w:rPr>
          <w:rFonts w:cstheme="minorHAnsi"/>
          <w:color w:val="000000"/>
          <w:sz w:val="24"/>
          <w:szCs w:val="24"/>
        </w:rPr>
        <w:t>in</w:t>
      </w:r>
      <w:r w:rsidR="008259E9" w:rsidRPr="002E1B68">
        <w:rPr>
          <w:rFonts w:cstheme="minorHAnsi"/>
          <w:color w:val="000000"/>
          <w:sz w:val="24"/>
          <w:szCs w:val="24"/>
        </w:rPr>
        <w:t xml:space="preserve"> the Columbia River </w:t>
      </w:r>
      <w:r w:rsidR="008259E9">
        <w:rPr>
          <w:rFonts w:cstheme="minorHAnsi"/>
          <w:color w:val="000000"/>
          <w:sz w:val="24"/>
          <w:szCs w:val="24"/>
        </w:rPr>
        <w:t>b</w:t>
      </w:r>
      <w:r w:rsidR="008259E9" w:rsidRPr="002E1B68">
        <w:rPr>
          <w:rFonts w:cstheme="minorHAnsi"/>
          <w:color w:val="000000"/>
          <w:sz w:val="24"/>
          <w:szCs w:val="24"/>
        </w:rPr>
        <w:t>asin</w:t>
      </w:r>
      <w:r w:rsidR="008259E9" w:rsidRPr="002E1B68" w:rsidDel="00F770F9">
        <w:rPr>
          <w:rFonts w:cstheme="minorHAnsi"/>
          <w:sz w:val="24"/>
          <w:szCs w:val="24"/>
        </w:rPr>
        <w:t xml:space="preserve"> </w:t>
      </w:r>
      <w:r w:rsidR="008259E9" w:rsidRPr="002E1B68">
        <w:rPr>
          <w:rFonts w:cstheme="minorHAnsi"/>
          <w:sz w:val="24"/>
          <w:szCs w:val="24"/>
        </w:rPr>
        <w:t>(Waples 1991)</w:t>
      </w:r>
      <w:r>
        <w:rPr>
          <w:rFonts w:cstheme="minorHAnsi"/>
          <w:sz w:val="24"/>
          <w:szCs w:val="24"/>
        </w:rPr>
        <w:t>, creating a need for knowledge of the distribution, survival and interactions with fisheries for both hatchery-</w:t>
      </w:r>
      <w:r w:rsidR="00F92DF5">
        <w:rPr>
          <w:rFonts w:cstheme="minorHAnsi"/>
          <w:sz w:val="24"/>
          <w:szCs w:val="24"/>
        </w:rPr>
        <w:t>origin</w:t>
      </w:r>
      <w:r>
        <w:rPr>
          <w:rFonts w:cstheme="minorHAnsi"/>
          <w:sz w:val="24"/>
          <w:szCs w:val="24"/>
        </w:rPr>
        <w:t xml:space="preserve"> and natural-origin subpopulations</w:t>
      </w:r>
      <w:r w:rsidR="00A41C34">
        <w:rPr>
          <w:rFonts w:cstheme="minorHAnsi"/>
          <w:sz w:val="24"/>
          <w:szCs w:val="24"/>
        </w:rPr>
        <w:t xml:space="preserve">.  </w:t>
      </w:r>
      <w:r>
        <w:rPr>
          <w:rFonts w:cstheme="minorHAnsi"/>
          <w:sz w:val="24"/>
          <w:szCs w:val="24"/>
        </w:rPr>
        <w:t>For example</w:t>
      </w:r>
      <w:r w:rsidR="008259E9" w:rsidRPr="00F13078">
        <w:rPr>
          <w:rFonts w:cstheme="minorHAnsi"/>
          <w:sz w:val="24"/>
          <w:szCs w:val="24"/>
        </w:rPr>
        <w:t>, estimating the proportion of hatchery-</w:t>
      </w:r>
      <w:r w:rsidR="00F92DF5">
        <w:rPr>
          <w:rFonts w:cstheme="minorHAnsi"/>
          <w:sz w:val="24"/>
          <w:szCs w:val="24"/>
        </w:rPr>
        <w:t>origin</w:t>
      </w:r>
      <w:r w:rsidR="008259E9" w:rsidRPr="00F13078">
        <w:rPr>
          <w:rFonts w:cstheme="minorHAnsi"/>
          <w:sz w:val="24"/>
          <w:szCs w:val="24"/>
        </w:rPr>
        <w:t xml:space="preserve"> and natural-origin </w:t>
      </w:r>
      <w:r w:rsidR="00E52DE1">
        <w:rPr>
          <w:rFonts w:cstheme="minorHAnsi"/>
          <w:sz w:val="24"/>
          <w:szCs w:val="24"/>
        </w:rPr>
        <w:t>steelhead</w:t>
      </w:r>
      <w:r w:rsidR="00E52DE1" w:rsidRPr="00F13078">
        <w:rPr>
          <w:rFonts w:cstheme="minorHAnsi"/>
          <w:sz w:val="24"/>
          <w:szCs w:val="24"/>
        </w:rPr>
        <w:t xml:space="preserve"> </w:t>
      </w:r>
      <w:r w:rsidR="008259E9" w:rsidRPr="00F13078">
        <w:rPr>
          <w:rFonts w:cstheme="minorHAnsi"/>
          <w:sz w:val="24"/>
          <w:szCs w:val="24"/>
        </w:rPr>
        <w:t xml:space="preserve">returning to Upper Columbia River tributaries is necessary to monitor the status and trends of natural-origin </w:t>
      </w:r>
      <w:r w:rsidR="00E52DE1">
        <w:rPr>
          <w:rFonts w:cstheme="minorHAnsi"/>
          <w:sz w:val="24"/>
          <w:szCs w:val="24"/>
        </w:rPr>
        <w:t>steelhead</w:t>
      </w:r>
      <w:r w:rsidR="00E52DE1" w:rsidRPr="00F13078">
        <w:rPr>
          <w:rFonts w:cstheme="minorHAnsi"/>
          <w:sz w:val="24"/>
          <w:szCs w:val="24"/>
        </w:rPr>
        <w:t xml:space="preserve"> </w:t>
      </w:r>
      <w:r w:rsidR="008259E9" w:rsidRPr="00F13078">
        <w:rPr>
          <w:rFonts w:cstheme="minorHAnsi"/>
          <w:sz w:val="24"/>
          <w:szCs w:val="24"/>
        </w:rPr>
        <w:t xml:space="preserve">and proportion of hatchery-origin steelhead (pHOS) returning to each tributary population (Stelle 2016).  </w:t>
      </w:r>
      <w:r w:rsidR="008E5AD1">
        <w:rPr>
          <w:rFonts w:cstheme="minorHAnsi"/>
          <w:sz w:val="24"/>
          <w:szCs w:val="24"/>
        </w:rPr>
        <w:t>M</w:t>
      </w:r>
      <w:r w:rsidR="008259E9" w:rsidRPr="00F13078">
        <w:rPr>
          <w:rFonts w:cstheme="minorHAnsi"/>
          <w:sz w:val="24"/>
          <w:szCs w:val="24"/>
        </w:rPr>
        <w:t xml:space="preserve">aintaining and/or increasing iteroparity rates is an important additional component of steelhead ESA recovery planning. </w:t>
      </w:r>
    </w:p>
    <w:p w14:paraId="19F689B1" w14:textId="7CBE9FF5" w:rsidR="00C478BE" w:rsidRPr="002E1B68" w:rsidRDefault="00EE262D" w:rsidP="00C478BE">
      <w:pPr>
        <w:spacing w:line="480" w:lineRule="auto"/>
        <w:ind w:firstLine="720"/>
        <w:rPr>
          <w:rFonts w:cstheme="minorHAnsi"/>
          <w:sz w:val="24"/>
          <w:szCs w:val="24"/>
        </w:rPr>
      </w:pPr>
      <w:r>
        <w:rPr>
          <w:rFonts w:cstheme="minorHAnsi"/>
          <w:sz w:val="24"/>
          <w:szCs w:val="24"/>
        </w:rPr>
        <w:t>Freshwater overwintering</w:t>
      </w:r>
      <w:r w:rsidRPr="002E1B68">
        <w:rPr>
          <w:rFonts w:cstheme="minorHAnsi"/>
          <w:sz w:val="24"/>
          <w:szCs w:val="24"/>
        </w:rPr>
        <w:t xml:space="preserve"> </w:t>
      </w:r>
      <w:r w:rsidR="00C478BE" w:rsidRPr="002E1B68">
        <w:rPr>
          <w:rFonts w:cstheme="minorHAnsi"/>
          <w:sz w:val="24"/>
          <w:szCs w:val="24"/>
        </w:rPr>
        <w:t>behavior</w:t>
      </w:r>
      <w:r w:rsidR="00D63DC8">
        <w:rPr>
          <w:rFonts w:cstheme="minorHAnsi"/>
          <w:sz w:val="24"/>
          <w:szCs w:val="24"/>
        </w:rPr>
        <w:t xml:space="preserve"> in </w:t>
      </w:r>
      <w:r w:rsidR="004E279C">
        <w:rPr>
          <w:rFonts w:cstheme="minorHAnsi"/>
          <w:sz w:val="24"/>
          <w:szCs w:val="24"/>
        </w:rPr>
        <w:t xml:space="preserve">stream-maturing </w:t>
      </w:r>
      <w:r w:rsidR="00D63DC8">
        <w:rPr>
          <w:rFonts w:cstheme="minorHAnsi"/>
          <w:sz w:val="24"/>
          <w:szCs w:val="24"/>
        </w:rPr>
        <w:t>steelhead</w:t>
      </w:r>
      <w:r w:rsidR="00C478BE" w:rsidRPr="002E1B68">
        <w:rPr>
          <w:rFonts w:cstheme="minorHAnsi"/>
          <w:sz w:val="24"/>
          <w:szCs w:val="24"/>
        </w:rPr>
        <w:t xml:space="preserve"> has been hypothesized as </w:t>
      </w:r>
      <w:r w:rsidR="006F1FEF">
        <w:rPr>
          <w:rFonts w:cstheme="minorHAnsi"/>
          <w:sz w:val="24"/>
          <w:szCs w:val="24"/>
        </w:rPr>
        <w:t xml:space="preserve">one of a suite of traits </w:t>
      </w:r>
      <w:r w:rsidR="00C478BE" w:rsidRPr="002E1B68">
        <w:rPr>
          <w:rFonts w:cstheme="minorHAnsi"/>
          <w:sz w:val="24"/>
          <w:szCs w:val="24"/>
        </w:rPr>
        <w:t xml:space="preserve">allowing migration to spawning habitats that would otherwise be inaccessible </w:t>
      </w:r>
      <w:r w:rsidR="008E5AD1">
        <w:rPr>
          <w:rFonts w:cstheme="minorHAnsi"/>
          <w:sz w:val="24"/>
          <w:szCs w:val="24"/>
        </w:rPr>
        <w:t xml:space="preserve">because of flow and/or temperature conditions </w:t>
      </w:r>
      <w:r w:rsidR="00C478BE" w:rsidRPr="002E1B68">
        <w:rPr>
          <w:rFonts w:cstheme="minorHAnsi"/>
          <w:sz w:val="24"/>
          <w:szCs w:val="24"/>
        </w:rPr>
        <w:t xml:space="preserve">(Robards and Quinn </w:t>
      </w:r>
      <w:r w:rsidR="00C478BE" w:rsidRPr="002E1B68">
        <w:rPr>
          <w:rFonts w:cstheme="minorHAnsi"/>
          <w:sz w:val="24"/>
          <w:szCs w:val="24"/>
        </w:rPr>
        <w:lastRenderedPageBreak/>
        <w:t xml:space="preserve">2002; Trudel et al. 2004).  Notably, both radio-tag and passive integrated transponder (PIT) tag </w:t>
      </w:r>
      <w:r>
        <w:rPr>
          <w:rFonts w:cstheme="minorHAnsi"/>
          <w:sz w:val="24"/>
          <w:szCs w:val="24"/>
        </w:rPr>
        <w:t>monitoring</w:t>
      </w:r>
      <w:r w:rsidRPr="002E1B68">
        <w:rPr>
          <w:rFonts w:cstheme="minorHAnsi"/>
          <w:sz w:val="24"/>
          <w:szCs w:val="24"/>
        </w:rPr>
        <w:t xml:space="preserve"> </w:t>
      </w:r>
      <w:r w:rsidR="00C478BE" w:rsidRPr="002E1B68">
        <w:rPr>
          <w:rFonts w:cstheme="minorHAnsi"/>
          <w:sz w:val="24"/>
          <w:szCs w:val="24"/>
        </w:rPr>
        <w:t>ha</w:t>
      </w:r>
      <w:r w:rsidR="00C478BE">
        <w:rPr>
          <w:rFonts w:cstheme="minorHAnsi"/>
          <w:sz w:val="24"/>
          <w:szCs w:val="24"/>
        </w:rPr>
        <w:t>s</w:t>
      </w:r>
      <w:r w:rsidR="00C478BE" w:rsidRPr="002E1B68">
        <w:rPr>
          <w:rFonts w:cstheme="minorHAnsi"/>
          <w:sz w:val="24"/>
          <w:szCs w:val="24"/>
        </w:rPr>
        <w:t xml:space="preserve"> revealed </w:t>
      </w:r>
      <w:r w:rsidR="006F1FEF">
        <w:rPr>
          <w:rFonts w:cstheme="minorHAnsi"/>
          <w:sz w:val="24"/>
          <w:szCs w:val="24"/>
        </w:rPr>
        <w:t>complex</w:t>
      </w:r>
      <w:r w:rsidR="006024F8">
        <w:rPr>
          <w:rFonts w:cstheme="minorHAnsi"/>
          <w:sz w:val="24"/>
          <w:szCs w:val="24"/>
        </w:rPr>
        <w:t xml:space="preserve"> behaviors </w:t>
      </w:r>
      <w:r w:rsidR="008E5AD1">
        <w:rPr>
          <w:rFonts w:cstheme="minorHAnsi"/>
          <w:sz w:val="24"/>
          <w:szCs w:val="24"/>
        </w:rPr>
        <w:t>in migrati</w:t>
      </w:r>
      <w:r w:rsidR="00B5521D">
        <w:rPr>
          <w:rFonts w:cstheme="minorHAnsi"/>
          <w:sz w:val="24"/>
          <w:szCs w:val="24"/>
        </w:rPr>
        <w:t>ng</w:t>
      </w:r>
      <w:r w:rsidR="008E5AD1">
        <w:rPr>
          <w:rFonts w:cstheme="minorHAnsi"/>
          <w:sz w:val="24"/>
          <w:szCs w:val="24"/>
        </w:rPr>
        <w:t xml:space="preserve"> adult steelhead, </w:t>
      </w:r>
      <w:r w:rsidR="006024F8">
        <w:rPr>
          <w:rFonts w:cstheme="minorHAnsi"/>
          <w:sz w:val="24"/>
          <w:szCs w:val="24"/>
        </w:rPr>
        <w:t xml:space="preserve">including </w:t>
      </w:r>
      <w:r w:rsidR="00F05DB6">
        <w:rPr>
          <w:rFonts w:cstheme="minorHAnsi"/>
          <w:sz w:val="24"/>
          <w:szCs w:val="24"/>
        </w:rPr>
        <w:t xml:space="preserve">tributary overshoot and fallback, </w:t>
      </w:r>
      <w:r w:rsidR="006024F8">
        <w:rPr>
          <w:rFonts w:cstheme="minorHAnsi"/>
          <w:sz w:val="24"/>
          <w:szCs w:val="24"/>
        </w:rPr>
        <w:t>use of</w:t>
      </w:r>
      <w:r w:rsidR="00C478BE" w:rsidRPr="002E1B68">
        <w:rPr>
          <w:rFonts w:cstheme="minorHAnsi"/>
          <w:sz w:val="24"/>
          <w:szCs w:val="24"/>
        </w:rPr>
        <w:t xml:space="preserve"> main</w:t>
      </w:r>
      <w:r w:rsidR="00C478BE">
        <w:rPr>
          <w:rFonts w:cstheme="minorHAnsi"/>
          <w:sz w:val="24"/>
          <w:szCs w:val="24"/>
        </w:rPr>
        <w:t>-</w:t>
      </w:r>
      <w:r w:rsidR="00C478BE" w:rsidRPr="002E1B68">
        <w:rPr>
          <w:rFonts w:cstheme="minorHAnsi"/>
          <w:sz w:val="24"/>
          <w:szCs w:val="24"/>
        </w:rPr>
        <w:t xml:space="preserve">stem </w:t>
      </w:r>
      <w:r w:rsidR="00F05DB6">
        <w:rPr>
          <w:rFonts w:cstheme="minorHAnsi"/>
          <w:sz w:val="24"/>
          <w:szCs w:val="24"/>
        </w:rPr>
        <w:t xml:space="preserve">mainstem rather than tributary </w:t>
      </w:r>
      <w:r w:rsidR="00C478BE" w:rsidRPr="002E1B68">
        <w:rPr>
          <w:rFonts w:cstheme="minorHAnsi"/>
          <w:sz w:val="24"/>
          <w:szCs w:val="24"/>
        </w:rPr>
        <w:t>habitats</w:t>
      </w:r>
      <w:r w:rsidR="006024F8">
        <w:rPr>
          <w:rFonts w:cstheme="minorHAnsi"/>
          <w:sz w:val="24"/>
          <w:szCs w:val="24"/>
        </w:rPr>
        <w:t xml:space="preserve"> during winter</w:t>
      </w:r>
      <w:r w:rsidR="00C478BE" w:rsidRPr="002E1B68">
        <w:rPr>
          <w:rFonts w:cstheme="minorHAnsi"/>
          <w:sz w:val="24"/>
          <w:szCs w:val="24"/>
        </w:rPr>
        <w:t xml:space="preserve"> (e.g., Keefer et al. 2008a; Richins and Skalski 2018)</w:t>
      </w:r>
      <w:r w:rsidR="00F05DB6">
        <w:rPr>
          <w:rFonts w:cstheme="minorHAnsi"/>
          <w:sz w:val="24"/>
          <w:szCs w:val="24"/>
        </w:rPr>
        <w:t>, and complex movements near natal reaches</w:t>
      </w:r>
      <w:r w:rsidR="008E5AD1">
        <w:rPr>
          <w:rFonts w:cstheme="minorHAnsi"/>
          <w:sz w:val="24"/>
          <w:szCs w:val="24"/>
        </w:rPr>
        <w:t>, including temporary and permanent straying (Keefer and Caudill 2014; Pearsons and O’Connor 2020)</w:t>
      </w:r>
      <w:r w:rsidR="00C478BE" w:rsidRPr="002E1B68">
        <w:rPr>
          <w:rFonts w:cstheme="minorHAnsi"/>
          <w:sz w:val="24"/>
          <w:szCs w:val="24"/>
        </w:rPr>
        <w:t>.</w:t>
      </w:r>
      <w:r w:rsidR="00753F47">
        <w:rPr>
          <w:rFonts w:cstheme="minorHAnsi"/>
          <w:sz w:val="24"/>
          <w:szCs w:val="24"/>
        </w:rPr>
        <w:t xml:space="preserve"> </w:t>
      </w:r>
      <w:r w:rsidR="008E5AD1">
        <w:rPr>
          <w:rFonts w:cstheme="minorHAnsi"/>
          <w:sz w:val="24"/>
          <w:szCs w:val="24"/>
        </w:rPr>
        <w:t xml:space="preserve"> </w:t>
      </w:r>
      <w:r w:rsidR="00F05DB6">
        <w:rPr>
          <w:rFonts w:cstheme="minorHAnsi"/>
          <w:sz w:val="24"/>
          <w:szCs w:val="24"/>
        </w:rPr>
        <w:t>O</w:t>
      </w:r>
      <w:r w:rsidR="00C478BE" w:rsidRPr="002E1B68">
        <w:rPr>
          <w:rFonts w:cstheme="minorHAnsi"/>
          <w:sz w:val="24"/>
          <w:szCs w:val="24"/>
        </w:rPr>
        <w:t xml:space="preserve">verwintering mortality (including pre-spawn mortality) </w:t>
      </w:r>
      <w:r w:rsidR="00F05DB6">
        <w:rPr>
          <w:rFonts w:cstheme="minorHAnsi"/>
          <w:sz w:val="24"/>
          <w:szCs w:val="24"/>
        </w:rPr>
        <w:t xml:space="preserve">has been attributed to a variety of mechanisms </w:t>
      </w:r>
      <w:r w:rsidR="00C478BE" w:rsidRPr="002E1B68">
        <w:rPr>
          <w:rFonts w:cstheme="minorHAnsi"/>
          <w:sz w:val="24"/>
          <w:szCs w:val="24"/>
        </w:rPr>
        <w:t>(Keefer et al. 2008a; Bowerman et al. 2016</w:t>
      </w:r>
      <w:r w:rsidR="00C478BE" w:rsidRPr="009961D6">
        <w:rPr>
          <w:rFonts w:cstheme="minorHAnsi"/>
          <w:sz w:val="24"/>
          <w:szCs w:val="24"/>
        </w:rPr>
        <w:t>)</w:t>
      </w:r>
      <w:r w:rsidR="006024F8">
        <w:rPr>
          <w:rFonts w:cstheme="minorHAnsi"/>
          <w:sz w:val="24"/>
          <w:szCs w:val="24"/>
        </w:rPr>
        <w:t>, including spatial and temporal overlap of hatchery- and natural-origin subpopulations with fisheries (Feeken et al. 2019)</w:t>
      </w:r>
      <w:r w:rsidR="00D476A5">
        <w:rPr>
          <w:rFonts w:cstheme="minorHAnsi"/>
          <w:sz w:val="24"/>
          <w:szCs w:val="24"/>
        </w:rPr>
        <w:t xml:space="preserve">.  </w:t>
      </w:r>
      <w:r w:rsidR="005960C7">
        <w:rPr>
          <w:rFonts w:cstheme="minorHAnsi"/>
          <w:sz w:val="24"/>
          <w:szCs w:val="24"/>
        </w:rPr>
        <w:t>Given the</w:t>
      </w:r>
      <w:r w:rsidR="00E567CA">
        <w:rPr>
          <w:rFonts w:cstheme="minorHAnsi"/>
          <w:sz w:val="24"/>
          <w:szCs w:val="24"/>
        </w:rPr>
        <w:t xml:space="preserve"> possible</w:t>
      </w:r>
      <w:r w:rsidR="005960C7">
        <w:rPr>
          <w:rFonts w:cstheme="minorHAnsi"/>
          <w:sz w:val="24"/>
          <w:szCs w:val="24"/>
        </w:rPr>
        <w:t xml:space="preserve"> range of behaviors and potential sources of mortality </w:t>
      </w:r>
      <w:r w:rsidR="00807C3F">
        <w:rPr>
          <w:rFonts w:cstheme="minorHAnsi"/>
          <w:sz w:val="24"/>
          <w:szCs w:val="24"/>
        </w:rPr>
        <w:t>prior to spawning</w:t>
      </w:r>
      <w:r w:rsidR="005960C7">
        <w:rPr>
          <w:rFonts w:cstheme="minorHAnsi"/>
          <w:sz w:val="24"/>
          <w:szCs w:val="24"/>
        </w:rPr>
        <w:t>, d</w:t>
      </w:r>
      <w:r w:rsidR="00C478BE" w:rsidRPr="002E1B68">
        <w:rPr>
          <w:rFonts w:cstheme="minorHAnsi"/>
          <w:sz w:val="24"/>
          <w:szCs w:val="24"/>
        </w:rPr>
        <w:t xml:space="preserve">etermining patterns </w:t>
      </w:r>
      <w:r w:rsidR="005960C7">
        <w:rPr>
          <w:rFonts w:cstheme="minorHAnsi"/>
          <w:sz w:val="24"/>
          <w:szCs w:val="24"/>
        </w:rPr>
        <w:t>of</w:t>
      </w:r>
      <w:r w:rsidR="005960C7" w:rsidRPr="002E1B68">
        <w:rPr>
          <w:rFonts w:cstheme="minorHAnsi"/>
          <w:sz w:val="24"/>
          <w:szCs w:val="24"/>
        </w:rPr>
        <w:t xml:space="preserve"> </w:t>
      </w:r>
      <w:r w:rsidR="00C478BE" w:rsidRPr="002E1B68">
        <w:rPr>
          <w:rFonts w:cstheme="minorHAnsi"/>
          <w:sz w:val="24"/>
          <w:szCs w:val="24"/>
        </w:rPr>
        <w:t xml:space="preserve">overwintering </w:t>
      </w:r>
      <w:r w:rsidR="005960C7">
        <w:rPr>
          <w:rFonts w:cstheme="minorHAnsi"/>
          <w:sz w:val="24"/>
          <w:szCs w:val="24"/>
        </w:rPr>
        <w:t>distribution</w:t>
      </w:r>
      <w:r w:rsidR="005960C7" w:rsidRPr="002E1B68">
        <w:rPr>
          <w:rFonts w:cstheme="minorHAnsi"/>
          <w:sz w:val="24"/>
          <w:szCs w:val="24"/>
        </w:rPr>
        <w:t xml:space="preserve"> </w:t>
      </w:r>
      <w:r w:rsidR="00C478BE" w:rsidRPr="002E1B68">
        <w:rPr>
          <w:rFonts w:cstheme="minorHAnsi"/>
          <w:sz w:val="24"/>
          <w:szCs w:val="24"/>
        </w:rPr>
        <w:t xml:space="preserve">and survival </w:t>
      </w:r>
      <w:r w:rsidR="00807C3F">
        <w:rPr>
          <w:rFonts w:cstheme="minorHAnsi"/>
          <w:sz w:val="24"/>
          <w:szCs w:val="24"/>
        </w:rPr>
        <w:t>for summer steelhead</w:t>
      </w:r>
      <w:r w:rsidR="00656621">
        <w:rPr>
          <w:rFonts w:cstheme="minorHAnsi"/>
          <w:sz w:val="24"/>
          <w:szCs w:val="24"/>
        </w:rPr>
        <w:t xml:space="preserve"> populations</w:t>
      </w:r>
      <w:r w:rsidR="00807C3F">
        <w:rPr>
          <w:rFonts w:cstheme="minorHAnsi"/>
          <w:sz w:val="24"/>
          <w:szCs w:val="24"/>
        </w:rPr>
        <w:t xml:space="preserve"> </w:t>
      </w:r>
      <w:r w:rsidR="005960C7">
        <w:rPr>
          <w:rFonts w:cstheme="minorHAnsi"/>
          <w:sz w:val="24"/>
          <w:szCs w:val="24"/>
        </w:rPr>
        <w:t>is an important</w:t>
      </w:r>
      <w:r w:rsidR="00C478BE" w:rsidRPr="002E1B68">
        <w:rPr>
          <w:rFonts w:cstheme="minorHAnsi"/>
          <w:sz w:val="24"/>
          <w:szCs w:val="24"/>
        </w:rPr>
        <w:t xml:space="preserve"> first step</w:t>
      </w:r>
      <w:r w:rsidR="005960C7">
        <w:rPr>
          <w:rFonts w:cstheme="minorHAnsi"/>
          <w:sz w:val="24"/>
          <w:szCs w:val="24"/>
        </w:rPr>
        <w:t xml:space="preserve"> toward effective management and conservation</w:t>
      </w:r>
      <w:r w:rsidR="00C478BE" w:rsidRPr="002E1B68">
        <w:rPr>
          <w:rFonts w:cstheme="minorHAnsi"/>
          <w:sz w:val="24"/>
          <w:szCs w:val="24"/>
        </w:rPr>
        <w:t xml:space="preserve">. </w:t>
      </w:r>
    </w:p>
    <w:p w14:paraId="220CFDBB" w14:textId="4CC1317C" w:rsidR="00C478BE" w:rsidRPr="002E1B68" w:rsidRDefault="00C478BE" w:rsidP="00C478BE">
      <w:pPr>
        <w:spacing w:line="480" w:lineRule="auto"/>
        <w:ind w:firstLine="720"/>
        <w:rPr>
          <w:rFonts w:cstheme="minorHAnsi"/>
          <w:sz w:val="24"/>
          <w:szCs w:val="24"/>
        </w:rPr>
      </w:pPr>
      <w:r w:rsidRPr="002E1B68">
        <w:rPr>
          <w:rFonts w:cstheme="minorHAnsi"/>
          <w:sz w:val="24"/>
          <w:szCs w:val="24"/>
        </w:rPr>
        <w:t xml:space="preserve">In contrast to most other Pacific salmonids, iteroparity in steelhead is </w:t>
      </w:r>
      <w:r w:rsidR="00C10AC6">
        <w:rPr>
          <w:rFonts w:cstheme="minorHAnsi"/>
          <w:sz w:val="24"/>
          <w:szCs w:val="24"/>
        </w:rPr>
        <w:t xml:space="preserve">common </w:t>
      </w:r>
      <w:r w:rsidR="006E1A7F">
        <w:rPr>
          <w:rFonts w:cstheme="minorHAnsi"/>
          <w:sz w:val="24"/>
          <w:szCs w:val="24"/>
        </w:rPr>
        <w:t>and</w:t>
      </w:r>
      <w:r w:rsidRPr="002E1B68">
        <w:rPr>
          <w:rFonts w:cstheme="minorHAnsi"/>
          <w:sz w:val="24"/>
          <w:szCs w:val="24"/>
        </w:rPr>
        <w:t xml:space="preserve"> </w:t>
      </w:r>
      <w:r w:rsidR="00C10AC6">
        <w:rPr>
          <w:rFonts w:cstheme="minorHAnsi"/>
          <w:sz w:val="24"/>
          <w:szCs w:val="24"/>
        </w:rPr>
        <w:t xml:space="preserve">can </w:t>
      </w:r>
      <w:r w:rsidRPr="002E1B68">
        <w:rPr>
          <w:rFonts w:cstheme="minorHAnsi"/>
          <w:sz w:val="24"/>
          <w:szCs w:val="24"/>
        </w:rPr>
        <w:t>increase</w:t>
      </w:r>
      <w:r w:rsidR="00C10AC6">
        <w:rPr>
          <w:rFonts w:cstheme="minorHAnsi"/>
          <w:sz w:val="24"/>
          <w:szCs w:val="24"/>
        </w:rPr>
        <w:t xml:space="preserve"> individual fitness and</w:t>
      </w:r>
      <w:r w:rsidR="006E1A7F">
        <w:rPr>
          <w:rFonts w:cstheme="minorHAnsi"/>
          <w:sz w:val="24"/>
          <w:szCs w:val="24"/>
        </w:rPr>
        <w:t xml:space="preserve"> </w:t>
      </w:r>
      <w:r w:rsidRPr="002E1B68">
        <w:rPr>
          <w:rFonts w:cstheme="minorHAnsi"/>
          <w:sz w:val="24"/>
          <w:szCs w:val="24"/>
        </w:rPr>
        <w:t xml:space="preserve">population productivity (Fleming 1998; Fleming and Reynolds 2003; Wilbur and Rudolf 2006).  The rate of iteroparity is negatively correlated with migration distance </w:t>
      </w:r>
      <w:r w:rsidR="00807C3F">
        <w:rPr>
          <w:rFonts w:cstheme="minorHAnsi"/>
          <w:sz w:val="24"/>
          <w:szCs w:val="24"/>
        </w:rPr>
        <w:t xml:space="preserve">in steelhead </w:t>
      </w:r>
      <w:r w:rsidRPr="002E1B68">
        <w:rPr>
          <w:rFonts w:cstheme="minorHAnsi"/>
          <w:sz w:val="24"/>
          <w:szCs w:val="24"/>
        </w:rPr>
        <w:t>(Copeland et al. 2019)</w:t>
      </w:r>
      <w:r w:rsidR="00C10AC6">
        <w:rPr>
          <w:rFonts w:cstheme="minorHAnsi"/>
          <w:sz w:val="24"/>
          <w:szCs w:val="24"/>
        </w:rPr>
        <w:t>.  F</w:t>
      </w:r>
      <w:r w:rsidRPr="002E1B68">
        <w:rPr>
          <w:rFonts w:cstheme="minorHAnsi"/>
          <w:sz w:val="24"/>
          <w:szCs w:val="24"/>
        </w:rPr>
        <w:t>or instance, iteroparity rates decline from 10-20% in coastal populations (e.g.</w:t>
      </w:r>
      <w:r w:rsidR="002A197A">
        <w:rPr>
          <w:rFonts w:cstheme="minorHAnsi"/>
          <w:sz w:val="24"/>
          <w:szCs w:val="24"/>
        </w:rPr>
        <w:t>,</w:t>
      </w:r>
      <w:r w:rsidRPr="002E1B68">
        <w:rPr>
          <w:rFonts w:cstheme="minorHAnsi"/>
          <w:sz w:val="24"/>
          <w:szCs w:val="24"/>
        </w:rPr>
        <w:t xml:space="preserve"> Meehan and Bjornn 1991; Busby et al. 1996) to 2.9-9.0% for lower Columbia River steelhead (Keefer et al. 2008b)</w:t>
      </w:r>
      <w:r w:rsidR="00C10AC6">
        <w:rPr>
          <w:rFonts w:cstheme="minorHAnsi"/>
          <w:sz w:val="24"/>
          <w:szCs w:val="24"/>
        </w:rPr>
        <w:t xml:space="preserve"> to </w:t>
      </w:r>
      <w:r w:rsidR="00C10AC6" w:rsidRPr="002E1B68">
        <w:rPr>
          <w:rFonts w:cstheme="minorHAnsi"/>
          <w:sz w:val="24"/>
          <w:szCs w:val="24"/>
        </w:rPr>
        <w:t xml:space="preserve">0.5-2.0% </w:t>
      </w:r>
      <w:r w:rsidR="00C10AC6">
        <w:rPr>
          <w:rFonts w:cstheme="minorHAnsi"/>
          <w:sz w:val="24"/>
          <w:szCs w:val="24"/>
        </w:rPr>
        <w:t>in</w:t>
      </w:r>
      <w:r w:rsidRPr="002E1B68">
        <w:rPr>
          <w:rFonts w:cstheme="minorHAnsi"/>
          <w:sz w:val="24"/>
          <w:szCs w:val="24"/>
        </w:rPr>
        <w:t xml:space="preserve"> Snake River populations </w:t>
      </w:r>
      <w:r w:rsidR="00B55446">
        <w:rPr>
          <w:rFonts w:cstheme="minorHAnsi"/>
          <w:sz w:val="24"/>
          <w:szCs w:val="24"/>
        </w:rPr>
        <w:t>which</w:t>
      </w:r>
      <w:r w:rsidR="00B55446" w:rsidRPr="002E1B68">
        <w:rPr>
          <w:rFonts w:cstheme="minorHAnsi"/>
          <w:sz w:val="24"/>
          <w:szCs w:val="24"/>
        </w:rPr>
        <w:t xml:space="preserve"> </w:t>
      </w:r>
      <w:r w:rsidRPr="002E1B68">
        <w:rPr>
          <w:rFonts w:cstheme="minorHAnsi"/>
          <w:sz w:val="24"/>
          <w:szCs w:val="24"/>
        </w:rPr>
        <w:t xml:space="preserve">migrate </w:t>
      </w:r>
      <w:r w:rsidR="00807C3F">
        <w:rPr>
          <w:rFonts w:cstheme="minorHAnsi"/>
          <w:sz w:val="24"/>
          <w:szCs w:val="24"/>
        </w:rPr>
        <w:t xml:space="preserve">upstream </w:t>
      </w:r>
      <w:r w:rsidRPr="002E1B68">
        <w:rPr>
          <w:rFonts w:cstheme="minorHAnsi"/>
          <w:sz w:val="24"/>
          <w:szCs w:val="24"/>
        </w:rPr>
        <w:t xml:space="preserve">more than 700 km through eight hydro-electric </w:t>
      </w:r>
      <w:r w:rsidR="00D476A5" w:rsidRPr="002E1B68">
        <w:rPr>
          <w:rFonts w:cstheme="minorHAnsi"/>
          <w:sz w:val="24"/>
          <w:szCs w:val="24"/>
        </w:rPr>
        <w:t>projects</w:t>
      </w:r>
      <w:r w:rsidRPr="002E1B68">
        <w:rPr>
          <w:rFonts w:cstheme="minorHAnsi"/>
          <w:sz w:val="24"/>
          <w:szCs w:val="24"/>
        </w:rPr>
        <w:t xml:space="preserve"> (Keefer et al. 201</w:t>
      </w:r>
      <w:r w:rsidR="00726EB6">
        <w:rPr>
          <w:rFonts w:cstheme="minorHAnsi"/>
          <w:sz w:val="24"/>
          <w:szCs w:val="24"/>
        </w:rPr>
        <w:t>8</w:t>
      </w:r>
      <w:r>
        <w:rPr>
          <w:rFonts w:cstheme="minorHAnsi"/>
          <w:sz w:val="24"/>
          <w:szCs w:val="24"/>
        </w:rPr>
        <w:t>; Copeland et al. 2019</w:t>
      </w:r>
      <w:r w:rsidRPr="002E1B68">
        <w:rPr>
          <w:rFonts w:cstheme="minorHAnsi"/>
          <w:sz w:val="24"/>
          <w:szCs w:val="24"/>
        </w:rPr>
        <w:t xml:space="preserve">).  </w:t>
      </w:r>
      <w:r w:rsidR="00C10AC6">
        <w:rPr>
          <w:rFonts w:cstheme="minorHAnsi"/>
          <w:sz w:val="24"/>
          <w:szCs w:val="24"/>
        </w:rPr>
        <w:t>Survival during post-spawn migration to marine habitats (</w:t>
      </w:r>
      <w:r w:rsidR="00F837A5">
        <w:rPr>
          <w:rFonts w:cstheme="minorHAnsi"/>
          <w:sz w:val="24"/>
          <w:szCs w:val="24"/>
        </w:rPr>
        <w:t>‘</w:t>
      </w:r>
      <w:r w:rsidR="00C10AC6">
        <w:rPr>
          <w:rFonts w:cstheme="minorHAnsi"/>
          <w:sz w:val="24"/>
          <w:szCs w:val="24"/>
        </w:rPr>
        <w:t>kelt migration</w:t>
      </w:r>
      <w:r w:rsidR="00F837A5">
        <w:rPr>
          <w:rFonts w:cstheme="minorHAnsi"/>
          <w:sz w:val="24"/>
          <w:szCs w:val="24"/>
        </w:rPr>
        <w:t>’</w:t>
      </w:r>
      <w:r w:rsidR="00C10AC6">
        <w:rPr>
          <w:rFonts w:cstheme="minorHAnsi"/>
          <w:sz w:val="24"/>
          <w:szCs w:val="24"/>
        </w:rPr>
        <w:t>) is thus an important factor that</w:t>
      </w:r>
      <w:r w:rsidR="00E567CA">
        <w:rPr>
          <w:rFonts w:cstheme="minorHAnsi"/>
          <w:sz w:val="24"/>
          <w:szCs w:val="24"/>
        </w:rPr>
        <w:t xml:space="preserve"> </w:t>
      </w:r>
      <w:r w:rsidR="00C10AC6">
        <w:rPr>
          <w:rFonts w:cstheme="minorHAnsi"/>
          <w:sz w:val="24"/>
          <w:szCs w:val="24"/>
        </w:rPr>
        <w:t>may constrain iteroparity</w:t>
      </w:r>
      <w:r w:rsidR="00E567CA">
        <w:rPr>
          <w:rFonts w:cstheme="minorHAnsi"/>
          <w:sz w:val="24"/>
          <w:szCs w:val="24"/>
        </w:rPr>
        <w:t xml:space="preserve"> rate</w:t>
      </w:r>
      <w:r w:rsidR="00807C3F">
        <w:rPr>
          <w:rFonts w:cstheme="minorHAnsi"/>
          <w:sz w:val="24"/>
          <w:szCs w:val="24"/>
        </w:rPr>
        <w:t xml:space="preserve"> if kelt survival during </w:t>
      </w:r>
      <w:r w:rsidR="00807C3F">
        <w:rPr>
          <w:rFonts w:cstheme="minorHAnsi"/>
          <w:sz w:val="24"/>
          <w:szCs w:val="24"/>
        </w:rPr>
        <w:lastRenderedPageBreak/>
        <w:t xml:space="preserve">outmigration is low, as has been </w:t>
      </w:r>
      <w:r w:rsidR="00E567CA">
        <w:rPr>
          <w:rFonts w:cstheme="minorHAnsi"/>
          <w:sz w:val="24"/>
          <w:szCs w:val="24"/>
        </w:rPr>
        <w:t xml:space="preserve">reported for </w:t>
      </w:r>
      <w:r w:rsidR="00807C3F">
        <w:rPr>
          <w:rFonts w:cstheme="minorHAnsi"/>
          <w:sz w:val="24"/>
          <w:szCs w:val="24"/>
        </w:rPr>
        <w:t>Snake River kelts</w:t>
      </w:r>
      <w:r w:rsidR="00C13F03">
        <w:rPr>
          <w:rFonts w:cstheme="minorHAnsi"/>
          <w:sz w:val="24"/>
          <w:szCs w:val="24"/>
        </w:rPr>
        <w:t xml:space="preserve"> </w:t>
      </w:r>
      <w:r w:rsidR="00E567CA">
        <w:rPr>
          <w:rFonts w:cstheme="minorHAnsi"/>
          <w:sz w:val="24"/>
          <w:szCs w:val="24"/>
        </w:rPr>
        <w:t>(e.g</w:t>
      </w:r>
      <w:r w:rsidR="00BB5C13">
        <w:rPr>
          <w:rFonts w:cstheme="minorHAnsi"/>
          <w:sz w:val="24"/>
          <w:szCs w:val="24"/>
        </w:rPr>
        <w:t>. 13-20%</w:t>
      </w:r>
      <w:r w:rsidR="00807C3F">
        <w:rPr>
          <w:rFonts w:cstheme="minorHAnsi"/>
          <w:sz w:val="24"/>
          <w:szCs w:val="24"/>
        </w:rPr>
        <w:t xml:space="preserve"> survival through the lower Snake and Columbia rivers</w:t>
      </w:r>
      <w:r w:rsidR="00BB5C13">
        <w:rPr>
          <w:rFonts w:cstheme="minorHAnsi"/>
          <w:sz w:val="24"/>
          <w:szCs w:val="24"/>
        </w:rPr>
        <w:t>; Keefer et al. 2017)</w:t>
      </w:r>
      <w:r w:rsidR="00C10AC6">
        <w:rPr>
          <w:rFonts w:cstheme="minorHAnsi"/>
          <w:sz w:val="24"/>
          <w:szCs w:val="24"/>
        </w:rPr>
        <w:t xml:space="preserve">.  </w:t>
      </w:r>
    </w:p>
    <w:p w14:paraId="6F48B397" w14:textId="6F4E24A9" w:rsidR="00A41C34" w:rsidRDefault="00F05DB6" w:rsidP="00F05DB6">
      <w:pPr>
        <w:spacing w:after="0" w:line="480" w:lineRule="auto"/>
        <w:ind w:firstLine="720"/>
        <w:contextualSpacing/>
        <w:rPr>
          <w:rFonts w:cstheme="minorHAnsi"/>
          <w:sz w:val="24"/>
          <w:szCs w:val="24"/>
        </w:rPr>
      </w:pPr>
      <w:r w:rsidRPr="00F13078">
        <w:rPr>
          <w:rFonts w:cstheme="minorHAnsi"/>
          <w:sz w:val="24"/>
          <w:szCs w:val="24"/>
        </w:rPr>
        <w:t>Our goal was to quantify migration behaviors, seasonal habitat-use, and survival for adult steelhead</w:t>
      </w:r>
      <w:r w:rsidR="00516ACF">
        <w:rPr>
          <w:rFonts w:cstheme="minorHAnsi"/>
          <w:sz w:val="24"/>
          <w:szCs w:val="24"/>
        </w:rPr>
        <w:t xml:space="preserve"> </w:t>
      </w:r>
      <w:r w:rsidR="00E033BE">
        <w:rPr>
          <w:rFonts w:cstheme="minorHAnsi"/>
          <w:sz w:val="24"/>
          <w:szCs w:val="24"/>
        </w:rPr>
        <w:t>in</w:t>
      </w:r>
      <w:r w:rsidR="00516ACF">
        <w:rPr>
          <w:rFonts w:cstheme="minorHAnsi"/>
          <w:sz w:val="24"/>
          <w:szCs w:val="24"/>
        </w:rPr>
        <w:t xml:space="preserve"> </w:t>
      </w:r>
      <w:r w:rsidRPr="00F13078">
        <w:rPr>
          <w:rFonts w:cstheme="minorHAnsi"/>
          <w:sz w:val="24"/>
          <w:szCs w:val="24"/>
        </w:rPr>
        <w:t>the Upper Columbia</w:t>
      </w:r>
      <w:r w:rsidR="00EE262D">
        <w:rPr>
          <w:rFonts w:cstheme="minorHAnsi"/>
          <w:sz w:val="24"/>
          <w:szCs w:val="24"/>
        </w:rPr>
        <w:t xml:space="preserve"> basin</w:t>
      </w:r>
      <w:r w:rsidRPr="00F13078">
        <w:rPr>
          <w:rFonts w:cstheme="minorHAnsi"/>
          <w:sz w:val="24"/>
          <w:szCs w:val="24"/>
        </w:rPr>
        <w:t xml:space="preserve"> to inform management and conservation efforts.  </w:t>
      </w:r>
      <w:r w:rsidR="00C478BE" w:rsidRPr="00F13078">
        <w:rPr>
          <w:rFonts w:cstheme="minorHAnsi"/>
          <w:sz w:val="24"/>
          <w:szCs w:val="24"/>
        </w:rPr>
        <w:t>Few adult migration studies have been conducted focusing on steelhead in the Upper Columbia River</w:t>
      </w:r>
      <w:r w:rsidR="00516ACF">
        <w:rPr>
          <w:rFonts w:cstheme="minorHAnsi"/>
          <w:sz w:val="24"/>
          <w:szCs w:val="24"/>
        </w:rPr>
        <w:t xml:space="preserve"> with the exception of</w:t>
      </w:r>
      <w:r w:rsidR="00FC72DC">
        <w:rPr>
          <w:rFonts w:cstheme="minorHAnsi"/>
          <w:sz w:val="24"/>
          <w:szCs w:val="24"/>
        </w:rPr>
        <w:t xml:space="preserve"> those focused on</w:t>
      </w:r>
      <w:r w:rsidR="00C478BE" w:rsidRPr="00F13078">
        <w:rPr>
          <w:rFonts w:cstheme="minorHAnsi"/>
          <w:sz w:val="24"/>
          <w:szCs w:val="24"/>
        </w:rPr>
        <w:t xml:space="preserve"> upstream main-stem dam passage and migration rates (English et al. 2001; English et al. 2006; Keefer et al. 2008b).</w:t>
      </w:r>
      <w:r>
        <w:rPr>
          <w:rFonts w:cstheme="minorHAnsi"/>
          <w:sz w:val="24"/>
          <w:szCs w:val="24"/>
        </w:rPr>
        <w:t xml:space="preserve">  </w:t>
      </w:r>
      <w:r w:rsidR="00A41C34">
        <w:rPr>
          <w:rFonts w:cstheme="minorHAnsi"/>
          <w:sz w:val="24"/>
          <w:szCs w:val="24"/>
        </w:rPr>
        <w:t>Notably, t</w:t>
      </w:r>
      <w:r w:rsidR="00A41C34" w:rsidRPr="002E1B68">
        <w:rPr>
          <w:rFonts w:cstheme="minorHAnsi"/>
          <w:sz w:val="24"/>
          <w:szCs w:val="24"/>
        </w:rPr>
        <w:t xml:space="preserve">he Upper </w:t>
      </w:r>
      <w:r w:rsidR="00A41C34" w:rsidRPr="00F13078">
        <w:rPr>
          <w:rFonts w:cstheme="minorHAnsi"/>
          <w:sz w:val="24"/>
          <w:szCs w:val="24"/>
        </w:rPr>
        <w:t xml:space="preserve">Columbia Distinct Population Segment (DPS) is comprised of four distinct </w:t>
      </w:r>
      <w:r w:rsidR="00FC72DC">
        <w:rPr>
          <w:rFonts w:cstheme="minorHAnsi"/>
          <w:sz w:val="24"/>
          <w:szCs w:val="24"/>
        </w:rPr>
        <w:t xml:space="preserve">tributary </w:t>
      </w:r>
      <w:r w:rsidR="00A41C34" w:rsidRPr="00F13078">
        <w:rPr>
          <w:rFonts w:cstheme="minorHAnsi"/>
          <w:sz w:val="24"/>
          <w:szCs w:val="24"/>
        </w:rPr>
        <w:t>populations (Wenatchee, Entiat, Methow, and Okanogan) which may vary in behavior, survival rates and hatchery contribution.</w:t>
      </w:r>
      <w:r w:rsidR="00E033BE">
        <w:rPr>
          <w:rFonts w:cstheme="minorHAnsi"/>
          <w:sz w:val="24"/>
          <w:szCs w:val="24"/>
        </w:rPr>
        <w:t xml:space="preserve">  </w:t>
      </w:r>
      <w:r w:rsidR="00A41C34" w:rsidRPr="00F13078">
        <w:rPr>
          <w:rFonts w:cstheme="minorHAnsi"/>
          <w:sz w:val="24"/>
          <w:szCs w:val="24"/>
        </w:rPr>
        <w:t>Currently, monitoring</w:t>
      </w:r>
      <w:r w:rsidR="00E033BE">
        <w:rPr>
          <w:rFonts w:cstheme="minorHAnsi"/>
          <w:sz w:val="24"/>
          <w:szCs w:val="24"/>
        </w:rPr>
        <w:t xml:space="preserve"> in Upper Columbia River basin</w:t>
      </w:r>
      <w:r w:rsidR="00A41C34" w:rsidRPr="00F13078">
        <w:rPr>
          <w:rFonts w:cstheme="minorHAnsi"/>
          <w:sz w:val="24"/>
          <w:szCs w:val="24"/>
        </w:rPr>
        <w:t xml:space="preserve"> </w:t>
      </w:r>
      <w:r w:rsidR="00FC72DC">
        <w:rPr>
          <w:rFonts w:cstheme="minorHAnsi"/>
          <w:sz w:val="24"/>
          <w:szCs w:val="24"/>
        </w:rPr>
        <w:t xml:space="preserve">by Washington Department of Fish and Wildlife (WDFW) </w:t>
      </w:r>
      <w:r w:rsidR="00A41C34" w:rsidRPr="00F13078">
        <w:rPr>
          <w:rFonts w:cstheme="minorHAnsi"/>
          <w:sz w:val="24"/>
          <w:szCs w:val="24"/>
        </w:rPr>
        <w:t xml:space="preserve">relies on </w:t>
      </w:r>
      <w:r w:rsidR="00B73A51">
        <w:rPr>
          <w:rFonts w:cstheme="minorHAnsi"/>
          <w:sz w:val="24"/>
          <w:szCs w:val="24"/>
        </w:rPr>
        <w:t>tributary</w:t>
      </w:r>
      <w:r w:rsidR="00A41C34" w:rsidRPr="00F13078">
        <w:rPr>
          <w:rFonts w:cstheme="minorHAnsi"/>
          <w:sz w:val="24"/>
          <w:szCs w:val="24"/>
        </w:rPr>
        <w:t>-specific escapement estimates generated using</w:t>
      </w:r>
      <w:r w:rsidR="00EE262D">
        <w:rPr>
          <w:rFonts w:cstheme="minorHAnsi"/>
          <w:sz w:val="24"/>
          <w:szCs w:val="24"/>
        </w:rPr>
        <w:t xml:space="preserve"> a</w:t>
      </w:r>
      <w:r w:rsidR="00A41C34" w:rsidRPr="00F13078">
        <w:rPr>
          <w:rFonts w:cstheme="minorHAnsi"/>
          <w:sz w:val="24"/>
          <w:szCs w:val="24"/>
        </w:rPr>
        <w:t xml:space="preserve"> (PIT) tag-based mark-resighting patch occupancy model (Waterhouse et al. </w:t>
      </w:r>
      <w:r w:rsidR="00361ABB" w:rsidRPr="00C13F03">
        <w:rPr>
          <w:rFonts w:cstheme="minorHAnsi"/>
          <w:sz w:val="24"/>
          <w:szCs w:val="24"/>
        </w:rPr>
        <w:t>2020</w:t>
      </w:r>
      <w:r w:rsidR="00A41C34" w:rsidRPr="00F13078">
        <w:rPr>
          <w:rFonts w:cstheme="minorHAnsi"/>
          <w:sz w:val="24"/>
          <w:szCs w:val="24"/>
        </w:rPr>
        <w:t>).  However, survival in the Columbia River and tributaries prior to spawning (i.e., overwinter) or during post-spawn outmigration (i.e., kelting) is largely unknown because poor PIT tag detection rates during downstream kelt migrations at instream detector sites and hydroelectric dams make survival estimation challenging.</w:t>
      </w:r>
    </w:p>
    <w:p w14:paraId="1BC0B7A7" w14:textId="56C068B3" w:rsidR="00C478BE" w:rsidRPr="00F13078" w:rsidRDefault="00C478BE" w:rsidP="00C478BE">
      <w:pPr>
        <w:spacing w:after="0" w:line="480" w:lineRule="auto"/>
        <w:ind w:firstLine="720"/>
        <w:contextualSpacing/>
        <w:rPr>
          <w:rFonts w:cstheme="minorHAnsi"/>
          <w:sz w:val="24"/>
          <w:szCs w:val="24"/>
        </w:rPr>
      </w:pPr>
      <w:r w:rsidRPr="00F13078">
        <w:rPr>
          <w:rFonts w:cstheme="minorHAnsi"/>
          <w:sz w:val="24"/>
          <w:szCs w:val="24"/>
        </w:rPr>
        <w:t xml:space="preserve">The specific objectives </w:t>
      </w:r>
      <w:r w:rsidR="00F05DB6">
        <w:rPr>
          <w:rFonts w:cstheme="minorHAnsi"/>
          <w:sz w:val="24"/>
          <w:szCs w:val="24"/>
        </w:rPr>
        <w:t xml:space="preserve">of this study </w:t>
      </w:r>
      <w:r w:rsidRPr="00F13078">
        <w:rPr>
          <w:rFonts w:cstheme="minorHAnsi"/>
          <w:sz w:val="24"/>
          <w:szCs w:val="24"/>
        </w:rPr>
        <w:t>were to</w:t>
      </w:r>
      <w:r w:rsidR="00567238" w:rsidRPr="00F13078">
        <w:rPr>
          <w:rFonts w:cstheme="minorHAnsi"/>
          <w:sz w:val="24"/>
          <w:szCs w:val="24"/>
        </w:rPr>
        <w:t>:</w:t>
      </w:r>
      <w:r w:rsidRPr="00F13078">
        <w:rPr>
          <w:rFonts w:cstheme="minorHAnsi"/>
          <w:sz w:val="24"/>
          <w:szCs w:val="24"/>
        </w:rPr>
        <w:t xml:space="preserve"> (1) monitor the pre-spawning distribution and tributary entry timing of steelhead in main-stem Upper Columbia River</w:t>
      </w:r>
      <w:r w:rsidR="00E27590">
        <w:rPr>
          <w:rFonts w:cstheme="minorHAnsi"/>
          <w:sz w:val="24"/>
          <w:szCs w:val="24"/>
        </w:rPr>
        <w:t xml:space="preserve"> above Priest Rapids Dam</w:t>
      </w:r>
      <w:r w:rsidRPr="00F13078">
        <w:rPr>
          <w:rFonts w:cstheme="minorHAnsi"/>
          <w:sz w:val="24"/>
          <w:szCs w:val="24"/>
        </w:rPr>
        <w:t xml:space="preserve"> and spawning tributary habitats</w:t>
      </w:r>
      <w:r w:rsidR="00567238" w:rsidRPr="00F13078">
        <w:rPr>
          <w:rFonts w:cstheme="minorHAnsi"/>
          <w:sz w:val="24"/>
          <w:szCs w:val="24"/>
        </w:rPr>
        <w:t>;</w:t>
      </w:r>
      <w:r w:rsidRPr="00F13078">
        <w:rPr>
          <w:rFonts w:cstheme="minorHAnsi"/>
          <w:sz w:val="24"/>
          <w:szCs w:val="24"/>
        </w:rPr>
        <w:t xml:space="preserve"> (2) estimate survival before, during, and after the spawning period in both the </w:t>
      </w:r>
      <w:r w:rsidR="00710A32" w:rsidRPr="00F13078">
        <w:rPr>
          <w:rFonts w:cstheme="minorHAnsi"/>
          <w:sz w:val="24"/>
          <w:szCs w:val="24"/>
        </w:rPr>
        <w:t>m</w:t>
      </w:r>
      <w:r w:rsidRPr="00F13078">
        <w:rPr>
          <w:rFonts w:cstheme="minorHAnsi"/>
          <w:sz w:val="24"/>
          <w:szCs w:val="24"/>
        </w:rPr>
        <w:t>ain-stem Upper Columbia River and tributaries, and</w:t>
      </w:r>
      <w:r w:rsidR="00567238" w:rsidRPr="00F13078">
        <w:rPr>
          <w:rFonts w:cstheme="minorHAnsi"/>
          <w:sz w:val="24"/>
          <w:szCs w:val="24"/>
        </w:rPr>
        <w:t>;</w:t>
      </w:r>
      <w:r w:rsidRPr="00F13078">
        <w:rPr>
          <w:rFonts w:cstheme="minorHAnsi"/>
          <w:sz w:val="24"/>
          <w:szCs w:val="24"/>
        </w:rPr>
        <w:t xml:space="preserve"> (3) monitor post-spawn (kelting) movements from tributaries</w:t>
      </w:r>
      <w:r w:rsidR="00B55446" w:rsidRPr="00F13078">
        <w:rPr>
          <w:rFonts w:cstheme="minorHAnsi"/>
          <w:sz w:val="24"/>
          <w:szCs w:val="24"/>
        </w:rPr>
        <w:t xml:space="preserve"> and estimate </w:t>
      </w:r>
      <w:r w:rsidR="00E033BE">
        <w:rPr>
          <w:rFonts w:cstheme="minorHAnsi"/>
          <w:sz w:val="24"/>
          <w:szCs w:val="24"/>
        </w:rPr>
        <w:t xml:space="preserve">downstream </w:t>
      </w:r>
      <w:r w:rsidR="00F05DB6">
        <w:rPr>
          <w:rFonts w:cstheme="minorHAnsi"/>
          <w:sz w:val="24"/>
          <w:szCs w:val="24"/>
        </w:rPr>
        <w:t xml:space="preserve">migration </w:t>
      </w:r>
      <w:r w:rsidR="00B55446" w:rsidRPr="00F13078">
        <w:rPr>
          <w:rFonts w:cstheme="minorHAnsi"/>
          <w:sz w:val="24"/>
          <w:szCs w:val="24"/>
        </w:rPr>
        <w:t>survival</w:t>
      </w:r>
      <w:r w:rsidRPr="00F13078">
        <w:rPr>
          <w:rFonts w:cstheme="minorHAnsi"/>
          <w:sz w:val="24"/>
          <w:szCs w:val="24"/>
        </w:rPr>
        <w:t xml:space="preserve">.  </w:t>
      </w:r>
      <w:r w:rsidR="00E27590">
        <w:rPr>
          <w:rFonts w:cstheme="minorHAnsi"/>
          <w:sz w:val="24"/>
          <w:szCs w:val="24"/>
        </w:rPr>
        <w:t>Q</w:t>
      </w:r>
      <w:r w:rsidR="00E033BE">
        <w:rPr>
          <w:rFonts w:cstheme="minorHAnsi"/>
          <w:sz w:val="24"/>
          <w:szCs w:val="24"/>
        </w:rPr>
        <w:t>uantifying fallback was an important ancillary objective of our study</w:t>
      </w:r>
      <w:r w:rsidR="00E27590">
        <w:rPr>
          <w:rFonts w:cstheme="minorHAnsi"/>
          <w:sz w:val="24"/>
          <w:szCs w:val="24"/>
        </w:rPr>
        <w:t xml:space="preserve"> because fallback at Priest </w:t>
      </w:r>
      <w:r w:rsidR="00E27590">
        <w:rPr>
          <w:rFonts w:cstheme="minorHAnsi"/>
          <w:sz w:val="24"/>
          <w:szCs w:val="24"/>
        </w:rPr>
        <w:lastRenderedPageBreak/>
        <w:t>Rapids Dam can inflate estimates of escapement to the study area (e.g., Boggs et al. 2004)</w:t>
      </w:r>
      <w:r w:rsidR="00E033BE">
        <w:rPr>
          <w:rFonts w:cstheme="minorHAnsi"/>
          <w:sz w:val="24"/>
          <w:szCs w:val="24"/>
        </w:rPr>
        <w:t xml:space="preserve">.  </w:t>
      </w:r>
      <w:r w:rsidRPr="00F13078">
        <w:rPr>
          <w:rFonts w:cstheme="minorHAnsi"/>
          <w:sz w:val="24"/>
          <w:szCs w:val="24"/>
        </w:rPr>
        <w:t xml:space="preserve">We hypothesized </w:t>
      </w:r>
      <w:r w:rsidR="00F05DB6">
        <w:rPr>
          <w:rFonts w:cstheme="minorHAnsi"/>
          <w:sz w:val="24"/>
          <w:szCs w:val="24"/>
        </w:rPr>
        <w:t>that a portion of steelhead entering the upper Columbia River are ‘overshoot’ temporary strays that would return downstream</w:t>
      </w:r>
      <w:r w:rsidRPr="00F13078">
        <w:rPr>
          <w:rFonts w:cstheme="minorHAnsi"/>
          <w:sz w:val="24"/>
          <w:szCs w:val="24"/>
        </w:rPr>
        <w:t xml:space="preserve">, that tributary entry timing and overwinter habitat selection would be associated with </w:t>
      </w:r>
      <w:r w:rsidR="00F35DA5">
        <w:rPr>
          <w:rFonts w:cstheme="minorHAnsi"/>
          <w:sz w:val="24"/>
          <w:szCs w:val="24"/>
        </w:rPr>
        <w:t xml:space="preserve">arrival timing and </w:t>
      </w:r>
      <w:r w:rsidRPr="00F13078">
        <w:rPr>
          <w:rFonts w:cstheme="minorHAnsi"/>
          <w:sz w:val="24"/>
          <w:szCs w:val="24"/>
        </w:rPr>
        <w:t xml:space="preserve">tributary environmental conditions, that hatchery-origin survival would be lower during periods with </w:t>
      </w:r>
      <w:r w:rsidR="00F05DB6">
        <w:rPr>
          <w:rFonts w:cstheme="minorHAnsi"/>
          <w:sz w:val="24"/>
          <w:szCs w:val="24"/>
        </w:rPr>
        <w:t>active</w:t>
      </w:r>
      <w:r w:rsidR="00F05DB6" w:rsidRPr="00F13078">
        <w:rPr>
          <w:rFonts w:cstheme="minorHAnsi"/>
          <w:sz w:val="24"/>
          <w:szCs w:val="24"/>
        </w:rPr>
        <w:t xml:space="preserve"> </w:t>
      </w:r>
      <w:r w:rsidRPr="00F13078">
        <w:rPr>
          <w:rFonts w:cstheme="minorHAnsi"/>
          <w:sz w:val="24"/>
          <w:szCs w:val="24"/>
        </w:rPr>
        <w:t>fisheries</w:t>
      </w:r>
      <w:r w:rsidR="0014122C">
        <w:rPr>
          <w:rFonts w:cstheme="minorHAnsi"/>
          <w:sz w:val="24"/>
          <w:szCs w:val="24"/>
        </w:rPr>
        <w:t>, that overwinter survival rates would be higher in main-stem than tributary habitats</w:t>
      </w:r>
      <w:r w:rsidR="00F35DA5">
        <w:rPr>
          <w:rFonts w:cstheme="minorHAnsi"/>
          <w:sz w:val="24"/>
          <w:szCs w:val="24"/>
        </w:rPr>
        <w:t xml:space="preserve"> (Keefer et al. 2008</w:t>
      </w:r>
      <w:r w:rsidR="00AC06DB">
        <w:rPr>
          <w:rFonts w:cstheme="minorHAnsi"/>
          <w:sz w:val="24"/>
          <w:szCs w:val="24"/>
        </w:rPr>
        <w:t>a</w:t>
      </w:r>
      <w:r w:rsidR="00F35DA5">
        <w:rPr>
          <w:rFonts w:cstheme="minorHAnsi"/>
          <w:sz w:val="24"/>
          <w:szCs w:val="24"/>
        </w:rPr>
        <w:t>)</w:t>
      </w:r>
      <w:r w:rsidRPr="00F13078">
        <w:rPr>
          <w:rFonts w:cstheme="minorHAnsi"/>
          <w:sz w:val="24"/>
          <w:szCs w:val="24"/>
        </w:rPr>
        <w:t xml:space="preserve">, and </w:t>
      </w:r>
      <w:r w:rsidR="00F837A5">
        <w:rPr>
          <w:rFonts w:cstheme="minorHAnsi"/>
          <w:sz w:val="24"/>
          <w:szCs w:val="24"/>
        </w:rPr>
        <w:t xml:space="preserve">that </w:t>
      </w:r>
      <w:r w:rsidRPr="00F13078">
        <w:rPr>
          <w:rFonts w:cstheme="minorHAnsi"/>
          <w:sz w:val="24"/>
          <w:szCs w:val="24"/>
        </w:rPr>
        <w:t xml:space="preserve">post-spawn steelhead would </w:t>
      </w:r>
      <w:r w:rsidR="00F837A5">
        <w:rPr>
          <w:rFonts w:cstheme="minorHAnsi"/>
          <w:sz w:val="24"/>
          <w:szCs w:val="24"/>
        </w:rPr>
        <w:t xml:space="preserve">commonly </w:t>
      </w:r>
      <w:r w:rsidRPr="00F13078">
        <w:rPr>
          <w:rFonts w:cstheme="minorHAnsi"/>
          <w:sz w:val="24"/>
          <w:szCs w:val="24"/>
        </w:rPr>
        <w:t>exit tributaries</w:t>
      </w:r>
      <w:r w:rsidR="00F837A5">
        <w:rPr>
          <w:rFonts w:cstheme="minorHAnsi"/>
          <w:sz w:val="24"/>
          <w:szCs w:val="24"/>
        </w:rPr>
        <w:t xml:space="preserve"> but </w:t>
      </w:r>
      <w:r w:rsidRPr="00F13078">
        <w:rPr>
          <w:rFonts w:cstheme="minorHAnsi"/>
          <w:sz w:val="24"/>
          <w:szCs w:val="24"/>
        </w:rPr>
        <w:t xml:space="preserve">kelt survival to the ocean would be low (e.g., </w:t>
      </w:r>
      <w:r w:rsidR="00F837A5">
        <w:rPr>
          <w:rFonts w:cstheme="minorHAnsi"/>
          <w:sz w:val="24"/>
          <w:szCs w:val="24"/>
        </w:rPr>
        <w:t xml:space="preserve">Wertheimer et al. 2005; </w:t>
      </w:r>
      <w:r w:rsidRPr="00F13078">
        <w:rPr>
          <w:rFonts w:cstheme="minorHAnsi"/>
          <w:sz w:val="24"/>
          <w:szCs w:val="24"/>
        </w:rPr>
        <w:t>Keefer et al. 201</w:t>
      </w:r>
      <w:r w:rsidR="00726EB6">
        <w:rPr>
          <w:rFonts w:cstheme="minorHAnsi"/>
          <w:sz w:val="24"/>
          <w:szCs w:val="24"/>
        </w:rPr>
        <w:t>8</w:t>
      </w:r>
      <w:r w:rsidRPr="00F13078">
        <w:rPr>
          <w:rFonts w:cstheme="minorHAnsi"/>
          <w:sz w:val="24"/>
          <w:szCs w:val="24"/>
        </w:rPr>
        <w:t xml:space="preserve">). </w:t>
      </w:r>
    </w:p>
    <w:p w14:paraId="2880DA1C" w14:textId="03FC4F27" w:rsidR="008F6BB5" w:rsidRDefault="008F6BB5" w:rsidP="00E96CF0">
      <w:pPr>
        <w:spacing w:after="0" w:line="480" w:lineRule="auto"/>
        <w:contextualSpacing/>
        <w:rPr>
          <w:rFonts w:cstheme="minorHAnsi"/>
          <w:sz w:val="24"/>
          <w:szCs w:val="24"/>
        </w:rPr>
      </w:pPr>
    </w:p>
    <w:p w14:paraId="017534D5" w14:textId="77777777" w:rsidR="004113BE" w:rsidRPr="00F13078" w:rsidRDefault="004113BE" w:rsidP="00E96CF0">
      <w:pPr>
        <w:spacing w:after="0" w:line="480" w:lineRule="auto"/>
        <w:contextualSpacing/>
        <w:rPr>
          <w:rFonts w:cstheme="minorHAnsi"/>
          <w:sz w:val="24"/>
          <w:szCs w:val="24"/>
        </w:rPr>
      </w:pPr>
    </w:p>
    <w:p w14:paraId="723C2CC7" w14:textId="77777777" w:rsidR="008F6BB5" w:rsidRPr="00F13078" w:rsidRDefault="008F6BB5" w:rsidP="008F6BB5">
      <w:pPr>
        <w:pStyle w:val="Heading1"/>
        <w:spacing w:before="0" w:after="0" w:line="480" w:lineRule="auto"/>
        <w:contextualSpacing/>
        <w:rPr>
          <w:rFonts w:asciiTheme="minorHAnsi" w:hAnsiTheme="minorHAnsi" w:cstheme="minorHAnsi"/>
          <w:b w:val="0"/>
          <w:szCs w:val="24"/>
        </w:rPr>
      </w:pPr>
      <w:bookmarkStart w:id="4" w:name="_Toc510475071"/>
      <w:r w:rsidRPr="00F13078">
        <w:rPr>
          <w:rFonts w:asciiTheme="minorHAnsi" w:hAnsiTheme="minorHAnsi" w:cstheme="minorHAnsi"/>
          <w:b w:val="0"/>
          <w:szCs w:val="24"/>
        </w:rPr>
        <w:t>[A]Methods</w:t>
      </w:r>
      <w:bookmarkEnd w:id="4"/>
    </w:p>
    <w:p w14:paraId="098EB403" w14:textId="0DEEA400" w:rsidR="008F6BB5" w:rsidRPr="00F13078" w:rsidRDefault="008F6BB5" w:rsidP="008F6BB5">
      <w:pPr>
        <w:spacing w:after="0" w:line="480" w:lineRule="auto"/>
        <w:contextualSpacing/>
        <w:rPr>
          <w:rFonts w:cstheme="minorHAnsi"/>
          <w:i/>
          <w:sz w:val="24"/>
          <w:szCs w:val="24"/>
        </w:rPr>
      </w:pPr>
      <w:r w:rsidRPr="00F13078">
        <w:rPr>
          <w:rFonts w:cstheme="minorHAnsi"/>
          <w:sz w:val="24"/>
          <w:szCs w:val="24"/>
        </w:rPr>
        <w:t>[B]</w:t>
      </w:r>
      <w:r w:rsidR="009F193A">
        <w:rPr>
          <w:rFonts w:cstheme="minorHAnsi"/>
          <w:sz w:val="24"/>
          <w:szCs w:val="24"/>
        </w:rPr>
        <w:t>Collection and tagging of steelhead</w:t>
      </w:r>
    </w:p>
    <w:p w14:paraId="429C8D90" w14:textId="7F5F017C" w:rsidR="008F6BB5" w:rsidRPr="00F13078" w:rsidRDefault="008F6BB5" w:rsidP="008F6BB5">
      <w:pPr>
        <w:spacing w:after="0" w:line="480" w:lineRule="auto"/>
        <w:ind w:firstLine="720"/>
        <w:contextualSpacing/>
        <w:rPr>
          <w:rFonts w:cstheme="minorHAnsi"/>
          <w:sz w:val="24"/>
          <w:szCs w:val="24"/>
        </w:rPr>
      </w:pPr>
      <w:r w:rsidRPr="00F13078">
        <w:rPr>
          <w:rFonts w:cstheme="minorHAnsi"/>
          <w:sz w:val="24"/>
          <w:szCs w:val="24"/>
        </w:rPr>
        <w:t>Summer steelhead returning to the Upper Columbia River were collected and radio-tagged at the Off</w:t>
      </w:r>
      <w:r w:rsidR="000933B3" w:rsidRPr="00F13078">
        <w:rPr>
          <w:rFonts w:cstheme="minorHAnsi"/>
          <w:sz w:val="24"/>
          <w:szCs w:val="24"/>
        </w:rPr>
        <w:t>-</w:t>
      </w:r>
      <w:r w:rsidRPr="00F13078">
        <w:rPr>
          <w:rFonts w:cstheme="minorHAnsi"/>
          <w:sz w:val="24"/>
          <w:szCs w:val="24"/>
        </w:rPr>
        <w:t>Ladder Adult Fish Trap (OLAFT) facility at Priest Rapids Dam from July 6 through November 10, 2015 and between July 6 and November 2, 2016.  Sampling occurred three days per week during daylight hours (0800 to 1600 hours)</w:t>
      </w:r>
      <w:r w:rsidR="007668E9">
        <w:rPr>
          <w:rFonts w:cstheme="minorHAnsi"/>
          <w:sz w:val="24"/>
          <w:szCs w:val="24"/>
        </w:rPr>
        <w:t xml:space="preserve"> with 1:6 steelhead selected for radio-tagging</w:t>
      </w:r>
      <w:r w:rsidRPr="00F13078">
        <w:rPr>
          <w:rFonts w:cstheme="minorHAnsi"/>
          <w:sz w:val="24"/>
          <w:szCs w:val="24"/>
        </w:rPr>
        <w:t xml:space="preserve"> in 2015 </w:t>
      </w:r>
      <w:r w:rsidR="00F35DA5">
        <w:rPr>
          <w:rFonts w:cstheme="minorHAnsi"/>
          <w:sz w:val="24"/>
          <w:szCs w:val="24"/>
        </w:rPr>
        <w:t xml:space="preserve">and a 1:3 tag ratio in 2016 without respect to </w:t>
      </w:r>
      <w:r w:rsidRPr="00F13078">
        <w:rPr>
          <w:rFonts w:cstheme="minorHAnsi"/>
          <w:sz w:val="24"/>
          <w:szCs w:val="24"/>
        </w:rPr>
        <w:t>origin (i.e., both natural</w:t>
      </w:r>
      <w:r w:rsidR="004F2CE2">
        <w:rPr>
          <w:rFonts w:cstheme="minorHAnsi"/>
          <w:sz w:val="24"/>
          <w:szCs w:val="24"/>
        </w:rPr>
        <w:t>-</w:t>
      </w:r>
      <w:r w:rsidR="00874ED9">
        <w:rPr>
          <w:rFonts w:cstheme="minorHAnsi"/>
          <w:sz w:val="24"/>
          <w:szCs w:val="24"/>
        </w:rPr>
        <w:t>origin</w:t>
      </w:r>
      <w:r w:rsidRPr="00F13078">
        <w:rPr>
          <w:rFonts w:cstheme="minorHAnsi"/>
          <w:sz w:val="24"/>
          <w:szCs w:val="24"/>
        </w:rPr>
        <w:t xml:space="preserve"> and hatchery-origin </w:t>
      </w:r>
      <w:r w:rsidR="00E52DE1">
        <w:rPr>
          <w:rFonts w:cstheme="minorHAnsi"/>
          <w:sz w:val="24"/>
          <w:szCs w:val="24"/>
        </w:rPr>
        <w:t>steelhead</w:t>
      </w:r>
      <w:r w:rsidR="00E52DE1" w:rsidRPr="00F13078">
        <w:rPr>
          <w:rFonts w:cstheme="minorHAnsi"/>
          <w:sz w:val="24"/>
          <w:szCs w:val="24"/>
        </w:rPr>
        <w:t xml:space="preserve"> </w:t>
      </w:r>
      <w:r w:rsidRPr="00F13078">
        <w:rPr>
          <w:rFonts w:cstheme="minorHAnsi"/>
          <w:sz w:val="24"/>
          <w:szCs w:val="24"/>
        </w:rPr>
        <w:t>received tags; Truscott et al. 2015</w:t>
      </w:r>
      <w:r w:rsidR="00F35DA5">
        <w:rPr>
          <w:rFonts w:cstheme="minorHAnsi"/>
          <w:sz w:val="24"/>
          <w:szCs w:val="24"/>
        </w:rPr>
        <w:t>; 2016</w:t>
      </w:r>
      <w:r w:rsidRPr="00F13078">
        <w:rPr>
          <w:rFonts w:cstheme="minorHAnsi"/>
          <w:sz w:val="24"/>
          <w:szCs w:val="24"/>
        </w:rPr>
        <w:t>)</w:t>
      </w:r>
      <w:r w:rsidR="007668E9">
        <w:rPr>
          <w:rFonts w:cstheme="minorHAnsi"/>
          <w:sz w:val="24"/>
          <w:szCs w:val="24"/>
        </w:rPr>
        <w:t xml:space="preserve">.  </w:t>
      </w:r>
      <w:r w:rsidR="00626303">
        <w:rPr>
          <w:rFonts w:cstheme="minorHAnsi"/>
          <w:sz w:val="24"/>
          <w:szCs w:val="24"/>
        </w:rPr>
        <w:t>A</w:t>
      </w:r>
      <w:r w:rsidRPr="00F13078">
        <w:rPr>
          <w:rFonts w:cstheme="minorHAnsi"/>
          <w:sz w:val="24"/>
          <w:szCs w:val="24"/>
        </w:rPr>
        <w:t xml:space="preserve">ll </w:t>
      </w:r>
      <w:r w:rsidR="00626303">
        <w:rPr>
          <w:rFonts w:cstheme="minorHAnsi"/>
          <w:sz w:val="24"/>
          <w:szCs w:val="24"/>
        </w:rPr>
        <w:t xml:space="preserve">sampled steelhead </w:t>
      </w:r>
      <w:r w:rsidRPr="00F13078">
        <w:rPr>
          <w:rFonts w:cstheme="minorHAnsi"/>
          <w:sz w:val="24"/>
          <w:szCs w:val="24"/>
        </w:rPr>
        <w:t>received a PIT tag</w:t>
      </w:r>
      <w:r w:rsidR="007668E9">
        <w:rPr>
          <w:rFonts w:cstheme="minorHAnsi"/>
          <w:sz w:val="24"/>
          <w:szCs w:val="24"/>
        </w:rPr>
        <w:t xml:space="preserve"> in both years</w:t>
      </w:r>
      <w:r w:rsidR="004F2CE2">
        <w:rPr>
          <w:rFonts w:cstheme="minorHAnsi"/>
          <w:sz w:val="24"/>
          <w:szCs w:val="24"/>
        </w:rPr>
        <w:t xml:space="preserve"> </w:t>
      </w:r>
      <w:r w:rsidR="004F2CE2" w:rsidRPr="00F13078">
        <w:rPr>
          <w:rFonts w:cstheme="minorHAnsi"/>
          <w:sz w:val="24"/>
          <w:szCs w:val="24"/>
        </w:rPr>
        <w:t>(Truscott et al. 2016)</w:t>
      </w:r>
      <w:r w:rsidRPr="00F13078">
        <w:rPr>
          <w:rFonts w:cstheme="minorHAnsi"/>
          <w:sz w:val="24"/>
          <w:szCs w:val="24"/>
        </w:rPr>
        <w:t>.  Fish were anesthetized using tricaine methan</w:t>
      </w:r>
      <w:r w:rsidR="000933B3" w:rsidRPr="00F13078">
        <w:rPr>
          <w:rFonts w:cstheme="minorHAnsi"/>
          <w:sz w:val="24"/>
          <w:szCs w:val="24"/>
        </w:rPr>
        <w:t>e</w:t>
      </w:r>
      <w:r w:rsidRPr="00F13078">
        <w:rPr>
          <w:rFonts w:cstheme="minorHAnsi"/>
          <w:sz w:val="24"/>
          <w:szCs w:val="24"/>
        </w:rPr>
        <w:t>sulf</w:t>
      </w:r>
      <w:r w:rsidR="000933B3" w:rsidRPr="00F13078">
        <w:rPr>
          <w:rFonts w:cstheme="minorHAnsi"/>
          <w:sz w:val="24"/>
          <w:szCs w:val="24"/>
        </w:rPr>
        <w:t>on</w:t>
      </w:r>
      <w:r w:rsidRPr="00F13078">
        <w:rPr>
          <w:rFonts w:cstheme="minorHAnsi"/>
          <w:sz w:val="24"/>
          <w:szCs w:val="24"/>
        </w:rPr>
        <w:t xml:space="preserve">ate (MS-222) at a concentration of 50 mg/L in a </w:t>
      </w:r>
      <w:r w:rsidR="000933B3" w:rsidRPr="00F13078">
        <w:rPr>
          <w:rFonts w:cstheme="minorHAnsi"/>
          <w:sz w:val="24"/>
          <w:szCs w:val="24"/>
        </w:rPr>
        <w:t>378 L</w:t>
      </w:r>
      <w:r w:rsidRPr="00F13078">
        <w:rPr>
          <w:rFonts w:cstheme="minorHAnsi"/>
          <w:sz w:val="24"/>
          <w:szCs w:val="24"/>
        </w:rPr>
        <w:t xml:space="preserve"> sampling tan</w:t>
      </w:r>
      <w:r w:rsidR="007668E9">
        <w:rPr>
          <w:rFonts w:cstheme="minorHAnsi"/>
          <w:sz w:val="24"/>
          <w:szCs w:val="24"/>
        </w:rPr>
        <w:t xml:space="preserve">k, measured (FL, nearest </w:t>
      </w:r>
      <w:r w:rsidRPr="00F13078">
        <w:rPr>
          <w:rFonts w:cstheme="minorHAnsi"/>
          <w:sz w:val="24"/>
          <w:szCs w:val="24"/>
        </w:rPr>
        <w:t>cm), and visual markings (hatchery</w:t>
      </w:r>
      <w:r w:rsidR="008D55EC" w:rsidRPr="00F13078">
        <w:rPr>
          <w:rFonts w:cstheme="minorHAnsi"/>
          <w:sz w:val="24"/>
          <w:szCs w:val="24"/>
        </w:rPr>
        <w:t>-</w:t>
      </w:r>
      <w:r w:rsidRPr="00F13078">
        <w:rPr>
          <w:rFonts w:cstheme="minorHAnsi"/>
          <w:sz w:val="24"/>
          <w:szCs w:val="24"/>
        </w:rPr>
        <w:t xml:space="preserve"> or natural-origin) were recorded</w:t>
      </w:r>
      <w:r w:rsidR="007668E9">
        <w:rPr>
          <w:rFonts w:cstheme="minorHAnsi"/>
          <w:sz w:val="24"/>
          <w:szCs w:val="24"/>
        </w:rPr>
        <w:t>,</w:t>
      </w:r>
      <w:r w:rsidRPr="00F13078">
        <w:rPr>
          <w:rFonts w:cstheme="minorHAnsi"/>
          <w:sz w:val="24"/>
          <w:szCs w:val="24"/>
        </w:rPr>
        <w:t xml:space="preserve"> and </w:t>
      </w:r>
      <w:r w:rsidR="007668E9">
        <w:rPr>
          <w:rFonts w:cstheme="minorHAnsi"/>
          <w:sz w:val="24"/>
          <w:szCs w:val="24"/>
        </w:rPr>
        <w:t>each</w:t>
      </w:r>
      <w:r w:rsidR="007668E9" w:rsidRPr="00F13078">
        <w:rPr>
          <w:rFonts w:cstheme="minorHAnsi"/>
          <w:sz w:val="24"/>
          <w:szCs w:val="24"/>
        </w:rPr>
        <w:t xml:space="preserve"> </w:t>
      </w:r>
      <w:r w:rsidR="00AC06DB">
        <w:rPr>
          <w:rFonts w:cstheme="minorHAnsi"/>
          <w:sz w:val="24"/>
          <w:szCs w:val="24"/>
        </w:rPr>
        <w:t>steelhead</w:t>
      </w:r>
      <w:r w:rsidRPr="00F13078">
        <w:rPr>
          <w:rFonts w:cstheme="minorHAnsi"/>
          <w:sz w:val="24"/>
          <w:szCs w:val="24"/>
        </w:rPr>
        <w:t xml:space="preserve"> </w:t>
      </w:r>
      <w:r w:rsidR="007668E9">
        <w:rPr>
          <w:rFonts w:cstheme="minorHAnsi"/>
          <w:sz w:val="24"/>
          <w:szCs w:val="24"/>
        </w:rPr>
        <w:t>was</w:t>
      </w:r>
      <w:r w:rsidR="007668E9" w:rsidRPr="00F13078">
        <w:rPr>
          <w:rFonts w:cstheme="minorHAnsi"/>
          <w:sz w:val="24"/>
          <w:szCs w:val="24"/>
        </w:rPr>
        <w:t xml:space="preserve"> </w:t>
      </w:r>
      <w:r w:rsidRPr="00F13078">
        <w:rPr>
          <w:rFonts w:cstheme="minorHAnsi"/>
          <w:sz w:val="24"/>
          <w:szCs w:val="24"/>
        </w:rPr>
        <w:t>scanned for a</w:t>
      </w:r>
      <w:r w:rsidR="007668E9">
        <w:rPr>
          <w:rFonts w:cstheme="minorHAnsi"/>
          <w:sz w:val="24"/>
          <w:szCs w:val="24"/>
        </w:rPr>
        <w:t xml:space="preserve"> previously implanted</w:t>
      </w:r>
      <w:r w:rsidRPr="00F13078">
        <w:rPr>
          <w:rFonts w:cstheme="minorHAnsi"/>
          <w:sz w:val="24"/>
          <w:szCs w:val="24"/>
        </w:rPr>
        <w:t xml:space="preserve"> PIT tag</w:t>
      </w:r>
      <w:r w:rsidR="007668E9">
        <w:rPr>
          <w:rFonts w:cstheme="minorHAnsi"/>
          <w:sz w:val="24"/>
          <w:szCs w:val="24"/>
        </w:rPr>
        <w:t xml:space="preserve"> prior to tagging</w:t>
      </w:r>
      <w:r w:rsidRPr="00F13078">
        <w:rPr>
          <w:rFonts w:cstheme="minorHAnsi"/>
          <w:sz w:val="24"/>
          <w:szCs w:val="24"/>
        </w:rPr>
        <w:t>. Hatchery-</w:t>
      </w:r>
      <w:r w:rsidRPr="00F13078">
        <w:rPr>
          <w:rFonts w:cstheme="minorHAnsi"/>
          <w:sz w:val="24"/>
          <w:szCs w:val="24"/>
        </w:rPr>
        <w:lastRenderedPageBreak/>
        <w:t xml:space="preserve">origin </w:t>
      </w:r>
      <w:r w:rsidR="00E52DE1">
        <w:rPr>
          <w:rFonts w:cstheme="minorHAnsi"/>
          <w:sz w:val="24"/>
          <w:szCs w:val="24"/>
        </w:rPr>
        <w:t>steelhead</w:t>
      </w:r>
      <w:r w:rsidR="00E52DE1" w:rsidRPr="00F13078">
        <w:rPr>
          <w:rFonts w:cstheme="minorHAnsi"/>
          <w:sz w:val="24"/>
          <w:szCs w:val="24"/>
        </w:rPr>
        <w:t xml:space="preserve"> </w:t>
      </w:r>
      <w:r w:rsidRPr="00F13078">
        <w:rPr>
          <w:rFonts w:cstheme="minorHAnsi"/>
          <w:sz w:val="24"/>
          <w:szCs w:val="24"/>
        </w:rPr>
        <w:t>were identified by the presence of adipose or pelvic fin clips, Floy tags, and/or coded wire tags.  Unmarked and non-coded wire tagged adults were presumed to be of natural-origin.  Scales were taken above the lateral line between the dorsal and adipose fins (Bernard and Myers 1996).</w:t>
      </w:r>
      <w:r w:rsidR="00C83A09">
        <w:rPr>
          <w:rFonts w:cstheme="minorHAnsi"/>
          <w:sz w:val="24"/>
          <w:szCs w:val="24"/>
        </w:rPr>
        <w:t xml:space="preserve">  </w:t>
      </w:r>
      <w:r w:rsidRPr="00F13078">
        <w:rPr>
          <w:rFonts w:cstheme="minorHAnsi"/>
          <w:sz w:val="24"/>
          <w:szCs w:val="24"/>
        </w:rPr>
        <w:t xml:space="preserve">Steelhead </w:t>
      </w:r>
      <w:r w:rsidR="00D476A5" w:rsidRPr="00F13078">
        <w:rPr>
          <w:rFonts w:cstheme="minorHAnsi"/>
          <w:sz w:val="24"/>
          <w:szCs w:val="24"/>
        </w:rPr>
        <w:t xml:space="preserve">lacking a </w:t>
      </w:r>
      <w:r w:rsidRPr="00F13078">
        <w:rPr>
          <w:rFonts w:cstheme="minorHAnsi"/>
          <w:sz w:val="24"/>
          <w:szCs w:val="24"/>
        </w:rPr>
        <w:t>PIT</w:t>
      </w:r>
      <w:r w:rsidR="00D476A5" w:rsidRPr="00F13078">
        <w:rPr>
          <w:rFonts w:cstheme="minorHAnsi"/>
          <w:sz w:val="24"/>
          <w:szCs w:val="24"/>
        </w:rPr>
        <w:t xml:space="preserve"> </w:t>
      </w:r>
      <w:r w:rsidRPr="00F13078">
        <w:rPr>
          <w:rFonts w:cstheme="minorHAnsi"/>
          <w:sz w:val="24"/>
          <w:szCs w:val="24"/>
        </w:rPr>
        <w:t xml:space="preserve">tag were injected with a 12 mm PIT tag into the pelvic girdle (Gibbons and Andrews 2004) and sex was determined using an ultrasound device (Martin et al. 1983).  </w:t>
      </w:r>
      <w:r w:rsidR="007668E9">
        <w:rPr>
          <w:rFonts w:cstheme="minorHAnsi"/>
          <w:sz w:val="24"/>
          <w:szCs w:val="24"/>
        </w:rPr>
        <w:t xml:space="preserve">Radio-tagged steelhead </w:t>
      </w:r>
      <w:r w:rsidRPr="00F13078">
        <w:rPr>
          <w:rFonts w:cstheme="minorHAnsi"/>
          <w:sz w:val="24"/>
          <w:szCs w:val="24"/>
        </w:rPr>
        <w:t>received an intragastrically implanted 3-volt coded transmitter (model MCFT2-3A, 16 mm x 46 mm at 10 g in air, 52-week battery</w:t>
      </w:r>
      <w:r w:rsidR="0014122C">
        <w:rPr>
          <w:rFonts w:cstheme="minorHAnsi"/>
          <w:sz w:val="24"/>
          <w:szCs w:val="24"/>
        </w:rPr>
        <w:t xml:space="preserve"> life</w:t>
      </w:r>
      <w:r w:rsidRPr="00F13078">
        <w:rPr>
          <w:rFonts w:cstheme="minorHAnsi"/>
          <w:sz w:val="24"/>
          <w:szCs w:val="24"/>
        </w:rPr>
        <w:t xml:space="preserve">, Lotek Wireless, Newmarket, Ontario) that included an angler reward label ($50 US).  Once tagged, all </w:t>
      </w:r>
      <w:r w:rsidR="007668E9">
        <w:rPr>
          <w:rFonts w:cstheme="minorHAnsi"/>
          <w:sz w:val="24"/>
          <w:szCs w:val="24"/>
        </w:rPr>
        <w:t>steelhead were</w:t>
      </w:r>
      <w:r w:rsidR="007668E9" w:rsidRPr="00F13078">
        <w:rPr>
          <w:rFonts w:cstheme="minorHAnsi"/>
          <w:sz w:val="24"/>
          <w:szCs w:val="24"/>
        </w:rPr>
        <w:t xml:space="preserve"> </w:t>
      </w:r>
      <w:r w:rsidR="00BA2C6F">
        <w:rPr>
          <w:rFonts w:cstheme="minorHAnsi"/>
          <w:sz w:val="24"/>
          <w:szCs w:val="24"/>
        </w:rPr>
        <w:t xml:space="preserve">given adequate time to </w:t>
      </w:r>
      <w:r w:rsidRPr="00F13078">
        <w:rPr>
          <w:rFonts w:cstheme="minorHAnsi"/>
          <w:sz w:val="24"/>
          <w:szCs w:val="24"/>
        </w:rPr>
        <w:t xml:space="preserve">recover </w:t>
      </w:r>
      <w:r w:rsidR="007668E9">
        <w:rPr>
          <w:rFonts w:cstheme="minorHAnsi"/>
          <w:sz w:val="24"/>
          <w:szCs w:val="24"/>
        </w:rPr>
        <w:t xml:space="preserve">in a holding tank that allowed </w:t>
      </w:r>
      <w:r w:rsidRPr="00F13078">
        <w:rPr>
          <w:rFonts w:cstheme="minorHAnsi"/>
          <w:sz w:val="24"/>
          <w:szCs w:val="24"/>
        </w:rPr>
        <w:t>volitional return to the fish ladder at Priest Rapids Dam.</w:t>
      </w:r>
      <w:r w:rsidR="00DB151F">
        <w:rPr>
          <w:rFonts w:cstheme="minorHAnsi"/>
          <w:sz w:val="24"/>
          <w:szCs w:val="24"/>
        </w:rPr>
        <w:t xml:space="preserve">  </w:t>
      </w:r>
    </w:p>
    <w:p w14:paraId="0AEFA92E" w14:textId="77777777" w:rsidR="008F6BB5" w:rsidRPr="00F13078" w:rsidRDefault="008F6BB5" w:rsidP="008F6BB5">
      <w:pPr>
        <w:spacing w:after="0" w:line="480" w:lineRule="auto"/>
        <w:ind w:firstLine="720"/>
        <w:rPr>
          <w:rFonts w:cstheme="minorHAnsi"/>
          <w:sz w:val="24"/>
          <w:szCs w:val="24"/>
        </w:rPr>
      </w:pPr>
    </w:p>
    <w:p w14:paraId="6A25C7A8" w14:textId="54F77AA4" w:rsidR="00D820F7" w:rsidRPr="00D96890" w:rsidRDefault="008F6BB5" w:rsidP="00D820F7">
      <w:pPr>
        <w:spacing w:after="0" w:line="480" w:lineRule="auto"/>
        <w:rPr>
          <w:rFonts w:cstheme="minorHAnsi"/>
          <w:sz w:val="24"/>
          <w:szCs w:val="24"/>
        </w:rPr>
      </w:pPr>
      <w:r w:rsidRPr="00F13078">
        <w:rPr>
          <w:rFonts w:cstheme="minorHAnsi"/>
          <w:sz w:val="24"/>
          <w:szCs w:val="24"/>
        </w:rPr>
        <w:t xml:space="preserve"> </w:t>
      </w:r>
      <w:r w:rsidR="00D820F7" w:rsidRPr="00F13078">
        <w:rPr>
          <w:rFonts w:cstheme="minorHAnsi"/>
          <w:sz w:val="24"/>
          <w:szCs w:val="24"/>
        </w:rPr>
        <w:t>[B]</w:t>
      </w:r>
      <w:r w:rsidR="00D820F7" w:rsidRPr="00F13078">
        <w:rPr>
          <w:rFonts w:cstheme="minorHAnsi"/>
          <w:iCs/>
          <w:sz w:val="24"/>
          <w:szCs w:val="24"/>
        </w:rPr>
        <w:t>Fishing mortality</w:t>
      </w:r>
    </w:p>
    <w:p w14:paraId="4941E341" w14:textId="6AE37DA2" w:rsidR="00D820F7" w:rsidRDefault="00D820F7" w:rsidP="00874ED9">
      <w:pPr>
        <w:spacing w:after="0" w:line="480" w:lineRule="auto"/>
        <w:ind w:firstLine="720"/>
        <w:rPr>
          <w:rFonts w:cstheme="minorHAnsi"/>
          <w:sz w:val="24"/>
          <w:szCs w:val="24"/>
        </w:rPr>
      </w:pPr>
      <w:r w:rsidRPr="00F13078">
        <w:rPr>
          <w:rFonts w:cstheme="minorHAnsi"/>
          <w:sz w:val="24"/>
          <w:szCs w:val="24"/>
        </w:rPr>
        <w:t xml:space="preserve">A recreational steelhead fishery for </w:t>
      </w:r>
      <w:r w:rsidR="007668E9">
        <w:rPr>
          <w:rFonts w:cstheme="minorHAnsi"/>
          <w:sz w:val="24"/>
          <w:szCs w:val="24"/>
        </w:rPr>
        <w:t>adipose-clipped (</w:t>
      </w:r>
      <w:r w:rsidRPr="00F13078">
        <w:rPr>
          <w:rFonts w:cstheme="minorHAnsi"/>
          <w:sz w:val="24"/>
          <w:szCs w:val="24"/>
        </w:rPr>
        <w:t>hatchery-origin</w:t>
      </w:r>
      <w:r w:rsidR="007668E9">
        <w:rPr>
          <w:rFonts w:cstheme="minorHAnsi"/>
          <w:sz w:val="24"/>
          <w:szCs w:val="24"/>
        </w:rPr>
        <w:t>)</w:t>
      </w:r>
      <w:r w:rsidRPr="00F13078">
        <w:rPr>
          <w:rFonts w:cstheme="minorHAnsi"/>
          <w:sz w:val="24"/>
          <w:szCs w:val="24"/>
        </w:rPr>
        <w:t xml:space="preserve"> steelhead occurred from October </w:t>
      </w:r>
      <w:r w:rsidR="00AA4488">
        <w:rPr>
          <w:rFonts w:cstheme="minorHAnsi"/>
          <w:sz w:val="24"/>
          <w:szCs w:val="24"/>
        </w:rPr>
        <w:t>15</w:t>
      </w:r>
      <w:r w:rsidR="00AA4488" w:rsidRPr="00883CBB">
        <w:rPr>
          <w:rFonts w:cstheme="minorHAnsi"/>
          <w:sz w:val="24"/>
          <w:szCs w:val="24"/>
          <w:vertAlign w:val="superscript"/>
        </w:rPr>
        <w:t>th</w:t>
      </w:r>
      <w:r w:rsidR="00AA4488">
        <w:rPr>
          <w:rFonts w:cstheme="minorHAnsi"/>
          <w:sz w:val="24"/>
          <w:szCs w:val="24"/>
        </w:rPr>
        <w:t xml:space="preserve">, </w:t>
      </w:r>
      <w:r w:rsidRPr="00F13078">
        <w:rPr>
          <w:rFonts w:cstheme="minorHAnsi"/>
          <w:sz w:val="24"/>
          <w:szCs w:val="24"/>
        </w:rPr>
        <w:t xml:space="preserve">2015 through March </w:t>
      </w:r>
      <w:r w:rsidR="00AA4488">
        <w:rPr>
          <w:rFonts w:cstheme="minorHAnsi"/>
          <w:sz w:val="24"/>
          <w:szCs w:val="24"/>
        </w:rPr>
        <w:t>9</w:t>
      </w:r>
      <w:r w:rsidR="00AA4488" w:rsidRPr="00883CBB">
        <w:rPr>
          <w:rFonts w:cstheme="minorHAnsi"/>
          <w:sz w:val="24"/>
          <w:szCs w:val="24"/>
          <w:vertAlign w:val="superscript"/>
        </w:rPr>
        <w:t>th</w:t>
      </w:r>
      <w:r w:rsidR="00AA4488">
        <w:rPr>
          <w:rFonts w:cstheme="minorHAnsi"/>
          <w:sz w:val="24"/>
          <w:szCs w:val="24"/>
        </w:rPr>
        <w:t xml:space="preserve">, </w:t>
      </w:r>
      <w:r w:rsidRPr="00F13078">
        <w:rPr>
          <w:rFonts w:cstheme="minorHAnsi"/>
          <w:sz w:val="24"/>
          <w:szCs w:val="24"/>
        </w:rPr>
        <w:t xml:space="preserve">2016 upstream of Priest Rapids Dam and included use of a single barbless hook.  During this period, downstream sections of the Columbia and Snake rivers were </w:t>
      </w:r>
      <w:r w:rsidR="007668E9">
        <w:rPr>
          <w:rFonts w:cstheme="minorHAnsi"/>
          <w:sz w:val="24"/>
          <w:szCs w:val="24"/>
        </w:rPr>
        <w:t xml:space="preserve">also </w:t>
      </w:r>
      <w:r w:rsidRPr="00F13078">
        <w:rPr>
          <w:rFonts w:cstheme="minorHAnsi"/>
          <w:sz w:val="24"/>
          <w:szCs w:val="24"/>
        </w:rPr>
        <w:t>open to fishing.  We</w:t>
      </w:r>
      <w:r w:rsidR="005D02FA">
        <w:rPr>
          <w:rFonts w:cstheme="minorHAnsi"/>
          <w:sz w:val="24"/>
          <w:szCs w:val="24"/>
        </w:rPr>
        <w:t xml:space="preserve"> used tag returns to quantify known harvest by season and habitat.  U</w:t>
      </w:r>
      <w:r w:rsidRPr="00F13078">
        <w:rPr>
          <w:rFonts w:cstheme="minorHAnsi"/>
          <w:sz w:val="24"/>
          <w:szCs w:val="24"/>
        </w:rPr>
        <w:t>nreported harvest upstream of Priest Rapids Dam</w:t>
      </w:r>
      <w:r w:rsidR="005D02FA">
        <w:rPr>
          <w:rFonts w:cstheme="minorHAnsi"/>
          <w:sz w:val="24"/>
          <w:szCs w:val="24"/>
        </w:rPr>
        <w:t xml:space="preserve"> was estimated</w:t>
      </w:r>
      <w:r w:rsidRPr="00F13078">
        <w:rPr>
          <w:rFonts w:cstheme="minorHAnsi"/>
          <w:sz w:val="24"/>
          <w:szCs w:val="24"/>
        </w:rPr>
        <w:t xml:space="preserve"> </w:t>
      </w:r>
      <w:r w:rsidR="005D02FA">
        <w:rPr>
          <w:rFonts w:cstheme="minorHAnsi"/>
          <w:sz w:val="24"/>
          <w:szCs w:val="24"/>
        </w:rPr>
        <w:t xml:space="preserve">as the difference between </w:t>
      </w:r>
      <w:r w:rsidRPr="00F13078">
        <w:rPr>
          <w:rFonts w:cstheme="minorHAnsi"/>
          <w:sz w:val="24"/>
          <w:szCs w:val="24"/>
        </w:rPr>
        <w:t>creel survey harvest rates and the proportion of radio-tags returned by anglers</w:t>
      </w:r>
      <w:r w:rsidR="00F075A3">
        <w:rPr>
          <w:rFonts w:cstheme="minorHAnsi"/>
          <w:sz w:val="24"/>
          <w:szCs w:val="24"/>
        </w:rPr>
        <w:t xml:space="preserve">.  </w:t>
      </w:r>
      <w:r w:rsidR="003270FE">
        <w:rPr>
          <w:rFonts w:cstheme="minorHAnsi"/>
          <w:sz w:val="24"/>
          <w:szCs w:val="24"/>
        </w:rPr>
        <w:t xml:space="preserve">WDFW </w:t>
      </w:r>
      <w:r w:rsidR="00F075A3">
        <w:rPr>
          <w:rFonts w:cstheme="minorHAnsi"/>
          <w:sz w:val="24"/>
          <w:szCs w:val="24"/>
        </w:rPr>
        <w:t xml:space="preserve">creel surveys estimated </w:t>
      </w:r>
      <w:r w:rsidR="004113BE">
        <w:rPr>
          <w:rFonts w:cstheme="minorHAnsi"/>
          <w:sz w:val="24"/>
          <w:szCs w:val="24"/>
        </w:rPr>
        <w:t>8</w:t>
      </w:r>
      <w:r w:rsidR="00FB3BFA">
        <w:rPr>
          <w:rFonts w:cstheme="minorHAnsi"/>
          <w:sz w:val="24"/>
          <w:szCs w:val="24"/>
        </w:rPr>
        <w:t>,</w:t>
      </w:r>
      <w:r w:rsidR="004113BE">
        <w:rPr>
          <w:rFonts w:cstheme="minorHAnsi"/>
          <w:sz w:val="24"/>
          <w:szCs w:val="24"/>
        </w:rPr>
        <w:t xml:space="preserve">210 anglers fished for 32,153 hours and caught 3,202 steelhead </w:t>
      </w:r>
      <w:r w:rsidR="003270FE">
        <w:rPr>
          <w:rFonts w:cstheme="minorHAnsi"/>
          <w:sz w:val="24"/>
          <w:szCs w:val="24"/>
        </w:rPr>
        <w:t xml:space="preserve">during </w:t>
      </w:r>
      <w:r w:rsidR="004113BE">
        <w:rPr>
          <w:rFonts w:cstheme="minorHAnsi"/>
          <w:sz w:val="24"/>
          <w:szCs w:val="24"/>
        </w:rPr>
        <w:t>the 2015</w:t>
      </w:r>
      <w:r w:rsidR="003270FE">
        <w:rPr>
          <w:rFonts w:cstheme="minorHAnsi"/>
          <w:sz w:val="24"/>
          <w:szCs w:val="24"/>
        </w:rPr>
        <w:t xml:space="preserve"> season (WDFW 2016)</w:t>
      </w:r>
      <w:r w:rsidRPr="00F13078">
        <w:rPr>
          <w:rFonts w:cstheme="minorHAnsi"/>
          <w:sz w:val="24"/>
          <w:szCs w:val="24"/>
        </w:rPr>
        <w:t xml:space="preserve">.  We </w:t>
      </w:r>
      <w:r w:rsidR="005D02FA">
        <w:rPr>
          <w:rFonts w:cstheme="minorHAnsi"/>
          <w:sz w:val="24"/>
          <w:szCs w:val="24"/>
        </w:rPr>
        <w:t>calculated an estimate of mortality from catch-and-release angling</w:t>
      </w:r>
      <w:r w:rsidR="00DB151F">
        <w:rPr>
          <w:rFonts w:cstheme="minorHAnsi"/>
          <w:sz w:val="24"/>
          <w:szCs w:val="24"/>
        </w:rPr>
        <w:t xml:space="preserve"> for the radio-tagged sample in each year.  T</w:t>
      </w:r>
      <w:r w:rsidRPr="00F13078">
        <w:rPr>
          <w:rFonts w:cstheme="minorHAnsi"/>
          <w:sz w:val="24"/>
          <w:szCs w:val="24"/>
        </w:rPr>
        <w:t xml:space="preserve">he </w:t>
      </w:r>
      <w:r w:rsidR="00DB151F">
        <w:rPr>
          <w:rFonts w:cstheme="minorHAnsi"/>
          <w:sz w:val="24"/>
          <w:szCs w:val="24"/>
        </w:rPr>
        <w:t>capture</w:t>
      </w:r>
      <w:r w:rsidR="00DB151F" w:rsidRPr="00F13078">
        <w:rPr>
          <w:rFonts w:cstheme="minorHAnsi"/>
          <w:sz w:val="24"/>
          <w:szCs w:val="24"/>
        </w:rPr>
        <w:t xml:space="preserve"> </w:t>
      </w:r>
      <w:r w:rsidRPr="00F13078">
        <w:rPr>
          <w:rFonts w:cstheme="minorHAnsi"/>
          <w:sz w:val="24"/>
          <w:szCs w:val="24"/>
        </w:rPr>
        <w:t xml:space="preserve">rate estimated from creel data (WDFW 2016) </w:t>
      </w:r>
      <w:r w:rsidR="00DB151F">
        <w:rPr>
          <w:rFonts w:cstheme="minorHAnsi"/>
          <w:sz w:val="24"/>
          <w:szCs w:val="24"/>
        </w:rPr>
        <w:t xml:space="preserve">was multiplied </w:t>
      </w:r>
      <w:r w:rsidR="00883CBB">
        <w:rPr>
          <w:rFonts w:cstheme="minorHAnsi"/>
          <w:sz w:val="24"/>
          <w:szCs w:val="24"/>
        </w:rPr>
        <w:t xml:space="preserve">by </w:t>
      </w:r>
      <w:r w:rsidRPr="00F13078">
        <w:rPr>
          <w:rFonts w:cstheme="minorHAnsi"/>
          <w:sz w:val="24"/>
          <w:szCs w:val="24"/>
        </w:rPr>
        <w:t xml:space="preserve">the number of </w:t>
      </w:r>
      <w:r w:rsidR="003270FE">
        <w:rPr>
          <w:rFonts w:cstheme="minorHAnsi"/>
          <w:sz w:val="24"/>
          <w:szCs w:val="24"/>
        </w:rPr>
        <w:t xml:space="preserve">natural-origin </w:t>
      </w:r>
      <w:r w:rsidRPr="00F13078">
        <w:rPr>
          <w:rFonts w:cstheme="minorHAnsi"/>
          <w:sz w:val="24"/>
          <w:szCs w:val="24"/>
        </w:rPr>
        <w:lastRenderedPageBreak/>
        <w:t>radio-tagged fish available for harvest</w:t>
      </w:r>
      <w:r w:rsidR="005D02FA">
        <w:rPr>
          <w:rFonts w:cstheme="minorHAnsi"/>
          <w:sz w:val="24"/>
          <w:szCs w:val="24"/>
        </w:rPr>
        <w:t xml:space="preserve"> </w:t>
      </w:r>
      <w:r w:rsidR="00DB151F">
        <w:rPr>
          <w:rFonts w:cstheme="minorHAnsi"/>
          <w:sz w:val="24"/>
          <w:szCs w:val="24"/>
        </w:rPr>
        <w:t xml:space="preserve">to estimate landings </w:t>
      </w:r>
      <w:r w:rsidR="005D02FA">
        <w:rPr>
          <w:rFonts w:cstheme="minorHAnsi"/>
          <w:sz w:val="24"/>
          <w:szCs w:val="24"/>
        </w:rPr>
        <w:t>and</w:t>
      </w:r>
      <w:r w:rsidR="00DB151F">
        <w:rPr>
          <w:rFonts w:cstheme="minorHAnsi"/>
          <w:sz w:val="24"/>
          <w:szCs w:val="24"/>
        </w:rPr>
        <w:t xml:space="preserve"> this value was multiplied by an assumed rate of </w:t>
      </w:r>
      <w:r w:rsidRPr="00F13078">
        <w:rPr>
          <w:rFonts w:cstheme="minorHAnsi"/>
          <w:sz w:val="24"/>
          <w:szCs w:val="24"/>
        </w:rPr>
        <w:t>catch</w:t>
      </w:r>
      <w:r w:rsidR="00AA4488">
        <w:rPr>
          <w:rFonts w:cstheme="minorHAnsi"/>
          <w:sz w:val="24"/>
          <w:szCs w:val="24"/>
        </w:rPr>
        <w:t>-</w:t>
      </w:r>
      <w:r w:rsidRPr="00F13078">
        <w:rPr>
          <w:rFonts w:cstheme="minorHAnsi"/>
          <w:sz w:val="24"/>
          <w:szCs w:val="24"/>
        </w:rPr>
        <w:t>and</w:t>
      </w:r>
      <w:r w:rsidR="00AA4488">
        <w:rPr>
          <w:rFonts w:cstheme="minorHAnsi"/>
          <w:sz w:val="24"/>
          <w:szCs w:val="24"/>
        </w:rPr>
        <w:t>-</w:t>
      </w:r>
      <w:r w:rsidRPr="00F13078">
        <w:rPr>
          <w:rFonts w:cstheme="minorHAnsi"/>
          <w:sz w:val="24"/>
          <w:szCs w:val="24"/>
        </w:rPr>
        <w:t>release mortality rate</w:t>
      </w:r>
      <w:r w:rsidR="00DB151F">
        <w:rPr>
          <w:rFonts w:cstheme="minorHAnsi"/>
          <w:sz w:val="24"/>
          <w:szCs w:val="24"/>
        </w:rPr>
        <w:t xml:space="preserve"> of</w:t>
      </w:r>
      <w:r w:rsidR="000257C5">
        <w:rPr>
          <w:rFonts w:cstheme="minorHAnsi"/>
          <w:sz w:val="24"/>
          <w:szCs w:val="24"/>
        </w:rPr>
        <w:t xml:space="preserve"> 5%</w:t>
      </w:r>
      <w:r w:rsidRPr="00F13078">
        <w:rPr>
          <w:rFonts w:cstheme="minorHAnsi"/>
          <w:sz w:val="24"/>
          <w:szCs w:val="24"/>
        </w:rPr>
        <w:t xml:space="preserve"> (NMFS 2003).  </w:t>
      </w:r>
    </w:p>
    <w:p w14:paraId="524F9AA4" w14:textId="77777777" w:rsidR="00D820F7" w:rsidRDefault="00D820F7" w:rsidP="00D820F7">
      <w:pPr>
        <w:spacing w:after="0" w:line="480" w:lineRule="auto"/>
        <w:rPr>
          <w:rFonts w:cstheme="minorHAnsi"/>
          <w:sz w:val="24"/>
          <w:szCs w:val="24"/>
        </w:rPr>
      </w:pPr>
    </w:p>
    <w:p w14:paraId="2739F15A" w14:textId="1B6D7C8B" w:rsidR="008F6BB5" w:rsidRPr="00F13078" w:rsidRDefault="008F6BB5" w:rsidP="00D820F7">
      <w:pPr>
        <w:spacing w:after="0" w:line="480" w:lineRule="auto"/>
        <w:rPr>
          <w:rFonts w:cstheme="minorHAnsi"/>
          <w:i/>
          <w:sz w:val="24"/>
          <w:szCs w:val="24"/>
        </w:rPr>
      </w:pPr>
      <w:r w:rsidRPr="00F13078">
        <w:rPr>
          <w:rFonts w:cstheme="minorHAnsi"/>
          <w:sz w:val="24"/>
          <w:szCs w:val="24"/>
        </w:rPr>
        <w:t>[B]Fixed telemetry sites</w:t>
      </w:r>
      <w:r w:rsidR="005A6FFF">
        <w:rPr>
          <w:rFonts w:cstheme="minorHAnsi"/>
          <w:sz w:val="24"/>
          <w:szCs w:val="24"/>
        </w:rPr>
        <w:t xml:space="preserve"> and mobile tracking</w:t>
      </w:r>
    </w:p>
    <w:p w14:paraId="74ECC08A" w14:textId="745737C1" w:rsidR="008F6BB5" w:rsidRPr="00F13078" w:rsidRDefault="008F6BB5" w:rsidP="008F6BB5">
      <w:pPr>
        <w:spacing w:after="0" w:line="480" w:lineRule="auto"/>
        <w:ind w:firstLine="720"/>
        <w:rPr>
          <w:rFonts w:cstheme="minorHAnsi"/>
          <w:b/>
          <w:sz w:val="24"/>
          <w:szCs w:val="24"/>
        </w:rPr>
      </w:pPr>
      <w:r w:rsidRPr="00F13078">
        <w:rPr>
          <w:rFonts w:cstheme="minorHAnsi"/>
          <w:sz w:val="24"/>
          <w:szCs w:val="24"/>
        </w:rPr>
        <w:t>A total of 28 fixed site</w:t>
      </w:r>
      <w:r w:rsidR="004E699A">
        <w:rPr>
          <w:rFonts w:cstheme="minorHAnsi"/>
          <w:sz w:val="24"/>
          <w:szCs w:val="24"/>
        </w:rPr>
        <w:t xml:space="preserve"> radio telemetr</w:t>
      </w:r>
      <w:r w:rsidR="00ED03BA">
        <w:rPr>
          <w:rFonts w:cstheme="minorHAnsi"/>
          <w:sz w:val="24"/>
          <w:szCs w:val="24"/>
        </w:rPr>
        <w:t>y</w:t>
      </w:r>
      <w:r w:rsidRPr="00F13078">
        <w:rPr>
          <w:rFonts w:cstheme="minorHAnsi"/>
          <w:sz w:val="24"/>
          <w:szCs w:val="24"/>
        </w:rPr>
        <w:t xml:space="preserve"> receivers were installed and maintained throughout the Upper Columbia River basin between July 2015 and June 2017 with a maximum of 25 fixed sites operating at any given time </w:t>
      </w:r>
      <w:r w:rsidR="00CF3BC6">
        <w:rPr>
          <w:rFonts w:cstheme="minorHAnsi"/>
          <w:sz w:val="24"/>
          <w:szCs w:val="24"/>
        </w:rPr>
        <w:t xml:space="preserve">throughout the study </w:t>
      </w:r>
      <w:r w:rsidRPr="00F13078">
        <w:rPr>
          <w:rFonts w:cstheme="minorHAnsi"/>
          <w:sz w:val="24"/>
          <w:szCs w:val="24"/>
        </w:rPr>
        <w:t xml:space="preserve">(Figure 1; </w:t>
      </w:r>
      <w:r w:rsidR="00AC06DB">
        <w:rPr>
          <w:rFonts w:cstheme="minorHAnsi"/>
          <w:sz w:val="24"/>
          <w:szCs w:val="24"/>
        </w:rPr>
        <w:t>Supplement</w:t>
      </w:r>
      <w:r w:rsidRPr="00F13078">
        <w:rPr>
          <w:rFonts w:cstheme="minorHAnsi"/>
          <w:sz w:val="24"/>
          <w:szCs w:val="24"/>
        </w:rPr>
        <w:t xml:space="preserve"> 1).  </w:t>
      </w:r>
      <w:r w:rsidR="004E699A">
        <w:rPr>
          <w:rFonts w:cstheme="minorHAnsi"/>
          <w:sz w:val="24"/>
          <w:szCs w:val="24"/>
        </w:rPr>
        <w:t>Fixed sites in the lower reaches of tributaries</w:t>
      </w:r>
      <w:r w:rsidRPr="00F13078">
        <w:rPr>
          <w:rFonts w:cstheme="minorHAnsi"/>
          <w:sz w:val="24"/>
          <w:szCs w:val="24"/>
        </w:rPr>
        <w:t xml:space="preserve"> (henceforth ‘lower tributary fixed sites’) were installed at or near the mouth of tributaries and within 20</w:t>
      </w:r>
      <w:r w:rsidR="005C3D3D">
        <w:rPr>
          <w:rFonts w:cstheme="minorHAnsi"/>
          <w:sz w:val="24"/>
          <w:szCs w:val="24"/>
        </w:rPr>
        <w:t xml:space="preserve"> </w:t>
      </w:r>
      <w:r w:rsidRPr="00F13078">
        <w:rPr>
          <w:rFonts w:cstheme="minorHAnsi"/>
          <w:sz w:val="24"/>
          <w:szCs w:val="24"/>
        </w:rPr>
        <w:t xml:space="preserve">m of lower tributary instream PIT tag arrays.  Each lower tributary fixed site was outfitted with two receivers (each with 1 antenna) to provide monitoring redundancy and information on movement direction of steelhead (upstream or downstream as indicated by last detection at that site).  Additionally, two fixed sites were located near Chief Joseph Hatchery, which is a commonly used overwintering area for steelhead returning to the Upper Columbia River that overshoot their natal tributaries (English et al. 2003).  </w:t>
      </w:r>
      <w:r w:rsidR="005C3D3D">
        <w:rPr>
          <w:rFonts w:cstheme="minorHAnsi"/>
          <w:sz w:val="24"/>
          <w:szCs w:val="24"/>
        </w:rPr>
        <w:t>Tributary fixed s</w:t>
      </w:r>
      <w:r w:rsidRPr="00F13078">
        <w:rPr>
          <w:rFonts w:cstheme="minorHAnsi"/>
          <w:sz w:val="24"/>
          <w:szCs w:val="24"/>
        </w:rPr>
        <w:t xml:space="preserve">ites were outfitted with 4-6 element Yagi antennas </w:t>
      </w:r>
      <w:r w:rsidR="005C3D3D">
        <w:rPr>
          <w:rFonts w:cstheme="minorHAnsi"/>
          <w:sz w:val="24"/>
          <w:szCs w:val="24"/>
        </w:rPr>
        <w:t>with typical detection range of 150 - 300 m (minimum</w:t>
      </w:r>
      <w:r w:rsidR="005C3D3D" w:rsidRPr="00F13078">
        <w:rPr>
          <w:rFonts w:cstheme="minorHAnsi"/>
          <w:sz w:val="24"/>
          <w:szCs w:val="24"/>
        </w:rPr>
        <w:t xml:space="preserve"> </w:t>
      </w:r>
      <w:r w:rsidRPr="00F13078">
        <w:rPr>
          <w:rFonts w:cstheme="minorHAnsi"/>
          <w:sz w:val="24"/>
          <w:szCs w:val="24"/>
        </w:rPr>
        <w:t>100</w:t>
      </w:r>
      <w:r w:rsidR="005C3D3D">
        <w:rPr>
          <w:rFonts w:cstheme="minorHAnsi"/>
          <w:sz w:val="24"/>
          <w:szCs w:val="24"/>
        </w:rPr>
        <w:t xml:space="preserve"> </w:t>
      </w:r>
      <w:r w:rsidRPr="00F13078">
        <w:rPr>
          <w:rFonts w:cstheme="minorHAnsi"/>
          <w:sz w:val="24"/>
          <w:szCs w:val="24"/>
        </w:rPr>
        <w:t>m</w:t>
      </w:r>
      <w:r w:rsidR="005C3D3D">
        <w:rPr>
          <w:rFonts w:cstheme="minorHAnsi"/>
          <w:sz w:val="24"/>
          <w:szCs w:val="24"/>
        </w:rPr>
        <w:t>).  R</w:t>
      </w:r>
      <w:r w:rsidRPr="00F13078">
        <w:rPr>
          <w:rFonts w:cstheme="minorHAnsi"/>
          <w:sz w:val="24"/>
          <w:szCs w:val="24"/>
        </w:rPr>
        <w:t xml:space="preserve">eceivers were downloaded a minimum of once per month and as frequently as multiple times per week.  Monitoring was limited at Rocky Reach and Wells dams to PIT tag </w:t>
      </w:r>
      <w:r w:rsidR="00D44169" w:rsidRPr="00F13078">
        <w:rPr>
          <w:rFonts w:cstheme="minorHAnsi"/>
          <w:sz w:val="24"/>
          <w:szCs w:val="24"/>
        </w:rPr>
        <w:t xml:space="preserve">antenna </w:t>
      </w:r>
      <w:r w:rsidRPr="00F13078">
        <w:rPr>
          <w:rFonts w:cstheme="minorHAnsi"/>
          <w:sz w:val="24"/>
          <w:szCs w:val="24"/>
        </w:rPr>
        <w:t>arrays in</w:t>
      </w:r>
      <w:r w:rsidR="004E699A">
        <w:rPr>
          <w:rFonts w:cstheme="minorHAnsi"/>
          <w:sz w:val="24"/>
          <w:szCs w:val="24"/>
        </w:rPr>
        <w:t xml:space="preserve"> fishways</w:t>
      </w:r>
      <w:r w:rsidRPr="00F13078">
        <w:rPr>
          <w:rFonts w:cstheme="minorHAnsi"/>
          <w:sz w:val="24"/>
          <w:szCs w:val="24"/>
        </w:rPr>
        <w:t xml:space="preserve">.  Monitoring duration and locations </w:t>
      </w:r>
      <w:r w:rsidR="004E699A">
        <w:rPr>
          <w:rFonts w:cstheme="minorHAnsi"/>
          <w:sz w:val="24"/>
          <w:szCs w:val="24"/>
        </w:rPr>
        <w:t>were consistent at lower tributary fixed sites and differed slightly between years at some other locations</w:t>
      </w:r>
      <w:r w:rsidRPr="00F13078">
        <w:rPr>
          <w:rFonts w:cstheme="minorHAnsi"/>
          <w:sz w:val="24"/>
          <w:szCs w:val="24"/>
        </w:rPr>
        <w:t xml:space="preserve"> (</w:t>
      </w:r>
      <w:r w:rsidR="00AC06DB">
        <w:rPr>
          <w:rFonts w:cstheme="minorHAnsi"/>
          <w:sz w:val="24"/>
          <w:szCs w:val="24"/>
        </w:rPr>
        <w:t>Supplement</w:t>
      </w:r>
      <w:r w:rsidRPr="00F13078">
        <w:rPr>
          <w:rFonts w:cstheme="minorHAnsi"/>
          <w:sz w:val="24"/>
          <w:szCs w:val="24"/>
        </w:rPr>
        <w:t xml:space="preserve"> 1).</w:t>
      </w:r>
      <w:r w:rsidR="005A6FFF">
        <w:rPr>
          <w:rFonts w:cstheme="minorHAnsi"/>
          <w:sz w:val="24"/>
          <w:szCs w:val="24"/>
        </w:rPr>
        <w:t xml:space="preserve">  </w:t>
      </w:r>
      <w:r w:rsidR="005A6FFF" w:rsidRPr="00F13078">
        <w:rPr>
          <w:rFonts w:cstheme="minorHAnsi"/>
          <w:sz w:val="24"/>
          <w:szCs w:val="24"/>
        </w:rPr>
        <w:t xml:space="preserve">Mobile tracking was conducted to augment fixed site monitoring in reservoirs and tributaries (Wenatchee, Entiat, Methow, and </w:t>
      </w:r>
      <w:r w:rsidR="005A6FFF" w:rsidRPr="00F13078">
        <w:rPr>
          <w:rFonts w:cstheme="minorHAnsi"/>
          <w:sz w:val="24"/>
          <w:szCs w:val="24"/>
        </w:rPr>
        <w:lastRenderedPageBreak/>
        <w:t>Okanogan)</w:t>
      </w:r>
      <w:r w:rsidR="005A6FFF">
        <w:rPr>
          <w:rFonts w:cstheme="minorHAnsi"/>
          <w:sz w:val="24"/>
          <w:szCs w:val="24"/>
        </w:rPr>
        <w:t xml:space="preserve"> </w:t>
      </w:r>
      <w:r w:rsidR="005A6FFF" w:rsidRPr="00F13078">
        <w:rPr>
          <w:rFonts w:cstheme="minorHAnsi"/>
          <w:sz w:val="24"/>
          <w:szCs w:val="24"/>
        </w:rPr>
        <w:t>and refine fate classification.  Mobile tracking took place via truck, raft, and jet boat from November</w:t>
      </w:r>
      <w:r w:rsidR="005C3D3D">
        <w:rPr>
          <w:rFonts w:cstheme="minorHAnsi"/>
          <w:sz w:val="24"/>
          <w:szCs w:val="24"/>
        </w:rPr>
        <w:t>-</w:t>
      </w:r>
      <w:r w:rsidR="005A6FFF" w:rsidRPr="00F13078">
        <w:rPr>
          <w:rFonts w:cstheme="minorHAnsi"/>
          <w:sz w:val="24"/>
          <w:szCs w:val="24"/>
        </w:rPr>
        <w:t xml:space="preserve">May </w:t>
      </w:r>
      <w:r w:rsidR="00FE0C62">
        <w:rPr>
          <w:rFonts w:cstheme="minorHAnsi"/>
          <w:sz w:val="24"/>
          <w:szCs w:val="24"/>
        </w:rPr>
        <w:t>2015-2016 and 2016-2017</w:t>
      </w:r>
      <w:r w:rsidR="004E699A">
        <w:rPr>
          <w:rFonts w:cstheme="minorHAnsi"/>
          <w:sz w:val="24"/>
          <w:szCs w:val="24"/>
        </w:rPr>
        <w:t xml:space="preserve">. </w:t>
      </w:r>
    </w:p>
    <w:p w14:paraId="24DB5D6F" w14:textId="77777777" w:rsidR="00D943A9" w:rsidRDefault="00D943A9" w:rsidP="000A34E4">
      <w:pPr>
        <w:spacing w:after="0" w:line="480" w:lineRule="auto"/>
        <w:rPr>
          <w:rFonts w:cstheme="minorHAnsi"/>
          <w:sz w:val="24"/>
          <w:szCs w:val="24"/>
        </w:rPr>
      </w:pPr>
    </w:p>
    <w:p w14:paraId="74A179BB" w14:textId="7590A4BB" w:rsidR="008F6BB5" w:rsidRPr="00F13078" w:rsidRDefault="008F6BB5" w:rsidP="008F6BB5">
      <w:pPr>
        <w:spacing w:line="480" w:lineRule="auto"/>
        <w:rPr>
          <w:rFonts w:cstheme="minorHAnsi"/>
          <w:i/>
          <w:sz w:val="24"/>
          <w:szCs w:val="24"/>
        </w:rPr>
      </w:pPr>
      <w:r w:rsidRPr="00F13078">
        <w:rPr>
          <w:rFonts w:cstheme="minorHAnsi"/>
          <w:sz w:val="24"/>
          <w:szCs w:val="24"/>
        </w:rPr>
        <w:t>[B]Data analysis</w:t>
      </w:r>
    </w:p>
    <w:p w14:paraId="747F75AF" w14:textId="32B1E99B" w:rsidR="00F828C1" w:rsidRPr="00F13078" w:rsidRDefault="008F6BB5" w:rsidP="008F6BB5">
      <w:pPr>
        <w:spacing w:line="480" w:lineRule="auto"/>
        <w:ind w:firstLine="720"/>
        <w:rPr>
          <w:rFonts w:cstheme="minorHAnsi"/>
          <w:sz w:val="24"/>
          <w:szCs w:val="24"/>
        </w:rPr>
      </w:pPr>
      <w:r w:rsidRPr="00F13078">
        <w:rPr>
          <w:rFonts w:cstheme="minorHAnsi"/>
          <w:sz w:val="24"/>
          <w:szCs w:val="24"/>
        </w:rPr>
        <w:t>We compiled a database with fish traits</w:t>
      </w:r>
      <w:r w:rsidR="00FE0C62">
        <w:rPr>
          <w:rFonts w:cstheme="minorHAnsi"/>
          <w:sz w:val="24"/>
          <w:szCs w:val="24"/>
        </w:rPr>
        <w:t xml:space="preserve"> </w:t>
      </w:r>
      <w:r w:rsidRPr="00F13078">
        <w:rPr>
          <w:rFonts w:cstheme="minorHAnsi"/>
          <w:sz w:val="24"/>
          <w:szCs w:val="24"/>
        </w:rPr>
        <w:t>measured at tagging</w:t>
      </w:r>
      <w:r w:rsidR="00FE0C62" w:rsidRPr="00F13078">
        <w:rPr>
          <w:rFonts w:cstheme="minorHAnsi"/>
          <w:sz w:val="24"/>
          <w:szCs w:val="24"/>
        </w:rPr>
        <w:t xml:space="preserve"> (i.e., origin, sex, and fork length)</w:t>
      </w:r>
      <w:r w:rsidR="00FE0C62">
        <w:rPr>
          <w:rFonts w:cstheme="minorHAnsi"/>
          <w:sz w:val="24"/>
          <w:szCs w:val="24"/>
        </w:rPr>
        <w:t xml:space="preserve">, </w:t>
      </w:r>
      <w:r w:rsidRPr="00F13078">
        <w:rPr>
          <w:rFonts w:cstheme="minorHAnsi"/>
          <w:sz w:val="24"/>
          <w:szCs w:val="24"/>
        </w:rPr>
        <w:t xml:space="preserve">detections from </w:t>
      </w:r>
      <w:r w:rsidR="00F828C1" w:rsidRPr="00F13078">
        <w:rPr>
          <w:rFonts w:cstheme="minorHAnsi"/>
          <w:sz w:val="24"/>
          <w:szCs w:val="24"/>
        </w:rPr>
        <w:t xml:space="preserve">PIT </w:t>
      </w:r>
      <w:r w:rsidR="00A50190" w:rsidRPr="00F13078">
        <w:rPr>
          <w:rFonts w:cstheme="minorHAnsi"/>
          <w:sz w:val="24"/>
          <w:szCs w:val="24"/>
        </w:rPr>
        <w:t>t</w:t>
      </w:r>
      <w:r w:rsidR="00F828C1" w:rsidRPr="00F13078">
        <w:rPr>
          <w:rFonts w:cstheme="minorHAnsi"/>
          <w:sz w:val="24"/>
          <w:szCs w:val="24"/>
        </w:rPr>
        <w:t>ag interrogation sites,</w:t>
      </w:r>
      <w:r w:rsidRPr="00F13078">
        <w:rPr>
          <w:rFonts w:cstheme="minorHAnsi"/>
          <w:sz w:val="24"/>
          <w:szCs w:val="24"/>
        </w:rPr>
        <w:t xml:space="preserve"> fixed sites</w:t>
      </w:r>
      <w:r w:rsidR="00CB5199" w:rsidRPr="00F13078">
        <w:rPr>
          <w:rFonts w:cstheme="minorHAnsi"/>
          <w:sz w:val="24"/>
          <w:szCs w:val="24"/>
        </w:rPr>
        <w:t>,</w:t>
      </w:r>
      <w:r w:rsidRPr="00F13078">
        <w:rPr>
          <w:rFonts w:cstheme="minorHAnsi"/>
          <w:sz w:val="24"/>
          <w:szCs w:val="24"/>
        </w:rPr>
        <w:t xml:space="preserve"> and mobile tracking records</w:t>
      </w:r>
      <w:r w:rsidR="00FE0C62">
        <w:rPr>
          <w:rFonts w:cstheme="minorHAnsi"/>
          <w:sz w:val="24"/>
          <w:szCs w:val="24"/>
        </w:rPr>
        <w:t xml:space="preserve">, and </w:t>
      </w:r>
      <w:r w:rsidR="00FE0C62" w:rsidRPr="00F13078">
        <w:rPr>
          <w:rFonts w:cstheme="minorHAnsi"/>
          <w:sz w:val="24"/>
          <w:szCs w:val="24"/>
        </w:rPr>
        <w:t>angler harvest locations for returned tags</w:t>
      </w:r>
      <w:r w:rsidRPr="00F13078">
        <w:rPr>
          <w:rFonts w:cstheme="minorHAnsi"/>
          <w:sz w:val="24"/>
          <w:szCs w:val="24"/>
        </w:rPr>
        <w:t xml:space="preserve">.  PIT detection data were downloaded from the Pacific States Marine Fisheries Commission PIT </w:t>
      </w:r>
      <w:r w:rsidR="00A50190" w:rsidRPr="00F13078">
        <w:rPr>
          <w:rFonts w:cstheme="minorHAnsi"/>
          <w:sz w:val="24"/>
          <w:szCs w:val="24"/>
        </w:rPr>
        <w:t>t</w:t>
      </w:r>
      <w:r w:rsidRPr="00F13078">
        <w:rPr>
          <w:rFonts w:cstheme="minorHAnsi"/>
          <w:sz w:val="24"/>
          <w:szCs w:val="24"/>
        </w:rPr>
        <w:t xml:space="preserve">ag Information System database (PTAGIS; </w:t>
      </w:r>
      <w:hyperlink r:id="rId11" w:history="1">
        <w:r w:rsidR="004F61F8" w:rsidRPr="00667422">
          <w:rPr>
            <w:rStyle w:val="Hyperlink"/>
            <w:rFonts w:cstheme="minorHAnsi"/>
            <w:sz w:val="24"/>
            <w:szCs w:val="24"/>
          </w:rPr>
          <w:t>www.ptagis.org</w:t>
        </w:r>
      </w:hyperlink>
      <w:r w:rsidRPr="00F13078">
        <w:rPr>
          <w:rFonts w:cstheme="minorHAnsi"/>
          <w:sz w:val="24"/>
          <w:szCs w:val="24"/>
        </w:rPr>
        <w:t>).  Individual steelhead movement histories were reviewed for errors and telemetry records were used to score behaviors</w:t>
      </w:r>
      <w:r w:rsidR="00FE0C62">
        <w:rPr>
          <w:rFonts w:cstheme="minorHAnsi"/>
          <w:sz w:val="24"/>
          <w:szCs w:val="24"/>
        </w:rPr>
        <w:t xml:space="preserve"> </w:t>
      </w:r>
      <w:r w:rsidRPr="00F13078">
        <w:rPr>
          <w:rFonts w:cstheme="minorHAnsi"/>
          <w:sz w:val="24"/>
          <w:szCs w:val="24"/>
        </w:rPr>
        <w:t>and to classify individual steelhead fates.  Key parameters included fallback behavior below Priest Rapids Dam, tributary entry, mortality estimates, overwinter distribution and survival, survival to spawn, and post-spawn movements</w:t>
      </w:r>
      <w:r w:rsidR="00D44169" w:rsidRPr="00F13078">
        <w:rPr>
          <w:rFonts w:cstheme="minorHAnsi"/>
          <w:sz w:val="24"/>
          <w:szCs w:val="24"/>
        </w:rPr>
        <w:t>,</w:t>
      </w:r>
      <w:r w:rsidRPr="00F13078">
        <w:rPr>
          <w:rFonts w:cstheme="minorHAnsi"/>
          <w:sz w:val="24"/>
          <w:szCs w:val="24"/>
        </w:rPr>
        <w:t xml:space="preserve"> including kelting behaviors. </w:t>
      </w:r>
      <w:r w:rsidR="004F61F8">
        <w:rPr>
          <w:rFonts w:cstheme="minorHAnsi"/>
          <w:sz w:val="24"/>
          <w:szCs w:val="24"/>
        </w:rPr>
        <w:t xml:space="preserve"> Prior to analyses, w</w:t>
      </w:r>
      <w:r w:rsidR="004F61F8" w:rsidRPr="00F13078">
        <w:rPr>
          <w:rFonts w:cstheme="minorHAnsi"/>
          <w:sz w:val="24"/>
          <w:szCs w:val="24"/>
        </w:rPr>
        <w:t xml:space="preserve">e tested whether the distribution of passage date (i.e., tagging date) differed between PIT </w:t>
      </w:r>
      <w:r w:rsidR="004F61F8">
        <w:rPr>
          <w:rFonts w:cstheme="minorHAnsi"/>
          <w:sz w:val="24"/>
          <w:szCs w:val="24"/>
        </w:rPr>
        <w:t xml:space="preserve">only </w:t>
      </w:r>
      <w:r w:rsidR="004F61F8" w:rsidRPr="00F13078">
        <w:rPr>
          <w:rFonts w:cstheme="minorHAnsi"/>
          <w:sz w:val="24"/>
          <w:szCs w:val="24"/>
        </w:rPr>
        <w:t xml:space="preserve">and </w:t>
      </w:r>
      <w:r w:rsidR="004F61F8">
        <w:rPr>
          <w:rFonts w:cstheme="minorHAnsi"/>
          <w:sz w:val="24"/>
          <w:szCs w:val="24"/>
        </w:rPr>
        <w:t xml:space="preserve">PIT </w:t>
      </w:r>
      <w:r w:rsidR="00FE0C62">
        <w:rPr>
          <w:rFonts w:cstheme="minorHAnsi"/>
          <w:sz w:val="24"/>
          <w:szCs w:val="24"/>
        </w:rPr>
        <w:t xml:space="preserve">plus </w:t>
      </w:r>
      <w:r w:rsidR="004F61F8" w:rsidRPr="00F13078">
        <w:rPr>
          <w:rFonts w:cstheme="minorHAnsi"/>
          <w:sz w:val="24"/>
          <w:szCs w:val="24"/>
        </w:rPr>
        <w:t>radio-tag</w:t>
      </w:r>
      <w:r w:rsidR="00FE0C62">
        <w:rPr>
          <w:rFonts w:cstheme="minorHAnsi"/>
          <w:sz w:val="24"/>
          <w:szCs w:val="24"/>
        </w:rPr>
        <w:t xml:space="preserve"> </w:t>
      </w:r>
      <w:r w:rsidR="004F61F8" w:rsidRPr="00F13078">
        <w:rPr>
          <w:rFonts w:cstheme="minorHAnsi"/>
          <w:sz w:val="24"/>
          <w:szCs w:val="24"/>
        </w:rPr>
        <w:t>samples within each sampling year using Kolmogorov-Smirnov (K-S) tests (Smirnov 1939).</w:t>
      </w:r>
      <w:r w:rsidRPr="00F13078">
        <w:rPr>
          <w:rFonts w:cstheme="minorHAnsi"/>
          <w:sz w:val="24"/>
          <w:szCs w:val="24"/>
        </w:rPr>
        <w:t xml:space="preserve">  </w:t>
      </w:r>
      <w:r w:rsidR="00ED03BA" w:rsidRPr="00F13078">
        <w:rPr>
          <w:rFonts w:cstheme="minorHAnsi"/>
          <w:sz w:val="24"/>
          <w:szCs w:val="24"/>
        </w:rPr>
        <w:t>We</w:t>
      </w:r>
      <w:r w:rsidR="00ED03BA">
        <w:rPr>
          <w:rFonts w:cstheme="minorHAnsi"/>
          <w:sz w:val="24"/>
          <w:szCs w:val="24"/>
        </w:rPr>
        <w:t xml:space="preserve"> identified three periods</w:t>
      </w:r>
      <w:r w:rsidR="004F61F8">
        <w:rPr>
          <w:rFonts w:cstheme="minorHAnsi"/>
          <w:sz w:val="24"/>
          <w:szCs w:val="24"/>
        </w:rPr>
        <w:t xml:space="preserve"> for analyses</w:t>
      </w:r>
      <w:r w:rsidR="00ED03BA">
        <w:rPr>
          <w:rFonts w:cstheme="minorHAnsi"/>
          <w:sz w:val="24"/>
          <w:szCs w:val="24"/>
        </w:rPr>
        <w:t>: fall, overwinter</w:t>
      </w:r>
      <w:r w:rsidR="00220436">
        <w:rPr>
          <w:rFonts w:cstheme="minorHAnsi"/>
          <w:sz w:val="24"/>
          <w:szCs w:val="24"/>
        </w:rPr>
        <w:t>ing</w:t>
      </w:r>
      <w:r w:rsidR="00ED03BA">
        <w:rPr>
          <w:rFonts w:cstheme="minorHAnsi"/>
          <w:sz w:val="24"/>
          <w:szCs w:val="24"/>
        </w:rPr>
        <w:t>, and spawn/kelting periods.  We defined the onset of winter as</w:t>
      </w:r>
      <w:r w:rsidR="00ED03BA" w:rsidRPr="00F13078">
        <w:rPr>
          <w:rFonts w:cstheme="minorHAnsi"/>
          <w:sz w:val="24"/>
          <w:szCs w:val="24"/>
        </w:rPr>
        <w:t xml:space="preserve"> 1 January </w:t>
      </w:r>
      <w:r w:rsidR="004F61F8">
        <w:rPr>
          <w:rFonts w:cstheme="minorHAnsi"/>
          <w:sz w:val="24"/>
          <w:szCs w:val="24"/>
        </w:rPr>
        <w:t xml:space="preserve">using the criteria of </w:t>
      </w:r>
      <w:r w:rsidR="00ED03BA" w:rsidRPr="00F13078">
        <w:rPr>
          <w:rFonts w:cstheme="minorHAnsi"/>
          <w:sz w:val="24"/>
          <w:szCs w:val="24"/>
        </w:rPr>
        <w:t>Keefer et al. (2008a)</w:t>
      </w:r>
      <w:r w:rsidR="00ED03BA">
        <w:rPr>
          <w:rFonts w:cstheme="minorHAnsi"/>
          <w:sz w:val="24"/>
          <w:szCs w:val="24"/>
        </w:rPr>
        <w:t xml:space="preserve"> and</w:t>
      </w:r>
      <w:r w:rsidR="00ED03BA" w:rsidRPr="00F13078">
        <w:rPr>
          <w:rFonts w:cstheme="minorHAnsi"/>
          <w:sz w:val="24"/>
          <w:szCs w:val="24"/>
        </w:rPr>
        <w:t xml:space="preserve"> March 15 as the onset of the spawning period </w:t>
      </w:r>
      <w:r w:rsidR="004F61F8">
        <w:rPr>
          <w:rFonts w:cstheme="minorHAnsi"/>
          <w:sz w:val="24"/>
          <w:szCs w:val="24"/>
        </w:rPr>
        <w:t xml:space="preserve">using Keefer </w:t>
      </w:r>
      <w:r w:rsidR="00ED03BA" w:rsidRPr="00F13078">
        <w:rPr>
          <w:rFonts w:cstheme="minorHAnsi"/>
          <w:sz w:val="24"/>
          <w:szCs w:val="24"/>
        </w:rPr>
        <w:t>(2008b</w:t>
      </w:r>
      <w:r w:rsidR="004F61F8">
        <w:rPr>
          <w:rFonts w:cstheme="minorHAnsi"/>
          <w:sz w:val="24"/>
          <w:szCs w:val="24"/>
        </w:rPr>
        <w:t xml:space="preserve">) and </w:t>
      </w:r>
      <w:r w:rsidR="00ED03BA" w:rsidRPr="00F13078">
        <w:rPr>
          <w:rFonts w:cstheme="minorHAnsi"/>
          <w:sz w:val="24"/>
          <w:szCs w:val="24"/>
        </w:rPr>
        <w:t xml:space="preserve">Hillman et al. </w:t>
      </w:r>
      <w:r w:rsidR="004F61F8">
        <w:rPr>
          <w:rFonts w:cstheme="minorHAnsi"/>
          <w:sz w:val="24"/>
          <w:szCs w:val="24"/>
        </w:rPr>
        <w:t>(</w:t>
      </w:r>
      <w:r w:rsidR="00ED03BA" w:rsidRPr="00F13078">
        <w:rPr>
          <w:rFonts w:cstheme="minorHAnsi"/>
          <w:sz w:val="24"/>
          <w:szCs w:val="24"/>
        </w:rPr>
        <w:t>2016)</w:t>
      </w:r>
      <w:r w:rsidR="00ED03BA">
        <w:rPr>
          <w:rFonts w:cstheme="minorHAnsi"/>
          <w:sz w:val="24"/>
          <w:szCs w:val="24"/>
        </w:rPr>
        <w:t>.</w:t>
      </w:r>
    </w:p>
    <w:p w14:paraId="1242E21A" w14:textId="77777777" w:rsidR="008F6BB5" w:rsidRPr="00F13078" w:rsidRDefault="008F6BB5" w:rsidP="00A57E9F">
      <w:pPr>
        <w:spacing w:line="480" w:lineRule="auto"/>
        <w:rPr>
          <w:rFonts w:cstheme="minorHAnsi"/>
          <w:sz w:val="24"/>
          <w:szCs w:val="24"/>
        </w:rPr>
      </w:pPr>
    </w:p>
    <w:p w14:paraId="2AE8BB3D" w14:textId="77777777" w:rsidR="008F6BB5" w:rsidRPr="00F13078" w:rsidRDefault="008F6BB5" w:rsidP="008F6BB5">
      <w:pPr>
        <w:spacing w:line="480" w:lineRule="auto"/>
        <w:rPr>
          <w:rFonts w:cstheme="minorHAnsi"/>
          <w:i/>
          <w:sz w:val="24"/>
          <w:szCs w:val="24"/>
        </w:rPr>
      </w:pPr>
      <w:r w:rsidRPr="00F13078">
        <w:rPr>
          <w:rFonts w:cstheme="minorHAnsi"/>
          <w:sz w:val="24"/>
          <w:szCs w:val="24"/>
        </w:rPr>
        <w:t>[B]Fallback out of the Upper Columbia Basin</w:t>
      </w:r>
    </w:p>
    <w:p w14:paraId="3D63EB0D" w14:textId="7277E049" w:rsidR="008F6BB5" w:rsidRPr="00F13078" w:rsidRDefault="008F6BB5" w:rsidP="00A57E9F">
      <w:pPr>
        <w:spacing w:line="480" w:lineRule="auto"/>
        <w:ind w:firstLine="720"/>
        <w:rPr>
          <w:rFonts w:cstheme="minorHAnsi"/>
          <w:sz w:val="24"/>
          <w:szCs w:val="24"/>
        </w:rPr>
      </w:pPr>
      <w:r w:rsidRPr="00F13078">
        <w:rPr>
          <w:rFonts w:cstheme="minorHAnsi"/>
          <w:sz w:val="24"/>
          <w:szCs w:val="24"/>
        </w:rPr>
        <w:lastRenderedPageBreak/>
        <w:t xml:space="preserve">Fallback by radio-tagged steelhead was identified by one or more detections at sites upstream of Priest Rapids Dam followed by detection at a PIT tag array downstream </w:t>
      </w:r>
      <w:r w:rsidR="00F828C1" w:rsidRPr="00F13078">
        <w:rPr>
          <w:rFonts w:cstheme="minorHAnsi"/>
          <w:sz w:val="24"/>
          <w:szCs w:val="24"/>
        </w:rPr>
        <w:t xml:space="preserve">of Priest Rapids Dam </w:t>
      </w:r>
      <w:r w:rsidRPr="00F13078">
        <w:rPr>
          <w:rFonts w:cstheme="minorHAnsi"/>
          <w:sz w:val="24"/>
          <w:szCs w:val="24"/>
        </w:rPr>
        <w:t xml:space="preserve">(e.g., Snake River), detection at the Priest Rapids Dam tailrace fixed site, mobile tracking detection below Priest Rapids Dam, or by reported harvest or collection at hatcheries downstream of Priest Rapids Dam.  </w:t>
      </w:r>
      <w:r w:rsidR="00637C5C">
        <w:rPr>
          <w:rFonts w:cstheme="minorHAnsi"/>
          <w:sz w:val="24"/>
          <w:szCs w:val="24"/>
        </w:rPr>
        <w:t>Steelhead with</w:t>
      </w:r>
      <w:r w:rsidR="006B3F4E">
        <w:rPr>
          <w:rFonts w:cstheme="minorHAnsi"/>
          <w:sz w:val="24"/>
          <w:szCs w:val="24"/>
        </w:rPr>
        <w:t xml:space="preserve"> downstream movement</w:t>
      </w:r>
      <w:r w:rsidR="00637C5C">
        <w:rPr>
          <w:rFonts w:cstheme="minorHAnsi"/>
          <w:sz w:val="24"/>
          <w:szCs w:val="24"/>
        </w:rPr>
        <w:t xml:space="preserve"> records</w:t>
      </w:r>
      <w:r w:rsidR="00FE0C62">
        <w:rPr>
          <w:rFonts w:cstheme="minorHAnsi"/>
          <w:sz w:val="24"/>
          <w:szCs w:val="24"/>
        </w:rPr>
        <w:t xml:space="preserve"> below Priest Rapids Dam that also included </w:t>
      </w:r>
      <w:r w:rsidR="00637C5C">
        <w:rPr>
          <w:rFonts w:cstheme="minorHAnsi"/>
          <w:sz w:val="24"/>
          <w:szCs w:val="24"/>
        </w:rPr>
        <w:t xml:space="preserve">presence in a tributary during the spawning period were classified as kelts rather than fallbacks.  </w:t>
      </w:r>
      <w:r w:rsidR="00D4679C" w:rsidRPr="00F13078">
        <w:rPr>
          <w:rFonts w:cstheme="minorHAnsi"/>
          <w:sz w:val="24"/>
          <w:szCs w:val="24"/>
        </w:rPr>
        <w:t>We tested whether the distribution of passage date</w:t>
      </w:r>
      <w:r w:rsidR="004F61F8">
        <w:rPr>
          <w:rFonts w:cstheme="minorHAnsi"/>
          <w:sz w:val="24"/>
          <w:szCs w:val="24"/>
        </w:rPr>
        <w:t xml:space="preserve"> at Priest R</w:t>
      </w:r>
      <w:r w:rsidR="000257C5">
        <w:rPr>
          <w:rFonts w:cstheme="minorHAnsi"/>
          <w:sz w:val="24"/>
          <w:szCs w:val="24"/>
        </w:rPr>
        <w:t>apids</w:t>
      </w:r>
      <w:r w:rsidR="004F61F8">
        <w:rPr>
          <w:rFonts w:cstheme="minorHAnsi"/>
          <w:sz w:val="24"/>
          <w:szCs w:val="24"/>
        </w:rPr>
        <w:t xml:space="preserve"> Dam</w:t>
      </w:r>
      <w:r w:rsidR="00D4679C" w:rsidRPr="00F13078">
        <w:rPr>
          <w:rFonts w:cstheme="minorHAnsi"/>
          <w:sz w:val="24"/>
          <w:szCs w:val="24"/>
        </w:rPr>
        <w:t xml:space="preserve"> differed among tagged steelhead that ultimately fell</w:t>
      </w:r>
      <w:r w:rsidR="001D4A89" w:rsidRPr="00F13078">
        <w:rPr>
          <w:rFonts w:cstheme="minorHAnsi"/>
          <w:sz w:val="24"/>
          <w:szCs w:val="24"/>
        </w:rPr>
        <w:t xml:space="preserve"> </w:t>
      </w:r>
      <w:r w:rsidR="00D4679C" w:rsidRPr="00F13078">
        <w:rPr>
          <w:rFonts w:cstheme="minorHAnsi"/>
          <w:sz w:val="24"/>
          <w:szCs w:val="24"/>
        </w:rPr>
        <w:t>back below Priest Rapids Dam vs</w:t>
      </w:r>
      <w:r w:rsidR="00567238" w:rsidRPr="00F13078">
        <w:rPr>
          <w:rFonts w:cstheme="minorHAnsi"/>
          <w:sz w:val="24"/>
          <w:szCs w:val="24"/>
        </w:rPr>
        <w:t>.</w:t>
      </w:r>
      <w:r w:rsidR="00D4679C" w:rsidRPr="00F13078">
        <w:rPr>
          <w:rFonts w:cstheme="minorHAnsi"/>
          <w:sz w:val="24"/>
          <w:szCs w:val="24"/>
        </w:rPr>
        <w:t xml:space="preserve"> those that overwintered in the Upper Columbia River using K-S tests.  </w:t>
      </w:r>
      <w:r w:rsidR="00C04626" w:rsidRPr="00F13078">
        <w:rPr>
          <w:rFonts w:cstheme="minorHAnsi"/>
          <w:sz w:val="24"/>
          <w:szCs w:val="24"/>
        </w:rPr>
        <w:t>We excluded steelhead fallbacks from most analyses to emphasize patterns within steelhead remaining in the Upper Columbia River basin during the spawning period.</w:t>
      </w:r>
    </w:p>
    <w:p w14:paraId="3D3D2E09" w14:textId="77777777" w:rsidR="008F6BB5" w:rsidRPr="00F13078" w:rsidRDefault="008F6BB5" w:rsidP="008F6BB5">
      <w:pPr>
        <w:spacing w:line="480" w:lineRule="auto"/>
        <w:ind w:firstLine="720"/>
        <w:contextualSpacing/>
        <w:rPr>
          <w:rFonts w:cstheme="minorHAnsi"/>
          <w:sz w:val="24"/>
          <w:szCs w:val="24"/>
        </w:rPr>
      </w:pPr>
    </w:p>
    <w:p w14:paraId="6F1BE0B7" w14:textId="77777777" w:rsidR="008F6BB5" w:rsidRPr="00F13078" w:rsidRDefault="008F6BB5" w:rsidP="008F6BB5">
      <w:pPr>
        <w:spacing w:line="480" w:lineRule="auto"/>
        <w:rPr>
          <w:rFonts w:cstheme="minorHAnsi"/>
          <w:i/>
          <w:sz w:val="24"/>
          <w:szCs w:val="24"/>
        </w:rPr>
      </w:pPr>
      <w:r w:rsidRPr="00F13078">
        <w:rPr>
          <w:rFonts w:cstheme="minorHAnsi"/>
          <w:sz w:val="24"/>
          <w:szCs w:val="24"/>
        </w:rPr>
        <w:t>[B]</w:t>
      </w:r>
      <w:bookmarkStart w:id="5" w:name="_Hlk54459315"/>
      <w:r w:rsidRPr="00F13078">
        <w:rPr>
          <w:rFonts w:cstheme="minorHAnsi"/>
          <w:sz w:val="24"/>
          <w:szCs w:val="24"/>
        </w:rPr>
        <w:t>Tributary entry and fixed site detection probabilities</w:t>
      </w:r>
      <w:r w:rsidRPr="00F13078" w:rsidDel="00F9433D">
        <w:rPr>
          <w:rFonts w:cstheme="minorHAnsi"/>
          <w:i/>
          <w:sz w:val="24"/>
          <w:szCs w:val="24"/>
        </w:rPr>
        <w:t xml:space="preserve"> </w:t>
      </w:r>
      <w:bookmarkEnd w:id="5"/>
    </w:p>
    <w:p w14:paraId="66EDEC40" w14:textId="73D51CC7" w:rsidR="008F6BB5" w:rsidRPr="00F13078" w:rsidRDefault="005C46D9" w:rsidP="008F6BB5">
      <w:pPr>
        <w:spacing w:line="480" w:lineRule="auto"/>
        <w:ind w:firstLine="720"/>
        <w:rPr>
          <w:rFonts w:cstheme="minorHAnsi"/>
          <w:sz w:val="24"/>
          <w:szCs w:val="24"/>
        </w:rPr>
      </w:pPr>
      <w:r>
        <w:rPr>
          <w:rFonts w:cstheme="minorHAnsi"/>
          <w:sz w:val="24"/>
          <w:szCs w:val="24"/>
        </w:rPr>
        <w:t>E</w:t>
      </w:r>
      <w:r w:rsidR="00BE5BE0">
        <w:rPr>
          <w:rFonts w:cstheme="minorHAnsi"/>
          <w:sz w:val="24"/>
          <w:szCs w:val="24"/>
        </w:rPr>
        <w:t>ntry</w:t>
      </w:r>
      <w:r>
        <w:rPr>
          <w:rFonts w:cstheme="minorHAnsi"/>
          <w:sz w:val="24"/>
          <w:szCs w:val="24"/>
        </w:rPr>
        <w:t xml:space="preserve"> timing</w:t>
      </w:r>
      <w:r w:rsidR="008F6BB5" w:rsidRPr="00F13078">
        <w:rPr>
          <w:rFonts w:cstheme="minorHAnsi"/>
          <w:sz w:val="24"/>
          <w:szCs w:val="24"/>
        </w:rPr>
        <w:t xml:space="preserve"> and detection probabilities at fixed site</w:t>
      </w:r>
      <w:r>
        <w:rPr>
          <w:rFonts w:cstheme="minorHAnsi"/>
          <w:sz w:val="24"/>
          <w:szCs w:val="24"/>
        </w:rPr>
        <w:t>s</w:t>
      </w:r>
      <w:r w:rsidR="008F6BB5" w:rsidRPr="00F13078">
        <w:rPr>
          <w:rFonts w:cstheme="minorHAnsi"/>
          <w:sz w:val="24"/>
          <w:szCs w:val="24"/>
        </w:rPr>
        <w:t xml:space="preserve"> were estimated using detections at </w:t>
      </w:r>
      <w:r>
        <w:rPr>
          <w:rFonts w:cstheme="minorHAnsi"/>
          <w:sz w:val="24"/>
          <w:szCs w:val="24"/>
        </w:rPr>
        <w:t xml:space="preserve">lower tributary </w:t>
      </w:r>
      <w:r w:rsidR="008F6BB5" w:rsidRPr="00F13078">
        <w:rPr>
          <w:rFonts w:cstheme="minorHAnsi"/>
          <w:sz w:val="24"/>
          <w:szCs w:val="24"/>
        </w:rPr>
        <w:t>fixed site</w:t>
      </w:r>
      <w:r>
        <w:rPr>
          <w:rFonts w:cstheme="minorHAnsi"/>
          <w:sz w:val="24"/>
          <w:szCs w:val="24"/>
        </w:rPr>
        <w:t>s</w:t>
      </w:r>
      <w:r w:rsidR="008F6BB5" w:rsidRPr="00F13078">
        <w:rPr>
          <w:rFonts w:cstheme="minorHAnsi"/>
          <w:sz w:val="24"/>
          <w:szCs w:val="24"/>
        </w:rPr>
        <w:t xml:space="preserve"> </w:t>
      </w:r>
      <w:r w:rsidR="005C3D3D">
        <w:rPr>
          <w:rFonts w:cstheme="minorHAnsi"/>
          <w:sz w:val="24"/>
          <w:szCs w:val="24"/>
        </w:rPr>
        <w:t>and</w:t>
      </w:r>
      <w:r w:rsidR="008F6BB5" w:rsidRPr="00F13078">
        <w:rPr>
          <w:rFonts w:cstheme="minorHAnsi"/>
          <w:sz w:val="24"/>
          <w:szCs w:val="24"/>
        </w:rPr>
        <w:t xml:space="preserve"> detections at in-stream PIT arrays, mobile tracking detections, and additional</w:t>
      </w:r>
      <w:r w:rsidR="00C52358" w:rsidRPr="00F13078">
        <w:rPr>
          <w:rFonts w:cstheme="minorHAnsi"/>
          <w:sz w:val="24"/>
          <w:szCs w:val="24"/>
        </w:rPr>
        <w:t xml:space="preserve"> </w:t>
      </w:r>
      <w:r w:rsidR="008F6BB5" w:rsidRPr="00F13078">
        <w:rPr>
          <w:rFonts w:cstheme="minorHAnsi"/>
          <w:sz w:val="24"/>
          <w:szCs w:val="24"/>
        </w:rPr>
        <w:t>fixed sites located upstream.  Detection efficiencies (</w:t>
      </w:r>
      <m:oMath>
        <m:sSub>
          <m:sSubPr>
            <m:ctrlPr>
              <w:rPr>
                <w:rFonts w:ascii="Cambria Math" w:hAnsi="Cambria Math" w:cstheme="minorHAnsi"/>
                <w:i/>
                <w:sz w:val="24"/>
                <w:szCs w:val="24"/>
              </w:rPr>
            </m:ctrlPr>
          </m:sSubPr>
          <m:e>
            <m:r>
              <w:rPr>
                <w:rFonts w:ascii="Cambria Math" w:hAnsi="Cambria Math" w:cstheme="minorHAnsi"/>
                <w:sz w:val="24"/>
                <w:szCs w:val="24"/>
              </w:rPr>
              <m:t>DE</m:t>
            </m:r>
          </m:e>
          <m:sub>
            <m:r>
              <w:rPr>
                <w:rFonts w:ascii="Cambria Math" w:hAnsi="Cambria Math" w:cstheme="minorHAnsi"/>
                <w:sz w:val="24"/>
                <w:szCs w:val="24"/>
              </w:rPr>
              <m:t xml:space="preserve">i </m:t>
            </m:r>
          </m:sub>
        </m:sSub>
      </m:oMath>
      <w:r w:rsidR="008F6BB5" w:rsidRPr="00F13078">
        <w:rPr>
          <w:rFonts w:cstheme="minorHAnsi"/>
          <w:sz w:val="24"/>
          <w:szCs w:val="24"/>
        </w:rPr>
        <w:t>) of lower tributary fixed site locations (</w:t>
      </w:r>
      <w:r w:rsidR="008F6BB5" w:rsidRPr="00F13078">
        <w:rPr>
          <w:rFonts w:cstheme="minorHAnsi"/>
          <w:i/>
          <w:sz w:val="24"/>
          <w:szCs w:val="24"/>
        </w:rPr>
        <w:t>i</w:t>
      </w:r>
      <w:r w:rsidR="008F6BB5" w:rsidRPr="00F13078">
        <w:rPr>
          <w:rFonts w:cstheme="minorHAnsi"/>
          <w:sz w:val="24"/>
          <w:szCs w:val="24"/>
        </w:rPr>
        <w:t xml:space="preserve">) were calculated for the four major Upper Columbia River tributaries for fall and spring monitoring periods.  </w:t>
      </w:r>
      <m:oMath>
        <m:sSub>
          <m:sSubPr>
            <m:ctrlPr>
              <w:rPr>
                <w:rFonts w:ascii="Cambria Math" w:hAnsi="Cambria Math" w:cstheme="minorHAnsi"/>
                <w:i/>
                <w:sz w:val="24"/>
                <w:szCs w:val="24"/>
              </w:rPr>
            </m:ctrlPr>
          </m:sSubPr>
          <m:e>
            <m:r>
              <w:rPr>
                <w:rFonts w:ascii="Cambria Math" w:hAnsi="Cambria Math" w:cstheme="minorHAnsi"/>
                <w:sz w:val="24"/>
                <w:szCs w:val="24"/>
              </w:rPr>
              <m:t>DE</m:t>
            </m:r>
          </m:e>
          <m:sub>
            <m:r>
              <w:rPr>
                <w:rFonts w:ascii="Cambria Math" w:hAnsi="Cambria Math" w:cstheme="minorHAnsi"/>
                <w:sz w:val="24"/>
                <w:szCs w:val="24"/>
              </w:rPr>
              <m:t xml:space="preserve">i </m:t>
            </m:r>
          </m:sub>
        </m:sSub>
      </m:oMath>
      <w:r w:rsidR="008F6BB5" w:rsidRPr="00F13078">
        <w:rPr>
          <w:rFonts w:cstheme="minorHAnsi"/>
          <w:sz w:val="24"/>
          <w:szCs w:val="24"/>
        </w:rPr>
        <w:t>was calculated as</w:t>
      </w:r>
      <w:r w:rsidR="008F6BB5" w:rsidRPr="00F13078">
        <w:rPr>
          <w:rFonts w:eastAsiaTheme="minorEastAsia" w:cstheme="minorHAnsi"/>
          <w:sz w:val="24"/>
          <w:szCs w:val="24"/>
        </w:rPr>
        <w:t>:</w:t>
      </w:r>
    </w:p>
    <w:p w14:paraId="508D522E" w14:textId="77777777" w:rsidR="008F6BB5" w:rsidRPr="00F13078" w:rsidRDefault="000522A8" w:rsidP="008F6BB5">
      <w:pPr>
        <w:spacing w:line="480" w:lineRule="auto"/>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DE</m:t>
              </m:r>
            </m:e>
            <m:sub>
              <m:r>
                <w:rPr>
                  <w:rFonts w:ascii="Cambria Math" w:hAnsi="Cambria Math" w:cstheme="minorHAnsi"/>
                  <w:sz w:val="24"/>
                  <w:szCs w:val="24"/>
                </w:rPr>
                <m:t xml:space="preserve">i </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LF</m:t>
                  </m:r>
                </m:e>
                <m:sub>
                  <m:r>
                    <w:rPr>
                      <w:rFonts w:ascii="Cambria Math" w:hAnsi="Cambria Math" w:cstheme="minorHAnsi"/>
                      <w:sz w:val="24"/>
                      <w:szCs w:val="24"/>
                    </w:rPr>
                    <m:t>i</m:t>
                  </m:r>
                </m:sub>
              </m:sSub>
            </m:num>
            <m:den>
              <m:sSub>
                <m:sSubPr>
                  <m:ctrlPr>
                    <w:rPr>
                      <w:rFonts w:ascii="Cambria Math" w:hAnsi="Cambria Math" w:cstheme="minorHAnsi"/>
                      <w:i/>
                      <w:sz w:val="24"/>
                      <w:szCs w:val="24"/>
                    </w:rPr>
                  </m:ctrlPr>
                </m:sSubPr>
                <m:e>
                  <m:r>
                    <w:rPr>
                      <w:rFonts w:ascii="Cambria Math" w:hAnsi="Cambria Math" w:cstheme="minorHAnsi"/>
                      <w:sz w:val="24"/>
                      <w:szCs w:val="24"/>
                    </w:rPr>
                    <m:t>TF</m:t>
                  </m:r>
                </m:e>
                <m:sub>
                  <m:r>
                    <w:rPr>
                      <w:rFonts w:ascii="Cambria Math" w:hAnsi="Cambria Math" w:cstheme="minorHAnsi"/>
                      <w:sz w:val="24"/>
                      <w:szCs w:val="24"/>
                    </w:rPr>
                    <m:t xml:space="preserve">i </m:t>
                  </m:r>
                </m:sub>
              </m:sSub>
              <m:r>
                <w:rPr>
                  <w:rFonts w:ascii="Cambria Math" w:hAnsi="Cambria Math" w:cstheme="minorHAnsi"/>
                  <w:sz w:val="24"/>
                  <w:szCs w:val="24"/>
                </w:rPr>
                <m:t xml:space="preserve"> </m:t>
              </m:r>
            </m:den>
          </m:f>
          <m:r>
            <w:rPr>
              <w:rFonts w:ascii="Cambria Math" w:eastAsiaTheme="minorEastAsia" w:hAnsi="Cambria Math" w:cstheme="minorHAnsi"/>
              <w:sz w:val="24"/>
              <w:szCs w:val="24"/>
            </w:rPr>
            <m:t xml:space="preserve"> =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LF</m:t>
                  </m:r>
                </m:e>
                <m:sub>
                  <m:r>
                    <w:rPr>
                      <w:rFonts w:ascii="Cambria Math" w:hAnsi="Cambria Math" w:cstheme="minorHAnsi"/>
                      <w:sz w:val="24"/>
                      <w:szCs w:val="24"/>
                    </w:rPr>
                    <m:t>i</m:t>
                  </m:r>
                </m:sub>
              </m:sSub>
            </m:num>
            <m:den>
              <m:sSub>
                <m:sSubPr>
                  <m:ctrlPr>
                    <w:rPr>
                      <w:rFonts w:ascii="Cambria Math" w:hAnsi="Cambria Math" w:cstheme="minorHAnsi"/>
                      <w:i/>
                      <w:sz w:val="24"/>
                      <w:szCs w:val="24"/>
                    </w:rPr>
                  </m:ctrlPr>
                </m:sSubPr>
                <m:e>
                  <m:r>
                    <w:rPr>
                      <w:rFonts w:ascii="Cambria Math" w:hAnsi="Cambria Math" w:cstheme="minorHAnsi"/>
                      <w:sz w:val="24"/>
                      <w:szCs w:val="24"/>
                    </w:rPr>
                    <m:t>PIT</m:t>
                  </m:r>
                </m:e>
                <m:sub>
                  <m:r>
                    <w:rPr>
                      <w:rFonts w:ascii="Cambria Math" w:hAnsi="Cambria Math" w:cstheme="minorHAnsi"/>
                      <w:sz w:val="24"/>
                      <w:szCs w:val="24"/>
                    </w:rPr>
                    <m:t xml:space="preserve">i </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Mob</m:t>
                  </m:r>
                </m:e>
                <m:sub>
                  <m:r>
                    <w:rPr>
                      <w:rFonts w:ascii="Cambria Math" w:hAnsi="Cambria Math" w:cstheme="minorHAnsi"/>
                      <w:sz w:val="24"/>
                      <w:szCs w:val="24"/>
                    </w:rPr>
                    <m:t xml:space="preserve">i </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 xml:space="preserve"> UF</m:t>
                  </m:r>
                </m:e>
                <m:sub>
                  <m:r>
                    <w:rPr>
                      <w:rFonts w:ascii="Cambria Math" w:hAnsi="Cambria Math" w:cstheme="minorHAnsi"/>
                      <w:sz w:val="24"/>
                      <w:szCs w:val="24"/>
                    </w:rPr>
                    <m:t xml:space="preserve">i </m:t>
                  </m:r>
                </m:sub>
              </m:sSub>
              <m:r>
                <w:rPr>
                  <w:rFonts w:ascii="Cambria Math" w:hAnsi="Cambria Math" w:cstheme="minorHAnsi"/>
                  <w:sz w:val="24"/>
                  <w:szCs w:val="24"/>
                </w:rPr>
                <m:t xml:space="preserve"> </m:t>
              </m:r>
            </m:den>
          </m:f>
        </m:oMath>
      </m:oMathPara>
    </w:p>
    <w:p w14:paraId="58967D03" w14:textId="6E58A0E4" w:rsidR="008F6BB5" w:rsidRPr="00F13078" w:rsidRDefault="008F6BB5" w:rsidP="008F6BB5">
      <w:pPr>
        <w:spacing w:after="0" w:line="480" w:lineRule="auto"/>
        <w:rPr>
          <w:rFonts w:cstheme="minorHAnsi"/>
          <w:sz w:val="24"/>
          <w:szCs w:val="24"/>
        </w:rPr>
      </w:pPr>
      <w:r w:rsidRPr="00F13078">
        <w:rPr>
          <w:rFonts w:cstheme="minorHAnsi"/>
          <w:sz w:val="24"/>
          <w:szCs w:val="24"/>
        </w:rPr>
        <w:t xml:space="preserve">Where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LF</m:t>
                </m:r>
              </m:e>
              <m:sub>
                <m:r>
                  <w:rPr>
                    <w:rFonts w:ascii="Cambria Math" w:hAnsi="Cambria Math" w:cstheme="minorHAnsi"/>
                    <w:sz w:val="24"/>
                    <w:szCs w:val="24"/>
                  </w:rPr>
                  <m:t>i</m:t>
                </m:r>
              </m:sub>
            </m:sSub>
          </m:e>
        </m:d>
      </m:oMath>
      <w:r w:rsidRPr="00F13078">
        <w:rPr>
          <w:rFonts w:eastAsiaTheme="minorEastAsia" w:cstheme="minorHAnsi"/>
          <w:sz w:val="24"/>
          <w:szCs w:val="24"/>
        </w:rPr>
        <w:t xml:space="preserve"> is </w:t>
      </w:r>
      <w:r w:rsidRPr="00F13078">
        <w:rPr>
          <w:rFonts w:cstheme="minorHAnsi"/>
          <w:sz w:val="24"/>
          <w:szCs w:val="24"/>
        </w:rPr>
        <w:t xml:space="preserve">the total number of fish detected at lower tributary fixed site </w:t>
      </w:r>
      <w:r w:rsidRPr="00F13078">
        <w:rPr>
          <w:rFonts w:cstheme="minorHAnsi"/>
          <w:i/>
          <w:iCs/>
          <w:sz w:val="24"/>
          <w:szCs w:val="24"/>
        </w:rPr>
        <w:t>i</w:t>
      </w:r>
      <w:r w:rsidRPr="00F13078">
        <w:rPr>
          <w:rFonts w:cstheme="minorHAnsi"/>
          <w:sz w:val="24"/>
          <w:szCs w:val="24"/>
        </w:rPr>
        <w:t xml:space="preserve"> and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TF</m:t>
                </m:r>
              </m:e>
              <m:sub>
                <m:r>
                  <w:rPr>
                    <w:rFonts w:ascii="Cambria Math" w:hAnsi="Cambria Math" w:cstheme="minorHAnsi"/>
                    <w:sz w:val="24"/>
                    <w:szCs w:val="24"/>
                  </w:rPr>
                  <m:t>i</m:t>
                </m:r>
              </m:sub>
            </m:sSub>
          </m:e>
        </m:d>
      </m:oMath>
      <w:r w:rsidRPr="00F13078">
        <w:rPr>
          <w:rFonts w:eastAsiaTheme="minorEastAsia" w:cstheme="minorHAnsi"/>
          <w:sz w:val="24"/>
          <w:szCs w:val="24"/>
        </w:rPr>
        <w:t xml:space="preserve"> is the </w:t>
      </w:r>
      <w:r w:rsidRPr="00F13078">
        <w:rPr>
          <w:rFonts w:cstheme="minorHAnsi"/>
          <w:sz w:val="24"/>
          <w:szCs w:val="24"/>
        </w:rPr>
        <w:t>total number of fish known to have entered the tributary at all upstream sites including in-</w:t>
      </w:r>
      <w:r w:rsidRPr="00F13078">
        <w:rPr>
          <w:rFonts w:cstheme="minorHAnsi"/>
          <w:sz w:val="24"/>
          <w:szCs w:val="24"/>
        </w:rPr>
        <w:lastRenderedPageBreak/>
        <w:t xml:space="preserve">stream PIT arrays </w:t>
      </w:r>
      <m:oMath>
        <m:sSub>
          <m:sSubPr>
            <m:ctrlPr>
              <w:rPr>
                <w:rFonts w:ascii="Cambria Math" w:hAnsi="Cambria Math" w:cstheme="minorHAnsi"/>
                <w:i/>
                <w:sz w:val="24"/>
                <w:szCs w:val="24"/>
              </w:rPr>
            </m:ctrlPr>
          </m:sSubPr>
          <m:e>
            <m:r>
              <w:rPr>
                <w:rFonts w:ascii="Cambria Math" w:hAnsi="Cambria Math" w:cstheme="minorHAnsi"/>
                <w:sz w:val="24"/>
                <w:szCs w:val="24"/>
              </w:rPr>
              <m:t>(PIT</m:t>
            </m:r>
          </m:e>
          <m:sub>
            <m:r>
              <w:rPr>
                <w:rFonts w:ascii="Cambria Math" w:hAnsi="Cambria Math" w:cstheme="minorHAnsi"/>
                <w:sz w:val="24"/>
                <w:szCs w:val="24"/>
              </w:rPr>
              <m:t xml:space="preserve">i </m:t>
            </m:r>
          </m:sub>
        </m:sSub>
        <m:r>
          <w:rPr>
            <w:rFonts w:ascii="Cambria Math" w:hAnsi="Cambria Math" w:cstheme="minorHAnsi"/>
            <w:sz w:val="24"/>
            <w:szCs w:val="24"/>
          </w:rPr>
          <m:t>)</m:t>
        </m:r>
      </m:oMath>
      <w:r w:rsidRPr="00F13078">
        <w:rPr>
          <w:rFonts w:cstheme="minorHAnsi"/>
          <w:sz w:val="24"/>
          <w:szCs w:val="24"/>
        </w:rPr>
        <w:t>, mobile tracking detections</w:t>
      </w:r>
      <m:oMath>
        <m:r>
          <w:rPr>
            <w:rFonts w:ascii="Cambria Math" w:hAnsi="Cambria Math" w:cstheme="minorHAnsi"/>
            <w:sz w:val="24"/>
            <w:szCs w:val="24"/>
          </w:rPr>
          <m:t xml:space="preserve"> </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Mob</m:t>
                </m:r>
              </m:e>
              <m:sub>
                <m:r>
                  <w:rPr>
                    <w:rFonts w:ascii="Cambria Math" w:hAnsi="Cambria Math" w:cstheme="minorHAnsi"/>
                    <w:sz w:val="24"/>
                    <w:szCs w:val="24"/>
                  </w:rPr>
                  <m:t xml:space="preserve">i </m:t>
                </m:r>
              </m:sub>
            </m:sSub>
          </m:e>
        </m:d>
      </m:oMath>
      <w:r w:rsidRPr="00F13078">
        <w:rPr>
          <w:rFonts w:cstheme="minorHAnsi"/>
          <w:sz w:val="24"/>
          <w:szCs w:val="24"/>
        </w:rPr>
        <w:t>, and additional upstream fixed sites</w:t>
      </w:r>
      <m:oMath>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(UF</m:t>
            </m:r>
          </m:e>
          <m:sub>
            <m:r>
              <w:rPr>
                <w:rFonts w:ascii="Cambria Math" w:hAnsi="Cambria Math" w:cstheme="minorHAnsi"/>
                <w:sz w:val="24"/>
                <w:szCs w:val="24"/>
              </w:rPr>
              <m:t xml:space="preserve">i </m:t>
            </m:r>
          </m:sub>
        </m:sSub>
        <m:r>
          <w:rPr>
            <w:rFonts w:ascii="Cambria Math" w:hAnsi="Cambria Math" w:cstheme="minorHAnsi"/>
            <w:sz w:val="24"/>
            <w:szCs w:val="24"/>
          </w:rPr>
          <m:t>)</m:t>
        </m:r>
      </m:oMath>
      <w:r w:rsidRPr="00F13078">
        <w:rPr>
          <w:rFonts w:eastAsiaTheme="minorEastAsia" w:cstheme="minorHAnsi"/>
          <w:sz w:val="24"/>
          <w:szCs w:val="24"/>
        </w:rPr>
        <w:t xml:space="preserve">.  </w:t>
      </w:r>
      <w:r w:rsidRPr="00F13078">
        <w:rPr>
          <w:rFonts w:cstheme="minorHAnsi"/>
          <w:sz w:val="24"/>
          <w:szCs w:val="24"/>
        </w:rPr>
        <w:t>Upper and lower 95% confidence interval limits were estimated as described in Newcombe (1998)</w:t>
      </w:r>
      <w:r w:rsidR="00567238" w:rsidRPr="00F13078">
        <w:rPr>
          <w:rFonts w:cstheme="minorHAnsi"/>
          <w:sz w:val="24"/>
          <w:szCs w:val="24"/>
        </w:rPr>
        <w:t>:</w:t>
      </w:r>
      <w:r w:rsidRPr="00F13078">
        <w:rPr>
          <w:rFonts w:cstheme="minorHAnsi"/>
          <w:sz w:val="24"/>
          <w:szCs w:val="24"/>
        </w:rPr>
        <w:t xml:space="preserve">  </w:t>
      </w:r>
    </w:p>
    <w:p w14:paraId="2046AED0" w14:textId="77777777" w:rsidR="008F6BB5" w:rsidRPr="00F13078" w:rsidRDefault="008F6BB5" w:rsidP="008F6BB5">
      <w:pPr>
        <w:spacing w:after="0" w:line="480" w:lineRule="auto"/>
        <w:jc w:val="center"/>
        <w:rPr>
          <w:rFonts w:cstheme="minorHAnsi"/>
          <w:sz w:val="24"/>
          <w:szCs w:val="24"/>
        </w:rPr>
      </w:pPr>
      <m:oMath>
        <m:r>
          <w:rPr>
            <w:rFonts w:ascii="Cambria Math" w:hAnsi="Cambria Math" w:cs="Cambria Math"/>
            <w:sz w:val="24"/>
            <w:szCs w:val="24"/>
          </w:rPr>
          <m:t>P</m:t>
        </m:r>
        <m:r>
          <m:rPr>
            <m:sty m:val="p"/>
          </m:rPr>
          <w:rPr>
            <w:rFonts w:ascii="Cambria Math" w:hAnsi="Cambria Math" w:cs="Cambria Math"/>
            <w:sz w:val="24"/>
            <w:szCs w:val="24"/>
          </w:rPr>
          <m:t>±</m:t>
        </m:r>
        <m:r>
          <w:rPr>
            <w:rFonts w:ascii="Cambria Math" w:eastAsiaTheme="minorEastAsia" w:hAnsi="Cambria Math" w:cstheme="minorHAnsi"/>
            <w:sz w:val="24"/>
            <w:szCs w:val="24"/>
          </w:rPr>
          <m:t>z</m:t>
        </m:r>
      </m:oMath>
      <w:r w:rsidRPr="00F13078">
        <w:rPr>
          <w:rFonts w:eastAsiaTheme="minorEastAsia" w:cstheme="minorHAnsi"/>
          <w:sz w:val="24"/>
          <w:szCs w:val="24"/>
        </w:rPr>
        <w:t xml:space="preserve"> √{p(1 – p)/n}</w:t>
      </w:r>
    </w:p>
    <w:p w14:paraId="0CF0A9CC" w14:textId="18C0CAEB" w:rsidR="000A34E4" w:rsidRPr="00F13078" w:rsidRDefault="008F6BB5" w:rsidP="008F6BB5">
      <w:pPr>
        <w:spacing w:after="0" w:line="480" w:lineRule="auto"/>
        <w:rPr>
          <w:rFonts w:cstheme="minorHAnsi"/>
          <w:i/>
          <w:iCs/>
          <w:sz w:val="24"/>
          <w:szCs w:val="24"/>
        </w:rPr>
      </w:pPr>
      <w:r w:rsidRPr="00F13078">
        <w:rPr>
          <w:rFonts w:cstheme="minorHAnsi"/>
          <w:sz w:val="24"/>
          <w:szCs w:val="24"/>
        </w:rPr>
        <w:t>Fish known to have shed radio transmitters, and fish that were reported harvested below tributary fixed sites were censored from the analyses.</w:t>
      </w:r>
    </w:p>
    <w:p w14:paraId="78E2CCDF" w14:textId="5924ADF6" w:rsidR="00220436" w:rsidRPr="00F13078" w:rsidRDefault="008F6BB5" w:rsidP="00220436">
      <w:pPr>
        <w:spacing w:line="480" w:lineRule="auto"/>
        <w:ind w:firstLine="720"/>
        <w:rPr>
          <w:rFonts w:cstheme="minorHAnsi"/>
          <w:sz w:val="24"/>
          <w:szCs w:val="24"/>
        </w:rPr>
      </w:pPr>
      <w:r w:rsidRPr="00F13078">
        <w:rPr>
          <w:rFonts w:cstheme="minorHAnsi"/>
          <w:color w:val="212121"/>
          <w:sz w:val="24"/>
          <w:szCs w:val="24"/>
          <w:shd w:val="clear" w:color="auto" w:fill="FFFFFF"/>
        </w:rPr>
        <w:t>Steelhead classified as unknown</w:t>
      </w:r>
      <w:r w:rsidR="00D64000">
        <w:rPr>
          <w:rFonts w:cstheme="minorHAnsi"/>
          <w:color w:val="212121"/>
          <w:sz w:val="24"/>
          <w:szCs w:val="24"/>
          <w:shd w:val="clear" w:color="auto" w:fill="FFFFFF"/>
        </w:rPr>
        <w:t xml:space="preserve"> fate</w:t>
      </w:r>
      <w:r w:rsidRPr="00F13078">
        <w:rPr>
          <w:rFonts w:cstheme="minorHAnsi"/>
          <w:color w:val="212121"/>
          <w:sz w:val="24"/>
          <w:szCs w:val="24"/>
          <w:shd w:val="clear" w:color="auto" w:fill="FFFFFF"/>
        </w:rPr>
        <w:t xml:space="preserve"> likely included steelhead that regurgitated the</w:t>
      </w:r>
      <w:r w:rsidR="003270FE">
        <w:rPr>
          <w:rFonts w:cstheme="minorHAnsi"/>
          <w:color w:val="212121"/>
          <w:sz w:val="24"/>
          <w:szCs w:val="24"/>
          <w:shd w:val="clear" w:color="auto" w:fill="FFFFFF"/>
        </w:rPr>
        <w:t>ir</w:t>
      </w:r>
      <w:r w:rsidRPr="00F13078">
        <w:rPr>
          <w:rFonts w:cstheme="minorHAnsi"/>
          <w:color w:val="212121"/>
          <w:sz w:val="24"/>
          <w:szCs w:val="24"/>
          <w:shd w:val="clear" w:color="auto" w:fill="FFFFFF"/>
        </w:rPr>
        <w:t xml:space="preserve"> radio-tag without further PIT detection, as well as mortality, a concern in any radio-tagging study.  We examined telemetry records for evidence of shed tags and identified potential shed tags if those steelhead were: 1) detected at PIT arrays but not radio-telemetry sites at more than one location and date; 2) reported as collected at hatcheries without radio-tags present; and/or 3) PIT detections </w:t>
      </w:r>
      <w:r w:rsidR="00B412E8" w:rsidRPr="00F13078">
        <w:rPr>
          <w:rFonts w:cstheme="minorHAnsi"/>
          <w:color w:val="212121"/>
          <w:sz w:val="24"/>
          <w:szCs w:val="24"/>
          <w:shd w:val="clear" w:color="auto" w:fill="FFFFFF"/>
        </w:rPr>
        <w:t xml:space="preserve">that </w:t>
      </w:r>
      <w:r w:rsidRPr="00F13078">
        <w:rPr>
          <w:rFonts w:cstheme="minorHAnsi"/>
          <w:color w:val="212121"/>
          <w:sz w:val="24"/>
          <w:szCs w:val="24"/>
          <w:shd w:val="clear" w:color="auto" w:fill="FFFFFF"/>
        </w:rPr>
        <w:t>occurred after a radio-tag was returned.  Fish meeting these criteria were not censored from the analysis and were assigned a fate given detection histories.</w:t>
      </w:r>
      <w:r w:rsidR="00220436" w:rsidRPr="00F13078">
        <w:rPr>
          <w:rFonts w:cstheme="minorHAnsi"/>
          <w:sz w:val="24"/>
          <w:szCs w:val="24"/>
        </w:rPr>
        <w:t xml:space="preserve">     </w:t>
      </w:r>
      <w:r w:rsidR="009B662B">
        <w:rPr>
          <w:rFonts w:cstheme="minorHAnsi"/>
          <w:sz w:val="24"/>
          <w:szCs w:val="24"/>
        </w:rPr>
        <w:t>We denoted unknown fates as ‘</w:t>
      </w:r>
      <w:r w:rsidR="00220436" w:rsidRPr="00F13078">
        <w:rPr>
          <w:rFonts w:cstheme="minorHAnsi"/>
          <w:sz w:val="24"/>
          <w:szCs w:val="24"/>
        </w:rPr>
        <w:t>mortalities</w:t>
      </w:r>
      <w:r w:rsidR="009B662B">
        <w:rPr>
          <w:rFonts w:cstheme="minorHAnsi"/>
          <w:sz w:val="24"/>
          <w:szCs w:val="24"/>
        </w:rPr>
        <w:t xml:space="preserve">’ and note this category </w:t>
      </w:r>
      <w:r w:rsidR="00220436" w:rsidRPr="00F13078">
        <w:rPr>
          <w:rFonts w:cstheme="minorHAnsi"/>
          <w:sz w:val="24"/>
          <w:szCs w:val="24"/>
        </w:rPr>
        <w:t>may have included fish with the following fates: (1) died as a result of tagging at Priest Rapids Dam; (2) undetected fallback below Priest Rapids Dam; (3) shed radio-tags; (4) unreported harvest</w:t>
      </w:r>
      <w:r w:rsidR="003270FE">
        <w:rPr>
          <w:rFonts w:cstheme="minorHAnsi"/>
          <w:sz w:val="24"/>
          <w:szCs w:val="24"/>
        </w:rPr>
        <w:t>; and/or (5) natural mortality</w:t>
      </w:r>
      <w:r w:rsidR="00220436" w:rsidRPr="00F13078">
        <w:rPr>
          <w:rFonts w:cstheme="minorHAnsi"/>
          <w:sz w:val="24"/>
          <w:szCs w:val="24"/>
        </w:rPr>
        <w:t xml:space="preserve">.  </w:t>
      </w:r>
      <w:r w:rsidR="00C33202">
        <w:rPr>
          <w:rFonts w:cstheme="minorHAnsi"/>
          <w:sz w:val="24"/>
          <w:szCs w:val="24"/>
        </w:rPr>
        <w:t xml:space="preserve">We defined ‘non-harvest mortality’ as mortality </w:t>
      </w:r>
      <w:r w:rsidR="009B662B">
        <w:rPr>
          <w:rFonts w:cstheme="minorHAnsi"/>
          <w:sz w:val="24"/>
          <w:szCs w:val="24"/>
        </w:rPr>
        <w:t xml:space="preserve">that could not be assigned </w:t>
      </w:r>
      <w:r w:rsidR="00C33202">
        <w:rPr>
          <w:rFonts w:cstheme="minorHAnsi"/>
          <w:sz w:val="24"/>
          <w:szCs w:val="24"/>
        </w:rPr>
        <w:t xml:space="preserve">to known fishery take. </w:t>
      </w:r>
    </w:p>
    <w:p w14:paraId="62018435" w14:textId="4240A122" w:rsidR="00AF286F" w:rsidRDefault="00AF286F" w:rsidP="00A57E9F">
      <w:pPr>
        <w:spacing w:line="480" w:lineRule="auto"/>
        <w:rPr>
          <w:rFonts w:cstheme="minorHAnsi"/>
          <w:sz w:val="24"/>
          <w:szCs w:val="24"/>
        </w:rPr>
      </w:pPr>
    </w:p>
    <w:p w14:paraId="2DA669DD" w14:textId="40C7A3FB" w:rsidR="00AF286F" w:rsidRDefault="00AF286F" w:rsidP="00E07588">
      <w:pPr>
        <w:spacing w:line="480" w:lineRule="auto"/>
        <w:rPr>
          <w:rFonts w:cstheme="minorHAnsi"/>
          <w:sz w:val="24"/>
          <w:szCs w:val="24"/>
        </w:rPr>
      </w:pPr>
      <w:r>
        <w:rPr>
          <w:rFonts w:cstheme="minorHAnsi"/>
          <w:sz w:val="24"/>
          <w:szCs w:val="24"/>
        </w:rPr>
        <w:t>[B]Overwintering location and survival</w:t>
      </w:r>
      <w:r w:rsidR="00605E02">
        <w:rPr>
          <w:rFonts w:cstheme="minorHAnsi"/>
          <w:sz w:val="24"/>
          <w:szCs w:val="24"/>
        </w:rPr>
        <w:t>-</w:t>
      </w:r>
      <w:r w:rsidR="00840ABA">
        <w:rPr>
          <w:rFonts w:cstheme="minorHAnsi"/>
          <w:sz w:val="24"/>
          <w:szCs w:val="24"/>
        </w:rPr>
        <w:t>to</w:t>
      </w:r>
      <w:r w:rsidR="00605E02">
        <w:rPr>
          <w:rFonts w:cstheme="minorHAnsi"/>
          <w:sz w:val="24"/>
          <w:szCs w:val="24"/>
        </w:rPr>
        <w:t>-</w:t>
      </w:r>
      <w:r w:rsidR="00840ABA">
        <w:rPr>
          <w:rFonts w:cstheme="minorHAnsi"/>
          <w:sz w:val="24"/>
          <w:szCs w:val="24"/>
        </w:rPr>
        <w:t>spawning</w:t>
      </w:r>
    </w:p>
    <w:p w14:paraId="1498BAC7" w14:textId="78208350" w:rsidR="005B0BBB" w:rsidRPr="00F13078" w:rsidRDefault="008F6BB5">
      <w:pPr>
        <w:spacing w:line="480" w:lineRule="auto"/>
        <w:ind w:firstLine="720"/>
        <w:rPr>
          <w:rFonts w:cstheme="minorHAnsi"/>
          <w:sz w:val="24"/>
          <w:szCs w:val="24"/>
        </w:rPr>
      </w:pPr>
      <w:r w:rsidRPr="00F13078">
        <w:rPr>
          <w:rFonts w:cstheme="minorHAnsi"/>
          <w:sz w:val="24"/>
          <w:szCs w:val="24"/>
        </w:rPr>
        <w:lastRenderedPageBreak/>
        <w:t>Overwintering locations (Columbia River main-stem or tributary) were assigned based on the location where a tagged fish was detected most frequently</w:t>
      </w:r>
      <w:r w:rsidR="00440D52">
        <w:rPr>
          <w:rFonts w:cstheme="minorHAnsi"/>
          <w:sz w:val="24"/>
          <w:szCs w:val="24"/>
        </w:rPr>
        <w:t xml:space="preserve"> during winter</w:t>
      </w:r>
      <w:r w:rsidRPr="00F13078">
        <w:rPr>
          <w:rFonts w:cstheme="minorHAnsi"/>
          <w:sz w:val="24"/>
          <w:szCs w:val="24"/>
        </w:rPr>
        <w:t xml:space="preserve">.  A steelhead was considered to have survived the overwintering period in </w:t>
      </w:r>
      <w:r w:rsidRPr="003270FE">
        <w:rPr>
          <w:rFonts w:cstheme="minorHAnsi"/>
          <w:sz w:val="24"/>
          <w:szCs w:val="24"/>
        </w:rPr>
        <w:t>a reservoir i</w:t>
      </w:r>
      <w:r w:rsidRPr="0078715E">
        <w:rPr>
          <w:rFonts w:cstheme="minorHAnsi"/>
          <w:sz w:val="24"/>
          <w:szCs w:val="24"/>
        </w:rPr>
        <w:t>f</w:t>
      </w:r>
      <w:r w:rsidRPr="00F13078">
        <w:rPr>
          <w:rFonts w:cstheme="minorHAnsi"/>
          <w:sz w:val="24"/>
          <w:szCs w:val="24"/>
        </w:rPr>
        <w:t xml:space="preserve"> detected after March 15: (1) </w:t>
      </w:r>
      <w:r w:rsidR="007A4EE9">
        <w:rPr>
          <w:rFonts w:cstheme="minorHAnsi"/>
          <w:sz w:val="24"/>
          <w:szCs w:val="24"/>
        </w:rPr>
        <w:t>&gt;</w:t>
      </w:r>
      <w:r w:rsidRPr="00F13078">
        <w:rPr>
          <w:rFonts w:cstheme="minorHAnsi"/>
          <w:sz w:val="24"/>
          <w:szCs w:val="24"/>
        </w:rPr>
        <w:t xml:space="preserve"> 0.5 km from</w:t>
      </w:r>
      <w:r w:rsidR="007A4EE9">
        <w:rPr>
          <w:rFonts w:cstheme="minorHAnsi"/>
          <w:sz w:val="24"/>
          <w:szCs w:val="24"/>
        </w:rPr>
        <w:t xml:space="preserve"> a</w:t>
      </w:r>
      <w:r w:rsidRPr="00F13078">
        <w:rPr>
          <w:rFonts w:cstheme="minorHAnsi"/>
          <w:sz w:val="24"/>
          <w:szCs w:val="24"/>
        </w:rPr>
        <w:t xml:space="preserve"> </w:t>
      </w:r>
      <w:r w:rsidR="007A4EE9">
        <w:rPr>
          <w:rFonts w:cstheme="minorHAnsi"/>
          <w:sz w:val="24"/>
          <w:szCs w:val="24"/>
        </w:rPr>
        <w:t>overwintering location determined by mobile-tracking</w:t>
      </w:r>
      <w:r w:rsidRPr="00F13078">
        <w:rPr>
          <w:rFonts w:cstheme="minorHAnsi"/>
          <w:sz w:val="24"/>
          <w:szCs w:val="24"/>
        </w:rPr>
        <w:t xml:space="preserve">; (2) passing a dam; (3) passing any PIT array (instream or at dams); or (4) at any radio-telemetry fixed site.  </w:t>
      </w:r>
      <w:r w:rsidR="009B662B">
        <w:rPr>
          <w:rFonts w:cstheme="minorHAnsi"/>
          <w:sz w:val="24"/>
          <w:szCs w:val="24"/>
        </w:rPr>
        <w:t>Unadjusted o</w:t>
      </w:r>
      <w:r w:rsidRPr="00F13078">
        <w:rPr>
          <w:rFonts w:cstheme="minorHAnsi"/>
          <w:sz w:val="24"/>
          <w:szCs w:val="24"/>
        </w:rPr>
        <w:t>verwinter survival</w:t>
      </w:r>
      <w:r w:rsidR="005B0BBB">
        <w:rPr>
          <w:rFonts w:cstheme="minorHAnsi"/>
          <w:sz w:val="24"/>
          <w:szCs w:val="24"/>
        </w:rPr>
        <w:t>, i.e., survival-to-spawning,</w:t>
      </w:r>
      <w:r w:rsidRPr="00F13078">
        <w:rPr>
          <w:rFonts w:cstheme="minorHAnsi"/>
          <w:sz w:val="24"/>
          <w:szCs w:val="24"/>
        </w:rPr>
        <w:t xml:space="preserve"> was estimated </w:t>
      </w:r>
      <w:r w:rsidR="00FD07FA">
        <w:rPr>
          <w:rFonts w:cstheme="minorHAnsi"/>
          <w:sz w:val="24"/>
          <w:szCs w:val="24"/>
        </w:rPr>
        <w:t>using</w:t>
      </w:r>
      <w:r w:rsidRPr="00F13078">
        <w:rPr>
          <w:rFonts w:cstheme="minorHAnsi"/>
          <w:sz w:val="24"/>
          <w:szCs w:val="24"/>
        </w:rPr>
        <w:t xml:space="preserve"> the number of steelhead classified as live </w:t>
      </w:r>
      <w:r w:rsidR="00010239">
        <w:rPr>
          <w:rFonts w:cstheme="minorHAnsi"/>
          <w:sz w:val="24"/>
          <w:szCs w:val="24"/>
        </w:rPr>
        <w:t xml:space="preserve">at the onset of spawning/kelting (15 March) </w:t>
      </w:r>
      <w:r w:rsidRPr="00F13078">
        <w:rPr>
          <w:rFonts w:cstheme="minorHAnsi"/>
          <w:sz w:val="24"/>
          <w:szCs w:val="24"/>
        </w:rPr>
        <w:t xml:space="preserve">divided by the number classified live </w:t>
      </w:r>
      <w:r w:rsidR="00010239">
        <w:rPr>
          <w:rFonts w:cstheme="minorHAnsi"/>
          <w:sz w:val="24"/>
          <w:szCs w:val="24"/>
        </w:rPr>
        <w:t>at the beginning of winter (1 January)</w:t>
      </w:r>
      <w:r w:rsidRPr="00F13078">
        <w:rPr>
          <w:rFonts w:cstheme="minorHAnsi"/>
          <w:sz w:val="24"/>
          <w:szCs w:val="24"/>
        </w:rPr>
        <w:t xml:space="preserve">.  </w:t>
      </w:r>
      <w:r w:rsidR="00BD2B3A">
        <w:rPr>
          <w:rFonts w:cstheme="minorHAnsi"/>
          <w:sz w:val="24"/>
          <w:szCs w:val="24"/>
        </w:rPr>
        <w:t>Steelhead</w:t>
      </w:r>
      <w:r w:rsidR="00BD2B3A" w:rsidRPr="00F13078">
        <w:rPr>
          <w:rFonts w:cstheme="minorHAnsi"/>
          <w:sz w:val="24"/>
          <w:szCs w:val="24"/>
        </w:rPr>
        <w:t xml:space="preserve"> </w:t>
      </w:r>
      <w:r w:rsidRPr="00F13078">
        <w:rPr>
          <w:rFonts w:cstheme="minorHAnsi"/>
          <w:sz w:val="24"/>
          <w:szCs w:val="24"/>
        </w:rPr>
        <w:t xml:space="preserve">were classified as having survived to the spawning period in a tributary if detection histories indicated they </w:t>
      </w:r>
      <w:r w:rsidR="00D64000">
        <w:rPr>
          <w:rFonts w:cstheme="minorHAnsi"/>
          <w:sz w:val="24"/>
          <w:szCs w:val="24"/>
        </w:rPr>
        <w:t xml:space="preserve">survived until 15 March and </w:t>
      </w:r>
      <w:r w:rsidRPr="00F13078">
        <w:rPr>
          <w:rFonts w:cstheme="minorHAnsi"/>
          <w:sz w:val="24"/>
          <w:szCs w:val="24"/>
        </w:rPr>
        <w:t xml:space="preserve">were </w:t>
      </w:r>
      <w:r w:rsidR="00BD2B3A">
        <w:rPr>
          <w:rFonts w:cstheme="minorHAnsi"/>
          <w:sz w:val="24"/>
          <w:szCs w:val="24"/>
        </w:rPr>
        <w:t xml:space="preserve">present in </w:t>
      </w:r>
      <w:r w:rsidR="00D64000">
        <w:rPr>
          <w:rFonts w:cstheme="minorHAnsi"/>
          <w:sz w:val="24"/>
          <w:szCs w:val="24"/>
        </w:rPr>
        <w:t>the tributary a majority of the winter period</w:t>
      </w:r>
      <w:r w:rsidRPr="00F13078">
        <w:rPr>
          <w:rFonts w:cstheme="minorHAnsi"/>
          <w:sz w:val="24"/>
          <w:szCs w:val="24"/>
        </w:rPr>
        <w:t xml:space="preserve">.  Steelhead that overwintered in the Upper Columbia and fallbacks detected after January 1 were included as overwinter survivors.  </w:t>
      </w:r>
      <w:r w:rsidR="00840ABA">
        <w:rPr>
          <w:rFonts w:cstheme="minorHAnsi"/>
          <w:sz w:val="24"/>
          <w:szCs w:val="24"/>
        </w:rPr>
        <w:t>E</w:t>
      </w:r>
      <w:r w:rsidR="00840ABA" w:rsidRPr="00F13078">
        <w:rPr>
          <w:rFonts w:cstheme="minorHAnsi"/>
          <w:sz w:val="24"/>
          <w:szCs w:val="24"/>
        </w:rPr>
        <w:t xml:space="preserve">stimates </w:t>
      </w:r>
      <w:r w:rsidR="00840ABA">
        <w:rPr>
          <w:rFonts w:cstheme="minorHAnsi"/>
          <w:sz w:val="24"/>
          <w:szCs w:val="24"/>
        </w:rPr>
        <w:t>of survival</w:t>
      </w:r>
      <w:r w:rsidR="00605E02">
        <w:rPr>
          <w:rFonts w:cstheme="minorHAnsi"/>
          <w:sz w:val="24"/>
          <w:szCs w:val="24"/>
        </w:rPr>
        <w:t xml:space="preserve">-to-spawning </w:t>
      </w:r>
      <w:r w:rsidR="00840ABA" w:rsidRPr="00F13078">
        <w:rPr>
          <w:rFonts w:cstheme="minorHAnsi"/>
          <w:sz w:val="24"/>
          <w:szCs w:val="24"/>
        </w:rPr>
        <w:t xml:space="preserve">represent minimum </w:t>
      </w:r>
      <w:r w:rsidR="00840ABA">
        <w:rPr>
          <w:rFonts w:cstheme="minorHAnsi"/>
          <w:sz w:val="24"/>
          <w:szCs w:val="24"/>
        </w:rPr>
        <w:t>estimates</w:t>
      </w:r>
      <w:r w:rsidR="00840ABA" w:rsidRPr="00F13078">
        <w:rPr>
          <w:rFonts w:cstheme="minorHAnsi"/>
          <w:sz w:val="24"/>
          <w:szCs w:val="24"/>
        </w:rPr>
        <w:t xml:space="preserve"> because </w:t>
      </w:r>
      <w:r w:rsidR="00840ABA">
        <w:rPr>
          <w:rFonts w:cstheme="minorHAnsi"/>
          <w:sz w:val="24"/>
          <w:szCs w:val="24"/>
        </w:rPr>
        <w:t>some surviving steelhead may have gone undetected</w:t>
      </w:r>
      <w:r w:rsidR="005B0BBB">
        <w:rPr>
          <w:rFonts w:cstheme="minorHAnsi"/>
          <w:sz w:val="24"/>
          <w:szCs w:val="24"/>
        </w:rPr>
        <w:t xml:space="preserve"> during winter and/or spawning periods</w:t>
      </w:r>
      <w:r w:rsidR="00840ABA">
        <w:rPr>
          <w:rFonts w:cstheme="minorHAnsi"/>
          <w:sz w:val="24"/>
          <w:szCs w:val="24"/>
        </w:rPr>
        <w:t xml:space="preserve"> at</w:t>
      </w:r>
      <w:r w:rsidR="00840ABA" w:rsidRPr="00F13078">
        <w:rPr>
          <w:rFonts w:cstheme="minorHAnsi"/>
          <w:sz w:val="24"/>
          <w:szCs w:val="24"/>
        </w:rPr>
        <w:t xml:space="preserve"> radio-telemetry fixed sites, PIT tag arrays, </w:t>
      </w:r>
      <w:r w:rsidR="00840ABA">
        <w:rPr>
          <w:rFonts w:cstheme="minorHAnsi"/>
          <w:sz w:val="24"/>
          <w:szCs w:val="24"/>
        </w:rPr>
        <w:t>or during</w:t>
      </w:r>
      <w:r w:rsidR="00840ABA" w:rsidRPr="00F13078">
        <w:rPr>
          <w:rFonts w:cstheme="minorHAnsi"/>
          <w:sz w:val="24"/>
          <w:szCs w:val="24"/>
        </w:rPr>
        <w:t xml:space="preserve"> mobile tracking</w:t>
      </w:r>
      <w:r w:rsidR="005B0BBB">
        <w:rPr>
          <w:rFonts w:cstheme="minorHAnsi"/>
          <w:sz w:val="24"/>
          <w:szCs w:val="24"/>
        </w:rPr>
        <w:t>.</w:t>
      </w:r>
      <w:r w:rsidR="001E243F">
        <w:rPr>
          <w:rFonts w:cstheme="minorHAnsi"/>
          <w:sz w:val="24"/>
          <w:szCs w:val="24"/>
        </w:rPr>
        <w:t xml:space="preserve"> </w:t>
      </w:r>
      <w:r w:rsidRPr="00F13078">
        <w:rPr>
          <w:rFonts w:cstheme="minorHAnsi"/>
          <w:color w:val="212121"/>
          <w:sz w:val="24"/>
          <w:szCs w:val="24"/>
          <w:shd w:val="clear" w:color="auto" w:fill="FFFFFF"/>
        </w:rPr>
        <w:t xml:space="preserve"> </w:t>
      </w:r>
      <w:r w:rsidR="00840ABA">
        <w:rPr>
          <w:rFonts w:cstheme="minorHAnsi"/>
          <w:sz w:val="24"/>
          <w:szCs w:val="24"/>
        </w:rPr>
        <w:t xml:space="preserve">Steelhead assigned a </w:t>
      </w:r>
      <w:r w:rsidR="005B0BBB">
        <w:rPr>
          <w:rFonts w:cstheme="minorHAnsi"/>
          <w:sz w:val="24"/>
          <w:szCs w:val="24"/>
        </w:rPr>
        <w:t xml:space="preserve">spawning </w:t>
      </w:r>
      <w:r w:rsidR="00840ABA">
        <w:rPr>
          <w:rFonts w:cstheme="minorHAnsi"/>
          <w:sz w:val="24"/>
          <w:szCs w:val="24"/>
        </w:rPr>
        <w:t>fate of ‘other survivors’ where those detected in smaller Columbia River tributaries. Steelhead detected moving after March 15</w:t>
      </w:r>
      <w:r w:rsidR="00840ABA" w:rsidRPr="00433DD3">
        <w:rPr>
          <w:rFonts w:cstheme="minorHAnsi"/>
          <w:sz w:val="24"/>
          <w:szCs w:val="24"/>
          <w:vertAlign w:val="superscript"/>
        </w:rPr>
        <w:t>th</w:t>
      </w:r>
      <w:r w:rsidR="00840ABA">
        <w:rPr>
          <w:rFonts w:cstheme="minorHAnsi"/>
          <w:sz w:val="24"/>
          <w:szCs w:val="24"/>
        </w:rPr>
        <w:t xml:space="preserve"> but </w:t>
      </w:r>
      <w:r w:rsidR="00BD2B3A">
        <w:rPr>
          <w:rFonts w:cstheme="minorHAnsi"/>
          <w:sz w:val="24"/>
          <w:szCs w:val="24"/>
        </w:rPr>
        <w:t xml:space="preserve">that were </w:t>
      </w:r>
      <w:r w:rsidR="00840ABA">
        <w:rPr>
          <w:rFonts w:cstheme="minorHAnsi"/>
          <w:sz w:val="24"/>
          <w:szCs w:val="24"/>
        </w:rPr>
        <w:t xml:space="preserve">never detected in tributaries were assigned a fate of ‘unknown tributary </w:t>
      </w:r>
      <w:r w:rsidR="00840ABA" w:rsidRPr="00E85150">
        <w:rPr>
          <w:rFonts w:cstheme="minorHAnsi"/>
          <w:sz w:val="24"/>
          <w:szCs w:val="24"/>
        </w:rPr>
        <w:t>survivors’.</w:t>
      </w:r>
      <w:r w:rsidR="008D75D8" w:rsidRPr="00E85150">
        <w:rPr>
          <w:rFonts w:cstheme="minorHAnsi"/>
          <w:sz w:val="24"/>
          <w:szCs w:val="24"/>
        </w:rPr>
        <w:t xml:space="preserve"> </w:t>
      </w:r>
      <w:r w:rsidR="00605E02" w:rsidRPr="00E85150">
        <w:rPr>
          <w:rFonts w:cstheme="minorHAnsi"/>
          <w:sz w:val="24"/>
          <w:szCs w:val="24"/>
        </w:rPr>
        <w:t xml:space="preserve"> </w:t>
      </w:r>
      <w:r w:rsidR="003E3277" w:rsidRPr="00E85150">
        <w:rPr>
          <w:rFonts w:cstheme="minorHAnsi"/>
          <w:sz w:val="24"/>
          <w:szCs w:val="24"/>
        </w:rPr>
        <w:t xml:space="preserve">Uncertainty in the classification of individual steelhead fates using telemetry date can bias estimates of behavior and survival, an important consideration because the primary goals of the study were to identify overwintering distribution and to estimate survival rates.  Consequently, we first considered the influence of uncertainty in fate classification by comparing survival estimates under the following three scenarios: (1) survival excluding (censoring) unknown tributary survivors; (2) survival including </w:t>
      </w:r>
      <w:r w:rsidR="003E3277" w:rsidRPr="00E85150">
        <w:rPr>
          <w:rFonts w:cstheme="minorHAnsi"/>
          <w:sz w:val="24"/>
          <w:szCs w:val="24"/>
        </w:rPr>
        <w:lastRenderedPageBreak/>
        <w:t xml:space="preserve">unknown tributary steelhead as spawners (best-case survival); and (3) survival including unknown tributary steelhead as presumed mortalities (worst-case survival).  </w:t>
      </w:r>
      <w:r w:rsidR="005B0BBB" w:rsidRPr="00E85150">
        <w:rPr>
          <w:rFonts w:cstheme="minorHAnsi"/>
          <w:sz w:val="24"/>
          <w:szCs w:val="24"/>
        </w:rPr>
        <w:t>We</w:t>
      </w:r>
      <w:r w:rsidR="005B0BBB" w:rsidRPr="00F13078">
        <w:rPr>
          <w:rFonts w:cstheme="minorHAnsi"/>
          <w:sz w:val="24"/>
          <w:szCs w:val="24"/>
        </w:rPr>
        <w:t xml:space="preserve"> used logistic regression analysis to determine if there was a relationship between</w:t>
      </w:r>
      <w:r w:rsidR="005B0BBB">
        <w:rPr>
          <w:rFonts w:cstheme="minorHAnsi"/>
          <w:sz w:val="24"/>
          <w:szCs w:val="24"/>
        </w:rPr>
        <w:t xml:space="preserve"> use of</w:t>
      </w:r>
      <w:r w:rsidR="005B0BBB" w:rsidRPr="00F13078">
        <w:rPr>
          <w:rFonts w:cstheme="minorHAnsi"/>
          <w:sz w:val="24"/>
          <w:szCs w:val="24"/>
        </w:rPr>
        <w:t xml:space="preserve"> overwintering habitat (tributary </w:t>
      </w:r>
      <w:r w:rsidR="005B0BBB">
        <w:rPr>
          <w:rFonts w:cstheme="minorHAnsi"/>
          <w:sz w:val="24"/>
          <w:szCs w:val="24"/>
        </w:rPr>
        <w:t>vs.</w:t>
      </w:r>
      <w:r w:rsidR="005B0BBB" w:rsidRPr="00F13078">
        <w:rPr>
          <w:rFonts w:cstheme="minorHAnsi"/>
          <w:sz w:val="24"/>
          <w:szCs w:val="24"/>
        </w:rPr>
        <w:t xml:space="preserve"> main-stem)</w:t>
      </w:r>
      <w:r w:rsidR="005B0BBB">
        <w:rPr>
          <w:rFonts w:cstheme="minorHAnsi"/>
          <w:sz w:val="24"/>
          <w:szCs w:val="24"/>
        </w:rPr>
        <w:t xml:space="preserve"> and arrival date at Priest Rapids Dam</w:t>
      </w:r>
      <w:r w:rsidR="005B0BBB" w:rsidRPr="00F13078">
        <w:rPr>
          <w:rFonts w:cstheme="minorHAnsi"/>
          <w:sz w:val="24"/>
          <w:szCs w:val="24"/>
        </w:rPr>
        <w:t xml:space="preserve">.  </w:t>
      </w:r>
    </w:p>
    <w:p w14:paraId="598F2233" w14:textId="0B85BD38" w:rsidR="008F6BB5" w:rsidRPr="00F13078" w:rsidRDefault="008F6BB5" w:rsidP="005D6CC0">
      <w:pPr>
        <w:tabs>
          <w:tab w:val="left" w:pos="1155"/>
        </w:tabs>
        <w:spacing w:line="480" w:lineRule="auto"/>
        <w:rPr>
          <w:rFonts w:cstheme="minorHAnsi"/>
          <w:sz w:val="24"/>
          <w:szCs w:val="24"/>
        </w:rPr>
      </w:pPr>
    </w:p>
    <w:p w14:paraId="631FE8EC" w14:textId="77777777" w:rsidR="008F6BB5" w:rsidRPr="00F13078" w:rsidRDefault="008F6BB5" w:rsidP="008F6BB5">
      <w:pPr>
        <w:spacing w:line="480" w:lineRule="auto"/>
        <w:rPr>
          <w:rFonts w:cstheme="minorHAnsi"/>
          <w:i/>
          <w:sz w:val="24"/>
          <w:szCs w:val="24"/>
        </w:rPr>
      </w:pPr>
      <w:r w:rsidRPr="00F13078">
        <w:rPr>
          <w:rFonts w:cstheme="minorHAnsi"/>
          <w:sz w:val="24"/>
          <w:szCs w:val="24"/>
        </w:rPr>
        <w:t xml:space="preserve"> [B]</w:t>
      </w:r>
      <w:r w:rsidRPr="00F13078">
        <w:rPr>
          <w:rFonts w:cstheme="minorHAnsi"/>
          <w:iCs/>
          <w:sz w:val="24"/>
          <w:szCs w:val="24"/>
        </w:rPr>
        <w:t xml:space="preserve">Distribution of </w:t>
      </w:r>
      <w:r w:rsidRPr="00F13078">
        <w:rPr>
          <w:rFonts w:cstheme="minorHAnsi"/>
          <w:sz w:val="24"/>
          <w:szCs w:val="24"/>
        </w:rPr>
        <w:t>spawning steelhead</w:t>
      </w:r>
      <w:r w:rsidRPr="00F13078">
        <w:rPr>
          <w:rFonts w:cstheme="minorHAnsi"/>
          <w:i/>
          <w:sz w:val="24"/>
          <w:szCs w:val="24"/>
        </w:rPr>
        <w:t xml:space="preserve"> </w:t>
      </w:r>
    </w:p>
    <w:p w14:paraId="22642A3E" w14:textId="2E312781" w:rsidR="00D44C33" w:rsidRPr="00F13078" w:rsidRDefault="008F6BB5" w:rsidP="00BD2B3A">
      <w:pPr>
        <w:spacing w:line="480" w:lineRule="auto"/>
        <w:ind w:firstLine="720"/>
        <w:rPr>
          <w:rFonts w:cstheme="minorHAnsi"/>
          <w:sz w:val="24"/>
          <w:szCs w:val="24"/>
        </w:rPr>
      </w:pPr>
      <w:r w:rsidRPr="00A541E7">
        <w:rPr>
          <w:rFonts w:cstheme="minorHAnsi"/>
          <w:sz w:val="24"/>
          <w:szCs w:val="24"/>
        </w:rPr>
        <w:t>Spawn</w:t>
      </w:r>
      <w:r w:rsidR="00010239" w:rsidRPr="00A541E7">
        <w:rPr>
          <w:rFonts w:cstheme="minorHAnsi"/>
          <w:sz w:val="24"/>
          <w:szCs w:val="24"/>
        </w:rPr>
        <w:t xml:space="preserve">ing </w:t>
      </w:r>
      <w:r w:rsidR="00FC06E8" w:rsidRPr="00A541E7">
        <w:rPr>
          <w:rFonts w:cstheme="minorHAnsi"/>
          <w:sz w:val="24"/>
          <w:szCs w:val="24"/>
        </w:rPr>
        <w:t>distribution</w:t>
      </w:r>
      <w:r w:rsidR="00010239" w:rsidRPr="00A541E7">
        <w:rPr>
          <w:rFonts w:cstheme="minorHAnsi"/>
          <w:sz w:val="24"/>
          <w:szCs w:val="24"/>
        </w:rPr>
        <w:t xml:space="preserve"> was</w:t>
      </w:r>
      <w:r w:rsidRPr="00A541E7">
        <w:rPr>
          <w:rFonts w:cstheme="minorHAnsi"/>
          <w:sz w:val="24"/>
          <w:szCs w:val="24"/>
        </w:rPr>
        <w:t xml:space="preserve"> assessed at</w:t>
      </w:r>
      <w:r w:rsidRPr="00F13078">
        <w:rPr>
          <w:rFonts w:cstheme="minorHAnsi"/>
          <w:sz w:val="24"/>
          <w:szCs w:val="24"/>
        </w:rPr>
        <w:t xml:space="preserve"> the tributary level</w:t>
      </w:r>
      <w:r w:rsidR="00FC06E8">
        <w:rPr>
          <w:rFonts w:cstheme="minorHAnsi"/>
          <w:sz w:val="24"/>
          <w:szCs w:val="24"/>
        </w:rPr>
        <w:t xml:space="preserve"> and focused on </w:t>
      </w:r>
      <w:r w:rsidRPr="00F13078">
        <w:rPr>
          <w:rFonts w:cstheme="minorHAnsi"/>
          <w:sz w:val="24"/>
          <w:szCs w:val="24"/>
        </w:rPr>
        <w:t xml:space="preserve">the major Upper Columbia </w:t>
      </w:r>
      <w:r w:rsidR="00226125" w:rsidRPr="00F13078">
        <w:rPr>
          <w:rFonts w:cstheme="minorHAnsi"/>
          <w:sz w:val="24"/>
          <w:szCs w:val="24"/>
        </w:rPr>
        <w:t>b</w:t>
      </w:r>
      <w:r w:rsidRPr="00F13078">
        <w:rPr>
          <w:rFonts w:cstheme="minorHAnsi"/>
          <w:sz w:val="24"/>
          <w:szCs w:val="24"/>
        </w:rPr>
        <w:t>asin tributaries</w:t>
      </w:r>
      <w:r w:rsidR="00010239">
        <w:rPr>
          <w:rFonts w:cstheme="minorHAnsi"/>
          <w:sz w:val="24"/>
          <w:szCs w:val="24"/>
        </w:rPr>
        <w:t xml:space="preserve"> (</w:t>
      </w:r>
      <w:r w:rsidRPr="00F13078">
        <w:rPr>
          <w:rFonts w:cstheme="minorHAnsi"/>
          <w:sz w:val="24"/>
          <w:szCs w:val="24"/>
        </w:rPr>
        <w:t>Entiat, Methow, Okanogan, and Wenatchee rivers</w:t>
      </w:r>
      <w:r w:rsidR="00010239">
        <w:rPr>
          <w:rFonts w:cstheme="minorHAnsi"/>
          <w:sz w:val="24"/>
          <w:szCs w:val="24"/>
        </w:rPr>
        <w:t>)</w:t>
      </w:r>
      <w:r w:rsidR="00FC06E8">
        <w:rPr>
          <w:rFonts w:cstheme="minorHAnsi"/>
          <w:sz w:val="24"/>
          <w:szCs w:val="24"/>
        </w:rPr>
        <w:t xml:space="preserve"> and also included monitoring at minor tributaries (</w:t>
      </w:r>
      <w:r w:rsidR="00AC06DB">
        <w:rPr>
          <w:rFonts w:cstheme="minorHAnsi"/>
          <w:sz w:val="24"/>
          <w:szCs w:val="24"/>
        </w:rPr>
        <w:t>Supplement</w:t>
      </w:r>
      <w:r w:rsidR="00FC06E8">
        <w:rPr>
          <w:rFonts w:cstheme="minorHAnsi"/>
          <w:sz w:val="24"/>
          <w:szCs w:val="24"/>
        </w:rPr>
        <w:t xml:space="preserve"> 1)</w:t>
      </w:r>
      <w:r w:rsidRPr="00F13078">
        <w:rPr>
          <w:rFonts w:cstheme="minorHAnsi"/>
          <w:sz w:val="24"/>
          <w:szCs w:val="24"/>
        </w:rPr>
        <w:t xml:space="preserve">.  Foster Creek, located in Wells Dam reservoir near Chief Joseph Dam, was the only minor tributary to the Columbia River that was not outfitted with a radio-telemetry site but was monitored by PIT array.  </w:t>
      </w:r>
      <w:r w:rsidR="00BD2B3A">
        <w:rPr>
          <w:rFonts w:cstheme="minorHAnsi"/>
          <w:sz w:val="24"/>
          <w:szCs w:val="24"/>
        </w:rPr>
        <w:t>P</w:t>
      </w:r>
      <w:r w:rsidR="00BD2B3A" w:rsidRPr="00F13078">
        <w:rPr>
          <w:rFonts w:cstheme="minorHAnsi"/>
          <w:sz w:val="24"/>
          <w:szCs w:val="24"/>
        </w:rPr>
        <w:t>otential</w:t>
      </w:r>
      <w:r w:rsidR="00BD2B3A">
        <w:rPr>
          <w:rFonts w:cstheme="minorHAnsi"/>
          <w:sz w:val="24"/>
          <w:szCs w:val="24"/>
        </w:rPr>
        <w:t xml:space="preserve"> unmonitored</w:t>
      </w:r>
      <w:r w:rsidR="00BD2B3A" w:rsidRPr="00F13078">
        <w:rPr>
          <w:rFonts w:cstheme="minorHAnsi"/>
          <w:sz w:val="24"/>
          <w:szCs w:val="24"/>
        </w:rPr>
        <w:t xml:space="preserve"> </w:t>
      </w:r>
      <w:r w:rsidRPr="00F13078">
        <w:rPr>
          <w:rFonts w:cstheme="minorHAnsi"/>
          <w:sz w:val="24"/>
          <w:szCs w:val="24"/>
        </w:rPr>
        <w:t>spawning sites include</w:t>
      </w:r>
      <w:r w:rsidR="00C13C36" w:rsidRPr="00F13078">
        <w:rPr>
          <w:rFonts w:cstheme="minorHAnsi"/>
          <w:sz w:val="24"/>
          <w:szCs w:val="24"/>
        </w:rPr>
        <w:t>d</w:t>
      </w:r>
      <w:r w:rsidRPr="00F13078">
        <w:rPr>
          <w:rFonts w:cstheme="minorHAnsi"/>
          <w:sz w:val="24"/>
          <w:szCs w:val="24"/>
        </w:rPr>
        <w:t xml:space="preserve"> the lower Chelan River, Chelan Hatchery outfall</w:t>
      </w:r>
      <w:r w:rsidR="00D47FB4">
        <w:rPr>
          <w:rFonts w:cstheme="minorHAnsi"/>
          <w:sz w:val="24"/>
          <w:szCs w:val="24"/>
        </w:rPr>
        <w:t xml:space="preserve"> (Beebee Springs)</w:t>
      </w:r>
      <w:r w:rsidRPr="00F13078">
        <w:rPr>
          <w:rFonts w:cstheme="minorHAnsi"/>
          <w:sz w:val="24"/>
          <w:szCs w:val="24"/>
        </w:rPr>
        <w:t xml:space="preserve">, Wells Dam tailrace outfall (Rocky Reach Pool), Eastbank Hatchery outfall (Rock Island Pool), and Crab Creek (Priest </w:t>
      </w:r>
      <w:r w:rsidR="00933B4C" w:rsidRPr="00F13078">
        <w:rPr>
          <w:rFonts w:cstheme="minorHAnsi"/>
          <w:sz w:val="24"/>
          <w:szCs w:val="24"/>
        </w:rPr>
        <w:t xml:space="preserve">Rapids </w:t>
      </w:r>
      <w:r w:rsidRPr="00F13078">
        <w:rPr>
          <w:rFonts w:cstheme="minorHAnsi"/>
          <w:sz w:val="24"/>
          <w:szCs w:val="24"/>
        </w:rPr>
        <w:t>Pool).  Spawning in the Columbia River is also possible but has never been rigorously evaluated.  Very limited spawning is also possible in small tributaries flowing into Wanapum and Rock Island reservoirs (Baldwin 2007).</w:t>
      </w:r>
      <w:r w:rsidR="004214A3">
        <w:rPr>
          <w:rFonts w:cstheme="minorHAnsi"/>
          <w:sz w:val="24"/>
          <w:szCs w:val="24"/>
        </w:rPr>
        <w:t xml:space="preserve">  </w:t>
      </w:r>
      <w:r w:rsidR="005B0BBB" w:rsidRPr="00F13078">
        <w:rPr>
          <w:rFonts w:cstheme="minorHAnsi"/>
          <w:sz w:val="24"/>
          <w:szCs w:val="24"/>
        </w:rPr>
        <w:t>We</w:t>
      </w:r>
      <w:r w:rsidR="004C4DC9" w:rsidRPr="00F13078">
        <w:rPr>
          <w:rFonts w:cstheme="minorHAnsi"/>
          <w:sz w:val="24"/>
          <w:szCs w:val="24"/>
        </w:rPr>
        <w:t xml:space="preserve"> </w:t>
      </w:r>
      <w:r w:rsidR="004C4DC9">
        <w:rPr>
          <w:rFonts w:cstheme="minorHAnsi"/>
          <w:sz w:val="24"/>
          <w:szCs w:val="24"/>
        </w:rPr>
        <w:t>used</w:t>
      </w:r>
      <w:r w:rsidR="004C4DC9" w:rsidRPr="00F13078">
        <w:rPr>
          <w:rFonts w:cstheme="minorHAnsi"/>
          <w:sz w:val="24"/>
          <w:szCs w:val="24"/>
        </w:rPr>
        <w:t xml:space="preserve"> Chi-square tests</w:t>
      </w:r>
      <w:r w:rsidR="005B0BBB" w:rsidRPr="00F13078">
        <w:rPr>
          <w:rFonts w:cstheme="minorHAnsi"/>
          <w:sz w:val="24"/>
          <w:szCs w:val="24"/>
        </w:rPr>
        <w:t xml:space="preserve"> </w:t>
      </w:r>
      <w:r w:rsidR="004C4DC9">
        <w:rPr>
          <w:rFonts w:cstheme="minorHAnsi"/>
          <w:sz w:val="24"/>
          <w:szCs w:val="24"/>
        </w:rPr>
        <w:t>to test</w:t>
      </w:r>
      <w:r w:rsidR="004C4DC9" w:rsidRPr="00F13078">
        <w:rPr>
          <w:rFonts w:cstheme="minorHAnsi"/>
          <w:sz w:val="24"/>
          <w:szCs w:val="24"/>
        </w:rPr>
        <w:t xml:space="preserve"> </w:t>
      </w:r>
      <w:r w:rsidR="005B0BBB" w:rsidRPr="00F13078">
        <w:rPr>
          <w:rFonts w:cstheme="minorHAnsi"/>
          <w:sz w:val="24"/>
          <w:szCs w:val="24"/>
        </w:rPr>
        <w:t>for interannual differences in proportion of hatchery</w:t>
      </w:r>
      <w:r w:rsidR="005B0BBB">
        <w:rPr>
          <w:rFonts w:cstheme="minorHAnsi"/>
          <w:sz w:val="24"/>
          <w:szCs w:val="24"/>
        </w:rPr>
        <w:t>-</w:t>
      </w:r>
      <w:r w:rsidR="005B0BBB" w:rsidRPr="00F13078">
        <w:rPr>
          <w:rFonts w:cstheme="minorHAnsi"/>
          <w:sz w:val="24"/>
          <w:szCs w:val="24"/>
        </w:rPr>
        <w:t xml:space="preserve"> vs. natural-origin steelhead fall mortalities, overwintering survivors, survival</w:t>
      </w:r>
      <w:r w:rsidR="005B0BBB">
        <w:rPr>
          <w:rFonts w:cstheme="minorHAnsi"/>
          <w:sz w:val="24"/>
          <w:szCs w:val="24"/>
        </w:rPr>
        <w:t>-</w:t>
      </w:r>
      <w:r w:rsidR="005B0BBB" w:rsidRPr="00F13078">
        <w:rPr>
          <w:rFonts w:cstheme="minorHAnsi"/>
          <w:sz w:val="24"/>
          <w:szCs w:val="24"/>
        </w:rPr>
        <w:t>to</w:t>
      </w:r>
      <w:r w:rsidR="005B0BBB">
        <w:rPr>
          <w:rFonts w:cstheme="minorHAnsi"/>
          <w:sz w:val="24"/>
          <w:szCs w:val="24"/>
        </w:rPr>
        <w:t>-</w:t>
      </w:r>
      <w:r w:rsidR="005B0BBB" w:rsidRPr="00F13078">
        <w:rPr>
          <w:rFonts w:cstheme="minorHAnsi"/>
          <w:sz w:val="24"/>
          <w:szCs w:val="24"/>
        </w:rPr>
        <w:t>spawning estimates, and tributary</w:t>
      </w:r>
      <w:r w:rsidR="005B0BBB">
        <w:rPr>
          <w:rFonts w:cstheme="minorHAnsi"/>
          <w:sz w:val="24"/>
          <w:szCs w:val="24"/>
        </w:rPr>
        <w:t>-specific</w:t>
      </w:r>
      <w:r w:rsidR="005B0BBB" w:rsidRPr="00F13078">
        <w:rPr>
          <w:rFonts w:cstheme="minorHAnsi"/>
          <w:sz w:val="24"/>
          <w:szCs w:val="24"/>
        </w:rPr>
        <w:t xml:space="preserve"> pHOS. </w:t>
      </w:r>
    </w:p>
    <w:p w14:paraId="237E3E84" w14:textId="77777777" w:rsidR="008F6BB5" w:rsidRPr="00F13078" w:rsidRDefault="008F6BB5" w:rsidP="00D44C33">
      <w:pPr>
        <w:spacing w:line="480" w:lineRule="auto"/>
        <w:ind w:firstLine="720"/>
        <w:rPr>
          <w:rFonts w:cstheme="minorHAnsi"/>
          <w:sz w:val="24"/>
          <w:szCs w:val="24"/>
        </w:rPr>
      </w:pPr>
    </w:p>
    <w:p w14:paraId="3D31223F" w14:textId="4E1CD3CC" w:rsidR="008F6BB5" w:rsidRPr="00F13078" w:rsidRDefault="008F6BB5" w:rsidP="008F6BB5">
      <w:pPr>
        <w:spacing w:line="480" w:lineRule="auto"/>
        <w:rPr>
          <w:rFonts w:cstheme="minorHAnsi"/>
          <w:i/>
          <w:sz w:val="24"/>
          <w:szCs w:val="24"/>
        </w:rPr>
      </w:pPr>
      <w:r w:rsidRPr="00F13078">
        <w:rPr>
          <w:rFonts w:cstheme="minorHAnsi"/>
          <w:sz w:val="24"/>
          <w:szCs w:val="24"/>
        </w:rPr>
        <w:t>[B]Post</w:t>
      </w:r>
      <w:r w:rsidR="008208B0" w:rsidRPr="00F13078">
        <w:rPr>
          <w:rFonts w:cstheme="minorHAnsi"/>
          <w:sz w:val="24"/>
          <w:szCs w:val="24"/>
        </w:rPr>
        <w:t>-</w:t>
      </w:r>
      <w:r w:rsidRPr="00F13078">
        <w:rPr>
          <w:rFonts w:cstheme="minorHAnsi"/>
          <w:sz w:val="24"/>
          <w:szCs w:val="24"/>
        </w:rPr>
        <w:t>spawn survival rates</w:t>
      </w:r>
    </w:p>
    <w:p w14:paraId="20FBB1FE" w14:textId="7E24366C" w:rsidR="008F6BB5" w:rsidRPr="00F13078" w:rsidRDefault="008F6BB5" w:rsidP="008F6BB5">
      <w:pPr>
        <w:spacing w:line="480" w:lineRule="auto"/>
        <w:ind w:firstLine="720"/>
        <w:rPr>
          <w:rFonts w:cstheme="minorHAnsi"/>
          <w:sz w:val="24"/>
          <w:szCs w:val="24"/>
        </w:rPr>
      </w:pPr>
      <w:r w:rsidRPr="00F13078">
        <w:rPr>
          <w:rFonts w:cstheme="minorHAnsi"/>
          <w:sz w:val="24"/>
          <w:szCs w:val="24"/>
        </w:rPr>
        <w:lastRenderedPageBreak/>
        <w:t>Steelhead were classified as kelts if the</w:t>
      </w:r>
      <w:r w:rsidR="00B467F4">
        <w:rPr>
          <w:rFonts w:cstheme="minorHAnsi"/>
          <w:sz w:val="24"/>
          <w:szCs w:val="24"/>
        </w:rPr>
        <w:t>y were</w:t>
      </w:r>
      <w:r w:rsidRPr="00F13078">
        <w:rPr>
          <w:rFonts w:cstheme="minorHAnsi"/>
          <w:sz w:val="24"/>
          <w:szCs w:val="24"/>
        </w:rPr>
        <w:t xml:space="preserve"> detected moving downstream (PIT tag or radio-tag) at monitoring sites located near the mouth of each subbasin on or after March 15.  Spawning-to-kelt survival was estimated by dividing the </w:t>
      </w:r>
      <w:r w:rsidR="009F193A">
        <w:rPr>
          <w:rFonts w:cstheme="minorHAnsi"/>
          <w:sz w:val="24"/>
          <w:szCs w:val="24"/>
        </w:rPr>
        <w:t>number of</w:t>
      </w:r>
      <w:r w:rsidR="009F193A" w:rsidRPr="00F13078">
        <w:rPr>
          <w:rFonts w:cstheme="minorHAnsi"/>
          <w:sz w:val="24"/>
          <w:szCs w:val="24"/>
        </w:rPr>
        <w:t xml:space="preserve"> </w:t>
      </w:r>
      <w:r w:rsidRPr="00F13078">
        <w:rPr>
          <w:rFonts w:cstheme="minorHAnsi"/>
          <w:sz w:val="24"/>
          <w:szCs w:val="24"/>
        </w:rPr>
        <w:t xml:space="preserve">kelts by the number of spawners in each tributary.  Kelt migration survival through the Columbia River was estimated using PIT tags </w:t>
      </w:r>
      <w:r w:rsidR="00AB50A9" w:rsidRPr="00F13078">
        <w:rPr>
          <w:rFonts w:cstheme="minorHAnsi"/>
          <w:sz w:val="24"/>
          <w:szCs w:val="24"/>
        </w:rPr>
        <w:t xml:space="preserve">for </w:t>
      </w:r>
      <w:r w:rsidRPr="00F13078">
        <w:rPr>
          <w:rFonts w:cstheme="minorHAnsi"/>
          <w:sz w:val="24"/>
          <w:szCs w:val="24"/>
        </w:rPr>
        <w:t xml:space="preserve">fish detected at Bonneville Dam because radio-telemetry monitoring only extended downstream as far as Priest Rapids Dam.  </w:t>
      </w:r>
      <w:r w:rsidR="00B467F4">
        <w:rPr>
          <w:rFonts w:cstheme="minorHAnsi"/>
          <w:sz w:val="24"/>
          <w:szCs w:val="24"/>
        </w:rPr>
        <w:t xml:space="preserve">At Bonneville Dam, detection of PIT-tagged kelts was possible at </w:t>
      </w:r>
      <w:r w:rsidRPr="00F13078">
        <w:rPr>
          <w:rFonts w:cstheme="minorHAnsi"/>
          <w:sz w:val="24"/>
          <w:szCs w:val="24"/>
        </w:rPr>
        <w:t>the Bonneville corner collector (BCC) or the juvenile bypass facility (B2J); spillways were not monitored for downstream movement. Th</w:t>
      </w:r>
      <w:r w:rsidR="00F75306">
        <w:rPr>
          <w:rFonts w:cstheme="minorHAnsi"/>
          <w:sz w:val="24"/>
          <w:szCs w:val="24"/>
        </w:rPr>
        <w:t>erefore,</w:t>
      </w:r>
      <w:r w:rsidRPr="00F13078">
        <w:rPr>
          <w:rFonts w:cstheme="minorHAnsi"/>
          <w:sz w:val="24"/>
          <w:szCs w:val="24"/>
        </w:rPr>
        <w:t xml:space="preserve"> PIT tag detection probability of kelts at Bonneville Dam during outmigration was estimated from iteroparous adults observed at Bonneville Dam in subsequent years (e.g., 2017 kelt outmigrants returning to spawn in fall 2017 or 2018).</w:t>
      </w:r>
      <w:r w:rsidRPr="00F13078">
        <w:rPr>
          <w:rFonts w:ascii="Calibri" w:hAnsi="Calibri" w:cs="Calibri"/>
          <w:color w:val="1F497D"/>
        </w:rPr>
        <w:t xml:space="preserve"> </w:t>
      </w:r>
      <w:r w:rsidR="007C3C42" w:rsidRPr="00F13078">
        <w:rPr>
          <w:rFonts w:ascii="Calibri" w:hAnsi="Calibri" w:cs="Calibri"/>
          <w:color w:val="1F497D"/>
        </w:rPr>
        <w:t xml:space="preserve"> </w:t>
      </w:r>
      <w:r w:rsidRPr="00F13078">
        <w:rPr>
          <w:rFonts w:cstheme="minorHAnsi"/>
          <w:sz w:val="24"/>
          <w:szCs w:val="24"/>
        </w:rPr>
        <w:t xml:space="preserve">We assumed Columbia River steelhead kelts, </w:t>
      </w:r>
      <w:r w:rsidRPr="00F13078">
        <w:rPr>
          <w:rFonts w:cstheme="minorHAnsi"/>
          <w:i/>
          <w:iCs/>
          <w:sz w:val="24"/>
          <w:szCs w:val="24"/>
        </w:rPr>
        <w:t xml:space="preserve">S, </w:t>
      </w:r>
      <w:r w:rsidRPr="00F13078">
        <w:rPr>
          <w:rFonts w:cstheme="minorHAnsi"/>
          <w:sz w:val="24"/>
          <w:szCs w:val="24"/>
        </w:rPr>
        <w:t>that were successfully detected outmigrating at Bonneville Dam were a binomially distributed subset of the total</w:t>
      </w:r>
      <w:r w:rsidRPr="00F13078">
        <w:rPr>
          <w:rFonts w:cstheme="minorHAnsi"/>
          <w:i/>
          <w:iCs/>
          <w:sz w:val="24"/>
          <w:szCs w:val="24"/>
        </w:rPr>
        <w:t xml:space="preserve"> </w:t>
      </w:r>
      <w:r w:rsidRPr="00F13078">
        <w:rPr>
          <w:rFonts w:cstheme="minorHAnsi"/>
          <w:sz w:val="24"/>
          <w:szCs w:val="24"/>
        </w:rPr>
        <w:t xml:space="preserve">number of fish, </w:t>
      </w:r>
      <w:r w:rsidRPr="00F13078">
        <w:rPr>
          <w:rFonts w:cstheme="minorHAnsi"/>
          <w:i/>
          <w:iCs/>
          <w:sz w:val="24"/>
          <w:szCs w:val="24"/>
        </w:rPr>
        <w:t>T,</w:t>
      </w:r>
      <w:r w:rsidRPr="00F13078">
        <w:rPr>
          <w:rFonts w:cstheme="minorHAnsi"/>
          <w:sz w:val="24"/>
          <w:szCs w:val="24"/>
        </w:rPr>
        <w:t xml:space="preserve"> that re-ascended the dam on repeat spawning attempts (either in the same year o</w:t>
      </w:r>
      <w:r w:rsidR="003270FE">
        <w:rPr>
          <w:rFonts w:cstheme="minorHAnsi"/>
          <w:sz w:val="24"/>
          <w:szCs w:val="24"/>
        </w:rPr>
        <w:t>r</w:t>
      </w:r>
      <w:r w:rsidRPr="00F13078">
        <w:rPr>
          <w:rFonts w:cstheme="minorHAnsi"/>
          <w:sz w:val="24"/>
          <w:szCs w:val="24"/>
        </w:rPr>
        <w:t xml:space="preserve"> the following year as consecutive or skip-spawners</w:t>
      </w:r>
      <w:r w:rsidR="003270FE">
        <w:rPr>
          <w:rFonts w:cstheme="minorHAnsi"/>
          <w:sz w:val="24"/>
          <w:szCs w:val="24"/>
        </w:rPr>
        <w:t>, respectively</w:t>
      </w:r>
      <w:r w:rsidRPr="00F13078">
        <w:rPr>
          <w:rFonts w:cstheme="minorHAnsi"/>
          <w:sz w:val="24"/>
          <w:szCs w:val="24"/>
        </w:rPr>
        <w:t xml:space="preserve">), and this likelihood was used to estimate Bonneville Dam detection probability </w:t>
      </w:r>
      <w:r w:rsidRPr="00F13078">
        <w:rPr>
          <w:rFonts w:cstheme="minorHAnsi"/>
          <w:i/>
          <w:iCs/>
          <w:sz w:val="24"/>
          <w:szCs w:val="24"/>
        </w:rPr>
        <w:t xml:space="preserve">p, </w:t>
      </w:r>
      <w:r w:rsidRPr="00F13078">
        <w:rPr>
          <w:rFonts w:cstheme="minorHAnsi"/>
          <w:sz w:val="24"/>
          <w:szCs w:val="24"/>
        </w:rPr>
        <w:t xml:space="preserve">for each kelt outmigration year </w:t>
      </w:r>
      <w:r w:rsidRPr="00F13078">
        <w:rPr>
          <w:rFonts w:cstheme="minorHAnsi"/>
          <w:i/>
          <w:iCs/>
          <w:sz w:val="24"/>
          <w:szCs w:val="24"/>
        </w:rPr>
        <w:t>y</w:t>
      </w:r>
      <w:r w:rsidRPr="00F13078">
        <w:rPr>
          <w:rFonts w:cstheme="minorHAnsi"/>
          <w:sz w:val="24"/>
          <w:szCs w:val="24"/>
        </w:rPr>
        <w:t>:</w:t>
      </w:r>
    </w:p>
    <w:p w14:paraId="72E80E59" w14:textId="77777777" w:rsidR="008F6BB5" w:rsidRPr="00F13078" w:rsidRDefault="008F6BB5" w:rsidP="008F6BB5">
      <w:pPr>
        <w:spacing w:line="480" w:lineRule="auto"/>
        <w:ind w:firstLine="720"/>
        <w:jc w:val="center"/>
        <w:rPr>
          <w:rFonts w:cstheme="minorHAnsi"/>
          <w:sz w:val="24"/>
          <w:szCs w:val="24"/>
        </w:rPr>
      </w:pPr>
      <w:r w:rsidRPr="00F13078">
        <w:rPr>
          <w:rFonts w:cstheme="minorHAnsi"/>
          <w:i/>
          <w:iCs/>
          <w:sz w:val="24"/>
          <w:szCs w:val="24"/>
        </w:rPr>
        <w:t>S</w:t>
      </w:r>
      <w:r w:rsidRPr="00F13078">
        <w:rPr>
          <w:rFonts w:cstheme="minorHAnsi"/>
          <w:i/>
          <w:iCs/>
          <w:sz w:val="24"/>
          <w:szCs w:val="24"/>
          <w:vertAlign w:val="subscript"/>
        </w:rPr>
        <w:t>y</w:t>
      </w:r>
      <w:r w:rsidRPr="00F13078">
        <w:rPr>
          <w:rFonts w:cstheme="minorHAnsi"/>
          <w:i/>
          <w:iCs/>
          <w:sz w:val="24"/>
          <w:szCs w:val="24"/>
        </w:rPr>
        <w:t xml:space="preserve"> ~ </w:t>
      </w:r>
      <w:r w:rsidRPr="00F13078">
        <w:rPr>
          <w:rFonts w:cstheme="minorHAnsi"/>
          <w:sz w:val="24"/>
          <w:szCs w:val="24"/>
        </w:rPr>
        <w:t>binomial (</w:t>
      </w:r>
      <w:r w:rsidRPr="00F13078">
        <w:rPr>
          <w:rFonts w:cstheme="minorHAnsi"/>
          <w:i/>
          <w:iCs/>
          <w:sz w:val="24"/>
          <w:szCs w:val="24"/>
        </w:rPr>
        <w:t>T</w:t>
      </w:r>
      <w:r w:rsidRPr="00F13078">
        <w:rPr>
          <w:rFonts w:cstheme="minorHAnsi"/>
          <w:i/>
          <w:iCs/>
          <w:sz w:val="24"/>
          <w:szCs w:val="24"/>
          <w:vertAlign w:val="subscript"/>
        </w:rPr>
        <w:t>y</w:t>
      </w:r>
      <w:r w:rsidRPr="00F13078">
        <w:rPr>
          <w:rFonts w:cstheme="minorHAnsi"/>
          <w:i/>
          <w:iCs/>
          <w:sz w:val="24"/>
          <w:szCs w:val="24"/>
        </w:rPr>
        <w:t xml:space="preserve"> </w:t>
      </w:r>
      <w:r w:rsidRPr="00F13078">
        <w:rPr>
          <w:rFonts w:cstheme="minorHAnsi"/>
          <w:sz w:val="24"/>
          <w:szCs w:val="24"/>
        </w:rPr>
        <w:t xml:space="preserve">, </w:t>
      </w:r>
      <w:r w:rsidRPr="00F13078">
        <w:rPr>
          <w:rFonts w:cstheme="minorHAnsi"/>
          <w:i/>
          <w:iCs/>
          <w:sz w:val="24"/>
          <w:szCs w:val="24"/>
        </w:rPr>
        <w:t>p</w:t>
      </w:r>
      <w:r w:rsidRPr="00F13078">
        <w:rPr>
          <w:rFonts w:cstheme="minorHAnsi"/>
          <w:i/>
          <w:iCs/>
          <w:sz w:val="24"/>
          <w:szCs w:val="24"/>
          <w:vertAlign w:val="subscript"/>
        </w:rPr>
        <w:t>y</w:t>
      </w:r>
      <w:r w:rsidRPr="00F13078">
        <w:rPr>
          <w:rFonts w:cstheme="minorHAnsi"/>
          <w:sz w:val="24"/>
          <w:szCs w:val="24"/>
        </w:rPr>
        <w:t>)</w:t>
      </w:r>
    </w:p>
    <w:p w14:paraId="4B7B6B8F" w14:textId="4B0D79BA" w:rsidR="008F6BB5" w:rsidRPr="00F13078" w:rsidRDefault="008F6BB5" w:rsidP="008F6BB5">
      <w:pPr>
        <w:spacing w:after="0" w:line="480" w:lineRule="auto"/>
        <w:ind w:firstLine="720"/>
        <w:contextualSpacing/>
        <w:rPr>
          <w:rFonts w:cstheme="minorHAnsi"/>
          <w:sz w:val="24"/>
          <w:szCs w:val="24"/>
        </w:rPr>
      </w:pPr>
      <w:r w:rsidRPr="00F13078">
        <w:rPr>
          <w:rFonts w:cstheme="minorHAnsi"/>
          <w:sz w:val="24"/>
          <w:szCs w:val="24"/>
        </w:rPr>
        <w:t xml:space="preserve">We estimated these detection probabilities in a Bayesian framework using JAGS (Plummer 2003) using detections from </w:t>
      </w:r>
      <w:r w:rsidR="009070CD" w:rsidRPr="00F13078">
        <w:rPr>
          <w:rFonts w:cstheme="minorHAnsi"/>
          <w:sz w:val="24"/>
          <w:szCs w:val="24"/>
        </w:rPr>
        <w:t>a</w:t>
      </w:r>
      <w:r w:rsidRPr="00F13078">
        <w:rPr>
          <w:rFonts w:cstheme="minorHAnsi"/>
          <w:sz w:val="24"/>
          <w:szCs w:val="24"/>
        </w:rPr>
        <w:t xml:space="preserve"> sample of adult </w:t>
      </w:r>
      <w:r w:rsidR="009070CD" w:rsidRPr="00F13078">
        <w:rPr>
          <w:rFonts w:cstheme="minorHAnsi"/>
          <w:sz w:val="24"/>
          <w:szCs w:val="24"/>
        </w:rPr>
        <w:t xml:space="preserve">steelhead </w:t>
      </w:r>
      <w:r w:rsidRPr="00F13078">
        <w:rPr>
          <w:rFonts w:cstheme="minorHAnsi"/>
          <w:sz w:val="24"/>
          <w:szCs w:val="24"/>
        </w:rPr>
        <w:t xml:space="preserve">tagged only with PIT tags to avoid potential radio-tagging effects on kelt survival. </w:t>
      </w:r>
      <w:r w:rsidR="00CB058F" w:rsidRPr="00F13078">
        <w:rPr>
          <w:rFonts w:cstheme="minorHAnsi"/>
          <w:sz w:val="24"/>
          <w:szCs w:val="24"/>
        </w:rPr>
        <w:t xml:space="preserve"> </w:t>
      </w:r>
      <w:r w:rsidR="007F3A0D" w:rsidRPr="00F13078">
        <w:rPr>
          <w:rFonts w:cstheme="minorHAnsi"/>
          <w:sz w:val="24"/>
          <w:szCs w:val="24"/>
        </w:rPr>
        <w:t>Kelt</w:t>
      </w:r>
      <w:r w:rsidRPr="00F13078">
        <w:rPr>
          <w:rFonts w:cstheme="minorHAnsi"/>
          <w:sz w:val="24"/>
          <w:szCs w:val="24"/>
        </w:rPr>
        <w:t xml:space="preserve"> detection probabilities were given independent uninformative priors using a beta distribution with shape parameters equal to 0.001. We ran a total of 50,000 MCMC simulations on four chains, of which the first 10</w:t>
      </w:r>
      <w:r w:rsidR="001D5D8F" w:rsidRPr="00F13078">
        <w:rPr>
          <w:rFonts w:cstheme="minorHAnsi"/>
          <w:sz w:val="24"/>
          <w:szCs w:val="24"/>
        </w:rPr>
        <w:t>,</w:t>
      </w:r>
      <w:r w:rsidRPr="00F13078">
        <w:rPr>
          <w:rFonts w:cstheme="minorHAnsi"/>
          <w:sz w:val="24"/>
          <w:szCs w:val="24"/>
        </w:rPr>
        <w:t xml:space="preserve">000 </w:t>
      </w:r>
      <w:r w:rsidRPr="00F13078">
        <w:rPr>
          <w:rFonts w:cstheme="minorHAnsi"/>
          <w:sz w:val="24"/>
          <w:szCs w:val="24"/>
        </w:rPr>
        <w:lastRenderedPageBreak/>
        <w:t>were discarded as burn-in, and of the remaining iterations, one in forty was retained. Convergence was assessed using the Rhat statistic (Brooks and Gelman 1997; Gelman and Rubin 1992) and based on the number of effective iterations, which was confirmed to be equal to 4</w:t>
      </w:r>
      <w:r w:rsidR="001D5D8F" w:rsidRPr="00F13078">
        <w:rPr>
          <w:rFonts w:cstheme="minorHAnsi"/>
          <w:sz w:val="24"/>
          <w:szCs w:val="24"/>
        </w:rPr>
        <w:t>,</w:t>
      </w:r>
      <w:r w:rsidRPr="00F13078">
        <w:rPr>
          <w:rFonts w:cstheme="minorHAnsi"/>
          <w:sz w:val="24"/>
          <w:szCs w:val="24"/>
        </w:rPr>
        <w:t>000.</w:t>
      </w:r>
    </w:p>
    <w:p w14:paraId="58DA3745" w14:textId="77777777" w:rsidR="008F6BB5" w:rsidRPr="00F13078" w:rsidRDefault="008F6BB5" w:rsidP="008F6BB5">
      <w:pPr>
        <w:spacing w:after="0" w:line="480" w:lineRule="auto"/>
        <w:ind w:firstLine="720"/>
        <w:contextualSpacing/>
        <w:rPr>
          <w:rFonts w:cstheme="minorHAnsi"/>
          <w:sz w:val="24"/>
          <w:szCs w:val="24"/>
        </w:rPr>
      </w:pPr>
      <w:r w:rsidRPr="00F13078">
        <w:rPr>
          <w:rFonts w:cstheme="minorHAnsi"/>
          <w:sz w:val="24"/>
          <w:szCs w:val="24"/>
        </w:rPr>
        <w:t xml:space="preserve"> </w:t>
      </w:r>
    </w:p>
    <w:p w14:paraId="4687489A" w14:textId="77777777" w:rsidR="008F6BB5" w:rsidRPr="00F13078" w:rsidRDefault="008F6BB5" w:rsidP="008F6BB5">
      <w:pPr>
        <w:spacing w:after="0" w:line="480" w:lineRule="auto"/>
        <w:ind w:firstLine="720"/>
        <w:contextualSpacing/>
        <w:rPr>
          <w:rFonts w:cstheme="minorHAnsi"/>
          <w:sz w:val="24"/>
          <w:szCs w:val="24"/>
        </w:rPr>
      </w:pPr>
    </w:p>
    <w:p w14:paraId="4EF9236C" w14:textId="77777777" w:rsidR="008F6BB5" w:rsidRPr="00F13078" w:rsidRDefault="008F6BB5" w:rsidP="008F6BB5">
      <w:pPr>
        <w:pStyle w:val="Heading1"/>
        <w:spacing w:before="0" w:after="0" w:line="480" w:lineRule="auto"/>
        <w:contextualSpacing/>
        <w:rPr>
          <w:rFonts w:asciiTheme="minorHAnsi" w:hAnsiTheme="minorHAnsi" w:cstheme="minorHAnsi"/>
          <w:b w:val="0"/>
          <w:szCs w:val="24"/>
        </w:rPr>
      </w:pPr>
      <w:bookmarkStart w:id="6" w:name="_Toc510475072"/>
      <w:r w:rsidRPr="00F13078">
        <w:rPr>
          <w:rFonts w:asciiTheme="minorHAnsi" w:hAnsiTheme="minorHAnsi" w:cstheme="minorHAnsi"/>
          <w:b w:val="0"/>
          <w:szCs w:val="24"/>
        </w:rPr>
        <w:t>[A]Results</w:t>
      </w:r>
      <w:bookmarkEnd w:id="6"/>
    </w:p>
    <w:p w14:paraId="46D0BA27" w14:textId="36FA12BA" w:rsidR="008F6BB5" w:rsidRPr="002E1EE7" w:rsidRDefault="008F6BB5" w:rsidP="008F6BB5">
      <w:pPr>
        <w:spacing w:line="480" w:lineRule="auto"/>
        <w:rPr>
          <w:rFonts w:cstheme="minorHAnsi"/>
          <w:i/>
          <w:strike/>
          <w:sz w:val="24"/>
          <w:szCs w:val="24"/>
        </w:rPr>
      </w:pPr>
      <w:r w:rsidRPr="00F13078">
        <w:rPr>
          <w:rFonts w:cstheme="minorHAnsi"/>
          <w:sz w:val="24"/>
          <w:szCs w:val="24"/>
        </w:rPr>
        <w:t>[B]</w:t>
      </w:r>
      <w:r w:rsidR="00281E98">
        <w:rPr>
          <w:rFonts w:cstheme="minorHAnsi"/>
          <w:sz w:val="24"/>
          <w:szCs w:val="24"/>
        </w:rPr>
        <w:t xml:space="preserve">Steelhead </w:t>
      </w:r>
      <w:r w:rsidR="00D32D11">
        <w:rPr>
          <w:rFonts w:cstheme="minorHAnsi"/>
          <w:sz w:val="24"/>
          <w:szCs w:val="24"/>
        </w:rPr>
        <w:t xml:space="preserve">tagging and </w:t>
      </w:r>
      <w:r w:rsidR="00021DED">
        <w:rPr>
          <w:rFonts w:cstheme="minorHAnsi"/>
          <w:sz w:val="24"/>
          <w:szCs w:val="24"/>
        </w:rPr>
        <w:t>fallback</w:t>
      </w:r>
    </w:p>
    <w:p w14:paraId="759DFF9B" w14:textId="0633AA92" w:rsidR="00587B57" w:rsidRPr="00F13078" w:rsidRDefault="008F6BB5" w:rsidP="001C08B9">
      <w:pPr>
        <w:spacing w:line="480" w:lineRule="auto"/>
        <w:ind w:firstLine="720"/>
        <w:rPr>
          <w:rFonts w:cstheme="minorHAnsi"/>
          <w:sz w:val="24"/>
          <w:szCs w:val="24"/>
        </w:rPr>
      </w:pPr>
      <w:r w:rsidRPr="00F13078">
        <w:rPr>
          <w:rFonts w:cstheme="minorHAnsi"/>
          <w:sz w:val="24"/>
          <w:szCs w:val="24"/>
        </w:rPr>
        <w:t>A total of 400 and 407 adult summer steelhead were radio-tagged at the Priest Rapids Dam OLAFT facility in 2015 and 2016, respectively (</w:t>
      </w:r>
      <w:r w:rsidR="00AC06DB">
        <w:rPr>
          <w:rFonts w:cstheme="minorHAnsi"/>
          <w:sz w:val="24"/>
          <w:szCs w:val="24"/>
        </w:rPr>
        <w:t>Supplement</w:t>
      </w:r>
      <w:r w:rsidRPr="00F13078">
        <w:rPr>
          <w:rFonts w:cstheme="minorHAnsi"/>
          <w:sz w:val="24"/>
          <w:szCs w:val="24"/>
        </w:rPr>
        <w:t xml:space="preserve"> 2). </w:t>
      </w:r>
      <w:r w:rsidRPr="00F13078">
        <w:rPr>
          <w:sz w:val="24"/>
          <w:szCs w:val="24"/>
        </w:rPr>
        <w:t xml:space="preserve"> Run timing within both years peaked later than the ten-year average</w:t>
      </w:r>
      <w:r w:rsidR="00EE0B7E">
        <w:rPr>
          <w:sz w:val="24"/>
          <w:szCs w:val="24"/>
        </w:rPr>
        <w:t xml:space="preserve">, and </w:t>
      </w:r>
      <w:r w:rsidR="00740DE0">
        <w:rPr>
          <w:sz w:val="24"/>
          <w:szCs w:val="24"/>
        </w:rPr>
        <w:t xml:space="preserve">steelhead </w:t>
      </w:r>
      <w:r w:rsidR="00EE0B7E">
        <w:rPr>
          <w:sz w:val="24"/>
          <w:szCs w:val="24"/>
        </w:rPr>
        <w:t>were</w:t>
      </w:r>
      <w:r w:rsidR="00EE0B7E" w:rsidRPr="00F13078">
        <w:rPr>
          <w:sz w:val="24"/>
          <w:szCs w:val="24"/>
        </w:rPr>
        <w:t xml:space="preserve"> </w:t>
      </w:r>
      <w:r w:rsidRPr="00F13078">
        <w:rPr>
          <w:sz w:val="24"/>
          <w:szCs w:val="24"/>
        </w:rPr>
        <w:t>under-sampled during the second half of the run</w:t>
      </w:r>
      <w:r w:rsidR="00EE0B7E">
        <w:rPr>
          <w:sz w:val="24"/>
          <w:szCs w:val="24"/>
        </w:rPr>
        <w:t xml:space="preserve"> in</w:t>
      </w:r>
      <w:r w:rsidRPr="00F13078">
        <w:rPr>
          <w:sz w:val="24"/>
          <w:szCs w:val="24"/>
        </w:rPr>
        <w:t xml:space="preserve"> </w:t>
      </w:r>
      <w:r w:rsidR="00EE0B7E" w:rsidRPr="00F13078">
        <w:rPr>
          <w:sz w:val="24"/>
          <w:szCs w:val="24"/>
        </w:rPr>
        <w:t xml:space="preserve">2015 </w:t>
      </w:r>
      <w:r w:rsidRPr="00F13078">
        <w:rPr>
          <w:sz w:val="24"/>
          <w:szCs w:val="24"/>
        </w:rPr>
        <w:t>(Figure 2)</w:t>
      </w:r>
      <w:r w:rsidRPr="00F13078">
        <w:rPr>
          <w:rFonts w:cstheme="minorHAnsi"/>
          <w:sz w:val="24"/>
          <w:szCs w:val="24"/>
        </w:rPr>
        <w:t>. Hatchery-origin</w:t>
      </w:r>
      <w:r w:rsidR="00735E13" w:rsidRPr="00F13078">
        <w:rPr>
          <w:rFonts w:cstheme="minorHAnsi"/>
          <w:sz w:val="24"/>
          <w:szCs w:val="24"/>
        </w:rPr>
        <w:t xml:space="preserve"> steelhead</w:t>
      </w:r>
      <w:r w:rsidRPr="00F13078">
        <w:rPr>
          <w:rFonts w:cstheme="minorHAnsi"/>
          <w:sz w:val="24"/>
          <w:szCs w:val="24"/>
        </w:rPr>
        <w:t xml:space="preserve"> comprised nearly three quarters of the </w:t>
      </w:r>
      <w:r w:rsidR="00740DE0">
        <w:rPr>
          <w:rFonts w:cstheme="minorHAnsi"/>
          <w:sz w:val="24"/>
          <w:szCs w:val="24"/>
        </w:rPr>
        <w:t xml:space="preserve">total </w:t>
      </w:r>
      <w:r w:rsidRPr="00F13078">
        <w:rPr>
          <w:rFonts w:cstheme="minorHAnsi"/>
          <w:sz w:val="24"/>
          <w:szCs w:val="24"/>
        </w:rPr>
        <w:t>tagged (72.5% hatchery</w:t>
      </w:r>
      <w:r w:rsidR="00AA35A4">
        <w:rPr>
          <w:rFonts w:cstheme="minorHAnsi"/>
          <w:sz w:val="24"/>
          <w:szCs w:val="24"/>
        </w:rPr>
        <w:t>-origin</w:t>
      </w:r>
      <w:r w:rsidRPr="00F13078">
        <w:rPr>
          <w:rFonts w:cstheme="minorHAnsi"/>
          <w:sz w:val="24"/>
          <w:szCs w:val="24"/>
        </w:rPr>
        <w:t xml:space="preserve">, 27.5% natural-origin).  </w:t>
      </w:r>
      <w:r w:rsidR="00735E13" w:rsidRPr="00F13078">
        <w:rPr>
          <w:rFonts w:cstheme="minorHAnsi"/>
          <w:sz w:val="24"/>
          <w:szCs w:val="24"/>
        </w:rPr>
        <w:t>The distribution of tagging dates did not differ between PIT and radio-tag</w:t>
      </w:r>
      <w:r w:rsidR="00740DE0">
        <w:rPr>
          <w:rFonts w:cstheme="minorHAnsi"/>
          <w:sz w:val="24"/>
          <w:szCs w:val="24"/>
        </w:rPr>
        <w:t>ged steelhead</w:t>
      </w:r>
      <w:r w:rsidR="00735E13" w:rsidRPr="00F13078">
        <w:rPr>
          <w:rFonts w:cstheme="minorHAnsi"/>
          <w:sz w:val="24"/>
          <w:szCs w:val="24"/>
        </w:rPr>
        <w:t xml:space="preserve"> </w:t>
      </w:r>
      <w:r w:rsidRPr="00F13078">
        <w:rPr>
          <w:rFonts w:cstheme="minorHAnsi"/>
          <w:sz w:val="24"/>
          <w:szCs w:val="24"/>
        </w:rPr>
        <w:t xml:space="preserve">in either </w:t>
      </w:r>
      <w:r w:rsidR="00735E13" w:rsidRPr="00F13078">
        <w:rPr>
          <w:rFonts w:cstheme="minorHAnsi"/>
          <w:sz w:val="24"/>
          <w:szCs w:val="24"/>
        </w:rPr>
        <w:t xml:space="preserve">year </w:t>
      </w:r>
      <w:r w:rsidRPr="00F13078">
        <w:rPr>
          <w:rFonts w:cstheme="minorHAnsi"/>
          <w:sz w:val="24"/>
          <w:szCs w:val="24"/>
        </w:rPr>
        <w:t>(Kolmogorov-Smirnov test</w:t>
      </w:r>
      <w:r w:rsidR="00F03177" w:rsidRPr="00F13078">
        <w:rPr>
          <w:rFonts w:cstheme="minorHAnsi"/>
          <w:sz w:val="24"/>
          <w:szCs w:val="24"/>
        </w:rPr>
        <w:t>, 2015</w:t>
      </w:r>
      <w:r w:rsidRPr="00F13078">
        <w:rPr>
          <w:rFonts w:cstheme="minorHAnsi"/>
          <w:sz w:val="24"/>
          <w:szCs w:val="24"/>
        </w:rPr>
        <w:t xml:space="preserve">: </w:t>
      </w:r>
      <w:r w:rsidRPr="00F13078">
        <w:rPr>
          <w:rFonts w:cstheme="minorHAnsi"/>
          <w:i/>
          <w:sz w:val="24"/>
          <w:szCs w:val="24"/>
        </w:rPr>
        <w:t xml:space="preserve">D </w:t>
      </w:r>
      <w:r w:rsidRPr="00F13078">
        <w:rPr>
          <w:rFonts w:cstheme="minorHAnsi"/>
          <w:sz w:val="24"/>
          <w:szCs w:val="24"/>
        </w:rPr>
        <w:t xml:space="preserve">= 0.057, df = 138, </w:t>
      </w:r>
      <w:r w:rsidRPr="00F13078">
        <w:rPr>
          <w:rFonts w:cstheme="minorHAnsi"/>
          <w:i/>
          <w:sz w:val="24"/>
          <w:szCs w:val="24"/>
        </w:rPr>
        <w:t>P</w:t>
      </w:r>
      <w:r w:rsidRPr="00F13078">
        <w:rPr>
          <w:rFonts w:cstheme="minorHAnsi"/>
          <w:sz w:val="24"/>
          <w:szCs w:val="24"/>
        </w:rPr>
        <w:t xml:space="preserve"> = 0.978</w:t>
      </w:r>
      <w:r w:rsidR="00735E13" w:rsidRPr="00F13078">
        <w:rPr>
          <w:rFonts w:cstheme="minorHAnsi"/>
          <w:sz w:val="24"/>
          <w:szCs w:val="24"/>
        </w:rPr>
        <w:t>; 2016</w:t>
      </w:r>
      <w:r w:rsidRPr="00F13078">
        <w:rPr>
          <w:rFonts w:cstheme="minorHAnsi"/>
          <w:sz w:val="24"/>
          <w:szCs w:val="24"/>
        </w:rPr>
        <w:t xml:space="preserve"> </w:t>
      </w:r>
      <w:r w:rsidRPr="00F13078">
        <w:rPr>
          <w:rFonts w:cstheme="minorHAnsi"/>
          <w:i/>
          <w:sz w:val="24"/>
          <w:szCs w:val="24"/>
        </w:rPr>
        <w:t xml:space="preserve">D </w:t>
      </w:r>
      <w:r w:rsidRPr="00F13078">
        <w:rPr>
          <w:rFonts w:cstheme="minorHAnsi"/>
          <w:sz w:val="24"/>
          <w:szCs w:val="24"/>
        </w:rPr>
        <w:t xml:space="preserve">= 0.137, df = 138, </w:t>
      </w:r>
      <w:r w:rsidRPr="00F13078">
        <w:rPr>
          <w:rFonts w:cstheme="minorHAnsi"/>
          <w:i/>
          <w:sz w:val="24"/>
          <w:szCs w:val="24"/>
        </w:rPr>
        <w:t>P</w:t>
      </w:r>
      <w:r w:rsidRPr="00F13078">
        <w:rPr>
          <w:rFonts w:cstheme="minorHAnsi"/>
          <w:sz w:val="24"/>
          <w:szCs w:val="24"/>
        </w:rPr>
        <w:t xml:space="preserve"> = 0.149).  Over the course of the study, fixed site detection probabilities were greater than 85% for nearly </w:t>
      </w:r>
      <w:r w:rsidRPr="009A0B22">
        <w:rPr>
          <w:rFonts w:cstheme="minorHAnsi"/>
          <w:sz w:val="24"/>
          <w:szCs w:val="24"/>
        </w:rPr>
        <w:t>all tributaries with the exception of the Okanogan River in the spring and fall of 2016 (</w:t>
      </w:r>
      <w:r w:rsidR="00AC06DB" w:rsidRPr="009A0B22">
        <w:rPr>
          <w:rFonts w:cstheme="minorHAnsi"/>
          <w:sz w:val="24"/>
          <w:szCs w:val="24"/>
        </w:rPr>
        <w:t>Supplement</w:t>
      </w:r>
      <w:r w:rsidRPr="009A0B22">
        <w:rPr>
          <w:rFonts w:cstheme="minorHAnsi"/>
          <w:sz w:val="24"/>
          <w:szCs w:val="24"/>
        </w:rPr>
        <w:t xml:space="preserve"> 3).</w:t>
      </w:r>
      <w:r w:rsidR="001C08B9" w:rsidRPr="009A0B22">
        <w:rPr>
          <w:rFonts w:cstheme="minorHAnsi"/>
          <w:sz w:val="24"/>
          <w:szCs w:val="24"/>
        </w:rPr>
        <w:t xml:space="preserve">  </w:t>
      </w:r>
      <w:r w:rsidR="001C08B9" w:rsidRPr="009A0B22">
        <w:rPr>
          <w:rFonts w:cstheme="minorHAnsi"/>
          <w:color w:val="212121"/>
          <w:sz w:val="24"/>
          <w:szCs w:val="24"/>
          <w:shd w:val="clear" w:color="auto" w:fill="FFFFFF"/>
        </w:rPr>
        <w:t>A total of 25 radio-tagged fish had detection histories indicating they had shed radio-tags across the two years (~3.1% of total), a rate similar to that observed in steelhead in the Snake and Lower Columbia rivers (~4.0%; Keefer et al. 2004).</w:t>
      </w:r>
      <w:r w:rsidR="001C08B9" w:rsidRPr="00F13078">
        <w:rPr>
          <w:rFonts w:cstheme="minorHAnsi"/>
          <w:color w:val="212121"/>
          <w:sz w:val="24"/>
          <w:szCs w:val="24"/>
          <w:shd w:val="clear" w:color="auto" w:fill="FFFFFF"/>
        </w:rPr>
        <w:t xml:space="preserve">  </w:t>
      </w:r>
    </w:p>
    <w:p w14:paraId="32FBB56E" w14:textId="672B1C4D" w:rsidR="008F6BB5" w:rsidRPr="00F13078" w:rsidRDefault="00DF58B2" w:rsidP="001C08B9">
      <w:pPr>
        <w:spacing w:line="480" w:lineRule="auto"/>
        <w:rPr>
          <w:rFonts w:cstheme="minorHAnsi"/>
          <w:b/>
          <w:sz w:val="24"/>
          <w:szCs w:val="24"/>
        </w:rPr>
      </w:pPr>
      <w:r>
        <w:rPr>
          <w:rFonts w:cstheme="minorHAnsi"/>
          <w:sz w:val="24"/>
          <w:szCs w:val="24"/>
        </w:rPr>
        <w:tab/>
      </w:r>
      <w:r w:rsidR="008F6BB5" w:rsidRPr="00F13078">
        <w:rPr>
          <w:rFonts w:cstheme="minorHAnsi"/>
          <w:sz w:val="24"/>
          <w:szCs w:val="24"/>
        </w:rPr>
        <w:t>Across both years, 20% of tagged</w:t>
      </w:r>
      <w:r w:rsidR="00740DE0">
        <w:rPr>
          <w:rFonts w:cstheme="minorHAnsi"/>
          <w:sz w:val="24"/>
          <w:szCs w:val="24"/>
        </w:rPr>
        <w:t xml:space="preserve"> fish </w:t>
      </w:r>
      <w:r w:rsidR="008F6BB5" w:rsidRPr="00F13078">
        <w:rPr>
          <w:rFonts w:cstheme="minorHAnsi"/>
          <w:sz w:val="24"/>
          <w:szCs w:val="24"/>
        </w:rPr>
        <w:t>w</w:t>
      </w:r>
      <w:r w:rsidR="00740DE0">
        <w:rPr>
          <w:rFonts w:cstheme="minorHAnsi"/>
          <w:sz w:val="24"/>
          <w:szCs w:val="24"/>
        </w:rPr>
        <w:t>ere</w:t>
      </w:r>
      <w:r w:rsidR="008F6BB5" w:rsidRPr="00F13078">
        <w:rPr>
          <w:rFonts w:cstheme="minorHAnsi"/>
          <w:sz w:val="24"/>
          <w:szCs w:val="24"/>
        </w:rPr>
        <w:t xml:space="preserve"> recorded falling back over Priest Rapids Dam (2015: </w:t>
      </w:r>
      <w:r w:rsidR="007C3C42" w:rsidRPr="00DF58B2">
        <w:rPr>
          <w:rFonts w:cstheme="minorHAnsi"/>
          <w:i/>
          <w:sz w:val="24"/>
          <w:szCs w:val="24"/>
        </w:rPr>
        <w:t>n</w:t>
      </w:r>
      <w:r w:rsidR="007C3C42" w:rsidRPr="00F13078">
        <w:rPr>
          <w:rFonts w:cstheme="minorHAnsi"/>
          <w:i/>
          <w:iCs/>
          <w:sz w:val="24"/>
          <w:szCs w:val="24"/>
        </w:rPr>
        <w:t xml:space="preserve"> </w:t>
      </w:r>
      <w:r w:rsidR="008F6BB5" w:rsidRPr="00F13078">
        <w:rPr>
          <w:rFonts w:cstheme="minorHAnsi"/>
          <w:sz w:val="24"/>
          <w:szCs w:val="24"/>
        </w:rPr>
        <w:t xml:space="preserve">=71 [18%]; 2016: </w:t>
      </w:r>
      <w:r w:rsidR="007C3C42" w:rsidRPr="00DF58B2">
        <w:rPr>
          <w:rFonts w:cstheme="minorHAnsi"/>
          <w:i/>
          <w:sz w:val="24"/>
          <w:szCs w:val="24"/>
        </w:rPr>
        <w:t>n</w:t>
      </w:r>
      <w:r w:rsidR="007C3C42" w:rsidRPr="00F13078">
        <w:rPr>
          <w:rFonts w:cstheme="minorHAnsi"/>
          <w:i/>
          <w:iCs/>
          <w:sz w:val="24"/>
          <w:szCs w:val="24"/>
        </w:rPr>
        <w:t xml:space="preserve"> = </w:t>
      </w:r>
      <w:r w:rsidR="008F6BB5" w:rsidRPr="00F13078">
        <w:rPr>
          <w:rFonts w:cstheme="minorHAnsi"/>
          <w:sz w:val="24"/>
          <w:szCs w:val="24"/>
        </w:rPr>
        <w:t>94 [23%]</w:t>
      </w:r>
      <w:r w:rsidR="008E6CD4">
        <w:rPr>
          <w:rFonts w:cstheme="minorHAnsi"/>
          <w:sz w:val="24"/>
          <w:szCs w:val="24"/>
        </w:rPr>
        <w:t xml:space="preserve">; fallback locations provided in </w:t>
      </w:r>
      <w:r w:rsidR="00AC06DB">
        <w:rPr>
          <w:rFonts w:cstheme="minorHAnsi"/>
          <w:sz w:val="24"/>
          <w:szCs w:val="24"/>
        </w:rPr>
        <w:t>Supplement</w:t>
      </w:r>
      <w:r w:rsidR="008E6CD4">
        <w:rPr>
          <w:rFonts w:cstheme="minorHAnsi"/>
          <w:sz w:val="24"/>
          <w:szCs w:val="24"/>
        </w:rPr>
        <w:t xml:space="preserve"> 4</w:t>
      </w:r>
      <w:r w:rsidR="008F6BB5" w:rsidRPr="00F13078">
        <w:rPr>
          <w:rFonts w:cstheme="minorHAnsi"/>
          <w:sz w:val="24"/>
          <w:szCs w:val="24"/>
        </w:rPr>
        <w:t xml:space="preserve">).  Fallbacks </w:t>
      </w:r>
      <w:r w:rsidR="008F6BB5" w:rsidRPr="00F13078">
        <w:rPr>
          <w:rFonts w:cstheme="minorHAnsi"/>
          <w:sz w:val="24"/>
          <w:szCs w:val="24"/>
        </w:rPr>
        <w:lastRenderedPageBreak/>
        <w:t>were predominately detected during fall months (Figure 3; 87%</w:t>
      </w:r>
      <w:r w:rsidR="005D6E18">
        <w:rPr>
          <w:rFonts w:cstheme="minorHAnsi"/>
          <w:sz w:val="24"/>
          <w:szCs w:val="24"/>
        </w:rPr>
        <w:t xml:space="preserve"> of fallback</w:t>
      </w:r>
      <w:r w:rsidR="008F6BB5" w:rsidRPr="00F13078">
        <w:rPr>
          <w:rFonts w:cstheme="minorHAnsi"/>
          <w:sz w:val="24"/>
          <w:szCs w:val="24"/>
        </w:rPr>
        <w:t xml:space="preserve"> in 2015 and 72% in 2016).  The proportion of radio-tagged steelhead fallbacks among hatchery</w:t>
      </w:r>
      <w:r w:rsidR="008D55EC" w:rsidRPr="00F13078">
        <w:rPr>
          <w:rFonts w:cstheme="minorHAnsi"/>
          <w:sz w:val="24"/>
          <w:szCs w:val="24"/>
        </w:rPr>
        <w:t>-</w:t>
      </w:r>
      <w:r w:rsidR="006609EB">
        <w:rPr>
          <w:rFonts w:cstheme="minorHAnsi"/>
          <w:sz w:val="24"/>
          <w:szCs w:val="24"/>
        </w:rPr>
        <w:t>origin</w:t>
      </w:r>
      <w:r w:rsidR="008F6BB5" w:rsidRPr="00F13078">
        <w:rPr>
          <w:rFonts w:cstheme="minorHAnsi"/>
          <w:sz w:val="24"/>
          <w:szCs w:val="24"/>
        </w:rPr>
        <w:t xml:space="preserve"> and natural-origin </w:t>
      </w:r>
      <w:r w:rsidR="0062404E">
        <w:rPr>
          <w:rFonts w:cstheme="minorHAnsi"/>
          <w:sz w:val="24"/>
          <w:szCs w:val="24"/>
        </w:rPr>
        <w:t>steelhead</w:t>
      </w:r>
      <w:r w:rsidR="0062404E" w:rsidRPr="00F13078">
        <w:rPr>
          <w:rFonts w:cstheme="minorHAnsi"/>
          <w:sz w:val="24"/>
          <w:szCs w:val="24"/>
        </w:rPr>
        <w:t xml:space="preserve"> </w:t>
      </w:r>
      <w:r w:rsidR="008F6BB5" w:rsidRPr="00F13078">
        <w:rPr>
          <w:rFonts w:cstheme="minorHAnsi"/>
          <w:sz w:val="24"/>
          <w:szCs w:val="24"/>
        </w:rPr>
        <w:t xml:space="preserve">was similar to the proportion </w:t>
      </w:r>
      <w:r w:rsidR="006609EB">
        <w:rPr>
          <w:rFonts w:cstheme="minorHAnsi"/>
          <w:sz w:val="24"/>
          <w:szCs w:val="24"/>
        </w:rPr>
        <w:t>of</w:t>
      </w:r>
      <w:r w:rsidR="008F6BB5" w:rsidRPr="00F13078">
        <w:rPr>
          <w:rFonts w:cstheme="minorHAnsi"/>
          <w:sz w:val="24"/>
          <w:szCs w:val="24"/>
        </w:rPr>
        <w:t xml:space="preserve"> the </w:t>
      </w:r>
      <w:r w:rsidR="006609EB">
        <w:rPr>
          <w:rFonts w:cstheme="minorHAnsi"/>
          <w:sz w:val="24"/>
          <w:szCs w:val="24"/>
        </w:rPr>
        <w:t>total</w:t>
      </w:r>
      <w:r w:rsidR="008F6BB5" w:rsidRPr="00F13078">
        <w:rPr>
          <w:rFonts w:cstheme="minorHAnsi"/>
          <w:sz w:val="24"/>
          <w:szCs w:val="24"/>
        </w:rPr>
        <w:t xml:space="preserve"> tagged </w:t>
      </w:r>
      <w:r w:rsidR="0062404E">
        <w:rPr>
          <w:rFonts w:cstheme="minorHAnsi"/>
          <w:sz w:val="24"/>
          <w:szCs w:val="24"/>
        </w:rPr>
        <w:t>steelhead</w:t>
      </w:r>
      <w:r w:rsidR="0062404E" w:rsidRPr="00F13078">
        <w:rPr>
          <w:rFonts w:cstheme="minorHAnsi"/>
          <w:sz w:val="24"/>
          <w:szCs w:val="24"/>
        </w:rPr>
        <w:t xml:space="preserve"> </w:t>
      </w:r>
      <w:r w:rsidR="008F6BB5" w:rsidRPr="00F13078">
        <w:rPr>
          <w:rFonts w:cstheme="minorHAnsi"/>
          <w:sz w:val="24"/>
          <w:szCs w:val="24"/>
        </w:rPr>
        <w:t>(fallbacks: 70% hatchery</w:t>
      </w:r>
      <w:r w:rsidR="00137DDF">
        <w:rPr>
          <w:rFonts w:cstheme="minorHAnsi"/>
          <w:sz w:val="24"/>
          <w:szCs w:val="24"/>
        </w:rPr>
        <w:t>-origin</w:t>
      </w:r>
      <w:r w:rsidR="008F6BB5" w:rsidRPr="00F13078">
        <w:rPr>
          <w:rFonts w:cstheme="minorHAnsi"/>
          <w:sz w:val="24"/>
          <w:szCs w:val="24"/>
        </w:rPr>
        <w:t xml:space="preserve">, </w:t>
      </w:r>
      <w:r w:rsidR="008F6BB5" w:rsidRPr="00DF58B2">
        <w:rPr>
          <w:rFonts w:cstheme="minorHAnsi"/>
          <w:i/>
          <w:iCs/>
          <w:sz w:val="24"/>
          <w:szCs w:val="24"/>
        </w:rPr>
        <w:t>n</w:t>
      </w:r>
      <w:r w:rsidR="008F6BB5" w:rsidRPr="00F13078">
        <w:rPr>
          <w:rFonts w:cstheme="minorHAnsi"/>
          <w:i/>
          <w:sz w:val="24"/>
          <w:szCs w:val="24"/>
        </w:rPr>
        <w:t xml:space="preserve"> = </w:t>
      </w:r>
      <w:r w:rsidR="008F6BB5" w:rsidRPr="00F13078">
        <w:rPr>
          <w:rFonts w:cstheme="minorHAnsi"/>
          <w:iCs/>
          <w:sz w:val="24"/>
          <w:szCs w:val="24"/>
        </w:rPr>
        <w:t>115</w:t>
      </w:r>
      <w:r w:rsidR="008F6BB5" w:rsidRPr="00F13078">
        <w:rPr>
          <w:rFonts w:cstheme="minorHAnsi"/>
          <w:sz w:val="24"/>
          <w:szCs w:val="24"/>
        </w:rPr>
        <w:t xml:space="preserve">; 30% natural-origin, </w:t>
      </w:r>
      <w:r w:rsidR="008F6BB5" w:rsidRPr="00DF58B2">
        <w:rPr>
          <w:rFonts w:cstheme="minorHAnsi"/>
          <w:i/>
          <w:sz w:val="24"/>
          <w:szCs w:val="24"/>
        </w:rPr>
        <w:t>n</w:t>
      </w:r>
      <w:r w:rsidR="008F6BB5" w:rsidRPr="00F13078">
        <w:rPr>
          <w:rFonts w:cstheme="minorHAnsi"/>
          <w:sz w:val="24"/>
          <w:szCs w:val="24"/>
        </w:rPr>
        <w:t xml:space="preserve"> =</w:t>
      </w:r>
      <w:r w:rsidR="008F6BB5" w:rsidRPr="00F13078">
        <w:rPr>
          <w:rFonts w:cstheme="minorHAnsi"/>
          <w:iCs/>
          <w:sz w:val="24"/>
          <w:szCs w:val="24"/>
        </w:rPr>
        <w:t xml:space="preserve"> 50</w:t>
      </w:r>
      <w:r w:rsidR="007C3C42" w:rsidRPr="00F13078">
        <w:rPr>
          <w:rFonts w:cstheme="minorHAnsi"/>
          <w:iCs/>
          <w:sz w:val="24"/>
          <w:szCs w:val="24"/>
        </w:rPr>
        <w:t xml:space="preserve">; </w:t>
      </w:r>
      <w:r w:rsidR="007C3C42" w:rsidRPr="00F13078">
        <w:rPr>
          <w:rFonts w:cstheme="minorHAnsi"/>
          <w:i/>
          <w:sz w:val="24"/>
          <w:szCs w:val="24"/>
        </w:rPr>
        <w:t>X</w:t>
      </w:r>
      <w:r w:rsidR="007C3C42" w:rsidRPr="00F13078">
        <w:rPr>
          <w:rFonts w:cstheme="minorHAnsi"/>
          <w:i/>
          <w:sz w:val="24"/>
          <w:szCs w:val="24"/>
          <w:vertAlign w:val="superscript"/>
        </w:rPr>
        <w:t>2</w:t>
      </w:r>
      <w:r w:rsidR="007C3C42" w:rsidRPr="00F13078">
        <w:rPr>
          <w:rFonts w:cstheme="minorHAnsi"/>
          <w:iCs/>
          <w:sz w:val="24"/>
          <w:szCs w:val="24"/>
        </w:rPr>
        <w:t xml:space="preserve"> = 0.53; </w:t>
      </w:r>
      <w:r w:rsidR="007C3C42" w:rsidRPr="00F13078">
        <w:rPr>
          <w:rFonts w:cstheme="minorHAnsi"/>
          <w:i/>
          <w:sz w:val="24"/>
          <w:szCs w:val="24"/>
        </w:rPr>
        <w:t xml:space="preserve">P = </w:t>
      </w:r>
      <w:r w:rsidR="007C3C42" w:rsidRPr="00F13078">
        <w:rPr>
          <w:rFonts w:cstheme="minorHAnsi"/>
          <w:iCs/>
          <w:sz w:val="24"/>
          <w:szCs w:val="24"/>
        </w:rPr>
        <w:t>0.466</w:t>
      </w:r>
      <w:r w:rsidR="008F6BB5" w:rsidRPr="00F13078">
        <w:rPr>
          <w:rFonts w:cstheme="minorHAnsi"/>
          <w:sz w:val="24"/>
          <w:szCs w:val="24"/>
        </w:rPr>
        <w:t xml:space="preserve">).  </w:t>
      </w:r>
      <w:r w:rsidR="00AB50A9" w:rsidRPr="00F13078">
        <w:rPr>
          <w:rFonts w:cstheme="minorHAnsi"/>
          <w:sz w:val="24"/>
          <w:szCs w:val="24"/>
        </w:rPr>
        <w:t xml:space="preserve">Steelhead arriving to Priest Rapids Dam earlier in the season were more likely to fallback than later in the season in 2015 </w:t>
      </w:r>
      <w:r w:rsidR="00681416" w:rsidRPr="00F13078">
        <w:rPr>
          <w:rFonts w:cstheme="minorHAnsi"/>
          <w:sz w:val="24"/>
          <w:szCs w:val="24"/>
        </w:rPr>
        <w:t xml:space="preserve">(two-sample Kolmogrov-Smirnov test; </w:t>
      </w:r>
      <w:r w:rsidR="00681416" w:rsidRPr="00F13078">
        <w:rPr>
          <w:rFonts w:cstheme="minorHAnsi"/>
          <w:i/>
          <w:sz w:val="24"/>
          <w:szCs w:val="24"/>
        </w:rPr>
        <w:t>D</w:t>
      </w:r>
      <w:r w:rsidR="00681416" w:rsidRPr="00F13078">
        <w:rPr>
          <w:rFonts w:cstheme="minorHAnsi"/>
          <w:sz w:val="24"/>
          <w:szCs w:val="24"/>
        </w:rPr>
        <w:t xml:space="preserve"> = 0.18, </w:t>
      </w:r>
      <w:r w:rsidR="00681416" w:rsidRPr="00F13078">
        <w:rPr>
          <w:rFonts w:cstheme="minorHAnsi"/>
          <w:i/>
          <w:sz w:val="24"/>
          <w:szCs w:val="24"/>
        </w:rPr>
        <w:t>P</w:t>
      </w:r>
      <w:r w:rsidR="00681416" w:rsidRPr="00F13078">
        <w:rPr>
          <w:rFonts w:cstheme="minorHAnsi"/>
          <w:sz w:val="24"/>
          <w:szCs w:val="24"/>
        </w:rPr>
        <w:t xml:space="preserve"> </w:t>
      </w:r>
      <w:r w:rsidR="009811C2" w:rsidRPr="00F13078">
        <w:rPr>
          <w:rFonts w:cstheme="minorHAnsi"/>
          <w:sz w:val="24"/>
          <w:szCs w:val="24"/>
        </w:rPr>
        <w:t>=</w:t>
      </w:r>
      <w:r w:rsidR="00681416" w:rsidRPr="00F13078">
        <w:rPr>
          <w:rFonts w:cstheme="minorHAnsi"/>
          <w:sz w:val="24"/>
          <w:szCs w:val="24"/>
        </w:rPr>
        <w:t xml:space="preserve"> 0.0</w:t>
      </w:r>
      <w:r w:rsidR="009811C2" w:rsidRPr="00F13078">
        <w:rPr>
          <w:rFonts w:cstheme="minorHAnsi"/>
          <w:sz w:val="24"/>
          <w:szCs w:val="24"/>
        </w:rPr>
        <w:t>2</w:t>
      </w:r>
      <w:r w:rsidR="00681416" w:rsidRPr="00F13078">
        <w:rPr>
          <w:rFonts w:cstheme="minorHAnsi"/>
          <w:sz w:val="24"/>
          <w:szCs w:val="24"/>
        </w:rPr>
        <w:t>),</w:t>
      </w:r>
      <w:r w:rsidR="00AB50A9" w:rsidRPr="00F13078">
        <w:rPr>
          <w:rFonts w:cstheme="minorHAnsi"/>
          <w:sz w:val="24"/>
          <w:szCs w:val="24"/>
        </w:rPr>
        <w:t xml:space="preserve"> but not </w:t>
      </w:r>
      <w:r w:rsidR="00244926" w:rsidRPr="00F13078">
        <w:rPr>
          <w:rFonts w:cstheme="minorHAnsi"/>
          <w:sz w:val="24"/>
          <w:szCs w:val="24"/>
        </w:rPr>
        <w:t xml:space="preserve">in </w:t>
      </w:r>
      <w:r w:rsidR="00AB50A9" w:rsidRPr="00F13078">
        <w:rPr>
          <w:rFonts w:cstheme="minorHAnsi"/>
          <w:sz w:val="24"/>
          <w:szCs w:val="24"/>
        </w:rPr>
        <w:t>2016</w:t>
      </w:r>
      <w:r w:rsidR="00681416" w:rsidRPr="00F13078">
        <w:rPr>
          <w:rFonts w:cstheme="minorHAnsi"/>
          <w:sz w:val="24"/>
          <w:szCs w:val="24"/>
        </w:rPr>
        <w:t xml:space="preserve"> </w:t>
      </w:r>
      <w:r w:rsidR="009811C2" w:rsidRPr="00F13078">
        <w:rPr>
          <w:rFonts w:cstheme="minorHAnsi"/>
          <w:sz w:val="24"/>
          <w:szCs w:val="24"/>
        </w:rPr>
        <w:t>(</w:t>
      </w:r>
      <w:r w:rsidR="007B2879" w:rsidRPr="001478B7">
        <w:rPr>
          <w:rFonts w:cstheme="minorHAnsi"/>
          <w:i/>
          <w:sz w:val="24"/>
          <w:szCs w:val="24"/>
        </w:rPr>
        <w:t xml:space="preserve">D </w:t>
      </w:r>
      <w:r w:rsidR="007B2879">
        <w:rPr>
          <w:rFonts w:cstheme="minorHAnsi"/>
          <w:sz w:val="24"/>
          <w:szCs w:val="24"/>
        </w:rPr>
        <w:t xml:space="preserve">= 0.09, </w:t>
      </w:r>
      <w:r w:rsidR="009811C2" w:rsidRPr="00F13078">
        <w:rPr>
          <w:rFonts w:cstheme="minorHAnsi"/>
          <w:i/>
          <w:iCs/>
          <w:sz w:val="24"/>
          <w:szCs w:val="24"/>
        </w:rPr>
        <w:t>P</w:t>
      </w:r>
      <w:r w:rsidR="009811C2" w:rsidRPr="00F13078">
        <w:rPr>
          <w:rFonts w:cstheme="minorHAnsi"/>
          <w:sz w:val="24"/>
          <w:szCs w:val="24"/>
        </w:rPr>
        <w:t xml:space="preserve"> = 0.54)</w:t>
      </w:r>
      <w:r w:rsidR="00681416" w:rsidRPr="00F13078">
        <w:rPr>
          <w:rFonts w:cstheme="minorHAnsi"/>
          <w:sz w:val="24"/>
          <w:szCs w:val="24"/>
        </w:rPr>
        <w:t>.</w:t>
      </w:r>
      <w:r w:rsidR="00F03177" w:rsidRPr="00F13078">
        <w:rPr>
          <w:rFonts w:cstheme="minorHAnsi"/>
          <w:color w:val="212121"/>
          <w:sz w:val="24"/>
          <w:szCs w:val="24"/>
          <w:shd w:val="clear" w:color="auto" w:fill="FFFFFF"/>
        </w:rPr>
        <w:t xml:space="preserve"> </w:t>
      </w:r>
    </w:p>
    <w:p w14:paraId="7D6C13F3" w14:textId="77777777" w:rsidR="008F6BB5" w:rsidRPr="00F13078" w:rsidRDefault="008F6BB5" w:rsidP="008F6BB5">
      <w:pPr>
        <w:spacing w:line="480" w:lineRule="auto"/>
        <w:rPr>
          <w:rFonts w:cstheme="minorHAnsi"/>
          <w:sz w:val="24"/>
          <w:szCs w:val="24"/>
        </w:rPr>
      </w:pPr>
    </w:p>
    <w:p w14:paraId="36464D0F" w14:textId="461449B6" w:rsidR="008F6BB5" w:rsidRPr="00F13078" w:rsidRDefault="008F6BB5" w:rsidP="008F6BB5">
      <w:pPr>
        <w:spacing w:line="480" w:lineRule="auto"/>
        <w:rPr>
          <w:rFonts w:cstheme="minorHAnsi"/>
          <w:sz w:val="24"/>
          <w:szCs w:val="24"/>
        </w:rPr>
      </w:pPr>
      <w:r w:rsidRPr="00F13078">
        <w:rPr>
          <w:rFonts w:cstheme="minorHAnsi"/>
          <w:sz w:val="24"/>
          <w:szCs w:val="24"/>
        </w:rPr>
        <w:t>[B]</w:t>
      </w:r>
      <w:r w:rsidR="00DF6459" w:rsidRPr="00F13078">
        <w:rPr>
          <w:rFonts w:cstheme="minorHAnsi"/>
          <w:sz w:val="24"/>
          <w:szCs w:val="24"/>
        </w:rPr>
        <w:t>Harvest rate</w:t>
      </w:r>
    </w:p>
    <w:p w14:paraId="4E730EF1" w14:textId="53A2C008" w:rsidR="00E00720" w:rsidRPr="00F13078" w:rsidRDefault="00E00720" w:rsidP="00E00720">
      <w:pPr>
        <w:spacing w:line="480" w:lineRule="auto"/>
        <w:ind w:firstLine="720"/>
        <w:rPr>
          <w:rFonts w:cstheme="minorHAnsi"/>
          <w:sz w:val="24"/>
          <w:szCs w:val="24"/>
        </w:rPr>
      </w:pPr>
      <w:r w:rsidRPr="00F13078">
        <w:rPr>
          <w:rFonts w:cstheme="minorHAnsi"/>
          <w:sz w:val="24"/>
          <w:szCs w:val="24"/>
        </w:rPr>
        <w:t>Reported harvest</w:t>
      </w:r>
      <w:r w:rsidR="00D94D81">
        <w:rPr>
          <w:rFonts w:cstheme="minorHAnsi"/>
          <w:sz w:val="24"/>
          <w:szCs w:val="24"/>
        </w:rPr>
        <w:t xml:space="preserve"> from the Upper Columbia River</w:t>
      </w:r>
      <w:r w:rsidRPr="00F13078">
        <w:rPr>
          <w:rFonts w:cstheme="minorHAnsi"/>
          <w:sz w:val="24"/>
          <w:szCs w:val="24"/>
        </w:rPr>
        <w:t xml:space="preserve"> was higher </w:t>
      </w:r>
      <w:r w:rsidR="00D94D81">
        <w:rPr>
          <w:rFonts w:cstheme="minorHAnsi"/>
          <w:sz w:val="24"/>
          <w:szCs w:val="24"/>
        </w:rPr>
        <w:t xml:space="preserve">in the 2015 sample </w:t>
      </w:r>
      <w:r w:rsidRPr="00F13078">
        <w:rPr>
          <w:rFonts w:cstheme="minorHAnsi"/>
          <w:sz w:val="24"/>
          <w:szCs w:val="24"/>
        </w:rPr>
        <w:t>than 2016</w:t>
      </w:r>
      <w:r w:rsidR="00D94D81">
        <w:rPr>
          <w:rFonts w:cstheme="minorHAnsi"/>
          <w:sz w:val="24"/>
          <w:szCs w:val="24"/>
        </w:rPr>
        <w:t xml:space="preserve"> sample</w:t>
      </w:r>
      <w:r w:rsidR="00281E98">
        <w:rPr>
          <w:rFonts w:cstheme="minorHAnsi"/>
          <w:sz w:val="24"/>
          <w:szCs w:val="24"/>
        </w:rPr>
        <w:t xml:space="preserve"> (Table 1) </w:t>
      </w:r>
      <w:r w:rsidR="00D94D81">
        <w:rPr>
          <w:rFonts w:cstheme="minorHAnsi"/>
          <w:sz w:val="24"/>
          <w:szCs w:val="24"/>
        </w:rPr>
        <w:t xml:space="preserve">because the </w:t>
      </w:r>
      <w:r w:rsidRPr="00F13078">
        <w:rPr>
          <w:rFonts w:cstheme="minorHAnsi"/>
          <w:sz w:val="24"/>
          <w:szCs w:val="24"/>
        </w:rPr>
        <w:t xml:space="preserve">steelhead fishery </w:t>
      </w:r>
      <w:r w:rsidR="00D94D81">
        <w:rPr>
          <w:rFonts w:cstheme="minorHAnsi"/>
          <w:sz w:val="24"/>
          <w:szCs w:val="24"/>
        </w:rPr>
        <w:t>was suspended in 2016-2017</w:t>
      </w:r>
      <w:r w:rsidRPr="00F13078">
        <w:rPr>
          <w:rFonts w:cstheme="minorHAnsi"/>
          <w:sz w:val="24"/>
          <w:szCs w:val="24"/>
        </w:rPr>
        <w:t xml:space="preserve">.  Reported harvest in </w:t>
      </w:r>
      <w:r w:rsidR="00D94D81">
        <w:rPr>
          <w:rFonts w:cstheme="minorHAnsi"/>
          <w:sz w:val="24"/>
          <w:szCs w:val="24"/>
        </w:rPr>
        <w:t xml:space="preserve">2015 </w:t>
      </w:r>
      <w:r w:rsidRPr="00F13078">
        <w:rPr>
          <w:rFonts w:cstheme="minorHAnsi"/>
          <w:sz w:val="24"/>
          <w:szCs w:val="24"/>
        </w:rPr>
        <w:t xml:space="preserve">hatchery-origin </w:t>
      </w:r>
      <w:r w:rsidR="00103D6D" w:rsidRPr="00F13078">
        <w:rPr>
          <w:rFonts w:cstheme="minorHAnsi"/>
          <w:sz w:val="24"/>
          <w:szCs w:val="24"/>
        </w:rPr>
        <w:t xml:space="preserve">tagged </w:t>
      </w:r>
      <w:r w:rsidRPr="00F13078">
        <w:rPr>
          <w:rFonts w:cstheme="minorHAnsi"/>
          <w:sz w:val="24"/>
          <w:szCs w:val="24"/>
        </w:rPr>
        <w:t xml:space="preserve">steelhead was similar </w:t>
      </w:r>
      <w:r w:rsidR="00D94D81">
        <w:rPr>
          <w:rFonts w:cstheme="minorHAnsi"/>
          <w:sz w:val="24"/>
          <w:szCs w:val="24"/>
        </w:rPr>
        <w:t xml:space="preserve">between </w:t>
      </w:r>
      <w:r w:rsidRPr="00F13078">
        <w:rPr>
          <w:rFonts w:cstheme="minorHAnsi"/>
          <w:sz w:val="24"/>
          <w:szCs w:val="24"/>
        </w:rPr>
        <w:t xml:space="preserve">the Upper Columbia River (18.0%; 42/233) and among </w:t>
      </w:r>
      <w:r w:rsidR="00B428E1" w:rsidRPr="00F13078">
        <w:rPr>
          <w:rFonts w:cstheme="minorHAnsi"/>
          <w:sz w:val="24"/>
          <w:szCs w:val="24"/>
        </w:rPr>
        <w:t xml:space="preserve">tagged </w:t>
      </w:r>
      <w:r w:rsidRPr="00F13078">
        <w:rPr>
          <w:rFonts w:cstheme="minorHAnsi"/>
          <w:sz w:val="24"/>
          <w:szCs w:val="24"/>
        </w:rPr>
        <w:t xml:space="preserve">steelhead that fell back below Priest Rapids Dam (19.7%; 14/71). </w:t>
      </w:r>
      <w:r w:rsidR="00F03177" w:rsidRPr="00F13078">
        <w:rPr>
          <w:rFonts w:cstheme="minorHAnsi"/>
          <w:sz w:val="24"/>
          <w:szCs w:val="24"/>
        </w:rPr>
        <w:t xml:space="preserve"> </w:t>
      </w:r>
      <w:r w:rsidR="00F03177" w:rsidRPr="001A6609">
        <w:rPr>
          <w:rFonts w:cstheme="minorHAnsi"/>
          <w:sz w:val="24"/>
          <w:szCs w:val="24"/>
        </w:rPr>
        <w:t xml:space="preserve">More </w:t>
      </w:r>
      <w:r w:rsidR="00B428E1" w:rsidRPr="008033EA">
        <w:rPr>
          <w:rFonts w:cstheme="minorHAnsi"/>
          <w:sz w:val="24"/>
          <w:szCs w:val="24"/>
        </w:rPr>
        <w:t xml:space="preserve">tagged </w:t>
      </w:r>
      <w:r w:rsidR="00F03177" w:rsidRPr="001A6609">
        <w:rPr>
          <w:rFonts w:cstheme="minorHAnsi"/>
          <w:sz w:val="24"/>
          <w:szCs w:val="24"/>
        </w:rPr>
        <w:t>steelhead were harvested in tributaries (65%; 28/43</w:t>
      </w:r>
      <w:r w:rsidR="00F03177" w:rsidRPr="00A23CF2">
        <w:rPr>
          <w:rFonts w:cstheme="minorHAnsi"/>
          <w:sz w:val="24"/>
          <w:szCs w:val="24"/>
        </w:rPr>
        <w:t xml:space="preserve">) </w:t>
      </w:r>
      <w:r w:rsidR="00CB74D0" w:rsidRPr="00A23CF2">
        <w:rPr>
          <w:rFonts w:cstheme="minorHAnsi"/>
          <w:sz w:val="24"/>
          <w:szCs w:val="24"/>
        </w:rPr>
        <w:t>than in</w:t>
      </w:r>
      <w:r w:rsidR="00F03177" w:rsidRPr="00A23CF2">
        <w:rPr>
          <w:rFonts w:cstheme="minorHAnsi"/>
          <w:sz w:val="24"/>
          <w:szCs w:val="24"/>
        </w:rPr>
        <w:t xml:space="preserve"> </w:t>
      </w:r>
      <w:r w:rsidR="00F03177" w:rsidRPr="001A6609">
        <w:rPr>
          <w:rFonts w:cstheme="minorHAnsi"/>
          <w:sz w:val="24"/>
          <w:szCs w:val="24"/>
        </w:rPr>
        <w:t>main-stem reservoirs in 2015 (35%; 15/43)</w:t>
      </w:r>
      <w:r w:rsidR="004A14C9" w:rsidRPr="008033EA">
        <w:rPr>
          <w:rFonts w:cstheme="minorHAnsi"/>
          <w:sz w:val="24"/>
          <w:szCs w:val="24"/>
        </w:rPr>
        <w:t xml:space="preserve">, though </w:t>
      </w:r>
      <w:r w:rsidR="00FD5B78">
        <w:rPr>
          <w:rFonts w:cstheme="minorHAnsi"/>
          <w:sz w:val="24"/>
          <w:szCs w:val="24"/>
        </w:rPr>
        <w:t xml:space="preserve">proportion of </w:t>
      </w:r>
      <w:r w:rsidR="00244926" w:rsidRPr="001A6609">
        <w:rPr>
          <w:rFonts w:cstheme="minorHAnsi"/>
          <w:sz w:val="24"/>
          <w:szCs w:val="24"/>
        </w:rPr>
        <w:t xml:space="preserve">harvest between </w:t>
      </w:r>
      <w:r w:rsidR="00FD5B78">
        <w:rPr>
          <w:rFonts w:cstheme="minorHAnsi"/>
          <w:sz w:val="24"/>
          <w:szCs w:val="24"/>
        </w:rPr>
        <w:t>habitat types</w:t>
      </w:r>
      <w:r w:rsidR="00FD5B78" w:rsidRPr="001A6609">
        <w:rPr>
          <w:rFonts w:cstheme="minorHAnsi"/>
          <w:sz w:val="24"/>
          <w:szCs w:val="24"/>
        </w:rPr>
        <w:t xml:space="preserve"> </w:t>
      </w:r>
      <w:r w:rsidR="00244926" w:rsidRPr="001A6609">
        <w:rPr>
          <w:rFonts w:cstheme="minorHAnsi"/>
          <w:sz w:val="24"/>
          <w:szCs w:val="24"/>
        </w:rPr>
        <w:t xml:space="preserve">was </w:t>
      </w:r>
      <w:r w:rsidR="00285E31" w:rsidRPr="001A6609">
        <w:rPr>
          <w:rFonts w:cstheme="minorHAnsi"/>
          <w:sz w:val="24"/>
          <w:szCs w:val="24"/>
        </w:rPr>
        <w:t>not</w:t>
      </w:r>
      <w:r w:rsidR="004A14C9" w:rsidRPr="001A6609">
        <w:rPr>
          <w:rFonts w:cstheme="minorHAnsi"/>
          <w:sz w:val="24"/>
          <w:szCs w:val="24"/>
        </w:rPr>
        <w:t xml:space="preserve"> </w:t>
      </w:r>
      <w:r w:rsidR="004A14C9" w:rsidRPr="00A23CF2">
        <w:rPr>
          <w:rFonts w:cstheme="minorHAnsi"/>
          <w:sz w:val="24"/>
          <w:szCs w:val="24"/>
        </w:rPr>
        <w:t>significant</w:t>
      </w:r>
      <w:r w:rsidR="00EB7447" w:rsidRPr="00A23CF2">
        <w:rPr>
          <w:rFonts w:cstheme="minorHAnsi"/>
          <w:sz w:val="24"/>
          <w:szCs w:val="24"/>
        </w:rPr>
        <w:t>ly different</w:t>
      </w:r>
      <w:r w:rsidR="004A14C9" w:rsidRPr="00A23CF2">
        <w:rPr>
          <w:rFonts w:cstheme="minorHAnsi"/>
          <w:sz w:val="24"/>
          <w:szCs w:val="24"/>
        </w:rPr>
        <w:t xml:space="preserve"> </w:t>
      </w:r>
      <w:r w:rsidR="004A14C9" w:rsidRPr="001A6609">
        <w:rPr>
          <w:rFonts w:cstheme="minorHAnsi"/>
          <w:sz w:val="24"/>
          <w:szCs w:val="24"/>
        </w:rPr>
        <w:t xml:space="preserve">(exact binomial test </w:t>
      </w:r>
      <w:r w:rsidR="004A14C9" w:rsidRPr="008033EA">
        <w:rPr>
          <w:rFonts w:cstheme="minorHAnsi"/>
          <w:i/>
          <w:iCs/>
          <w:sz w:val="24"/>
          <w:szCs w:val="24"/>
        </w:rPr>
        <w:t xml:space="preserve">P </w:t>
      </w:r>
      <w:r w:rsidR="004A14C9" w:rsidRPr="001A6609">
        <w:rPr>
          <w:rFonts w:cstheme="minorHAnsi"/>
          <w:sz w:val="24"/>
          <w:szCs w:val="24"/>
        </w:rPr>
        <w:t>= 0.066)</w:t>
      </w:r>
      <w:r w:rsidR="00244926" w:rsidRPr="001A6609">
        <w:rPr>
          <w:rFonts w:cstheme="minorHAnsi"/>
          <w:sz w:val="24"/>
          <w:szCs w:val="24"/>
        </w:rPr>
        <w:t>.</w:t>
      </w:r>
      <w:r w:rsidR="00244926" w:rsidRPr="00F13078">
        <w:rPr>
          <w:rFonts w:cstheme="minorHAnsi"/>
          <w:sz w:val="24"/>
          <w:szCs w:val="24"/>
        </w:rPr>
        <w:t xml:space="preserve">  T</w:t>
      </w:r>
      <w:r w:rsidR="00804E3E" w:rsidRPr="00F13078">
        <w:rPr>
          <w:rFonts w:cstheme="minorHAnsi"/>
          <w:sz w:val="24"/>
          <w:szCs w:val="24"/>
        </w:rPr>
        <w:t>he</w:t>
      </w:r>
      <w:r w:rsidR="00F03177" w:rsidRPr="00F13078">
        <w:rPr>
          <w:rFonts w:cstheme="minorHAnsi"/>
          <w:sz w:val="24"/>
          <w:szCs w:val="24"/>
        </w:rPr>
        <w:t xml:space="preserve"> large</w:t>
      </w:r>
      <w:r w:rsidR="00804E3E" w:rsidRPr="00F13078">
        <w:rPr>
          <w:rFonts w:cstheme="minorHAnsi"/>
          <w:sz w:val="24"/>
          <w:szCs w:val="24"/>
        </w:rPr>
        <w:t>st</w:t>
      </w:r>
      <w:r w:rsidR="00F03177" w:rsidRPr="00F13078">
        <w:rPr>
          <w:rFonts w:cstheme="minorHAnsi"/>
          <w:sz w:val="24"/>
          <w:szCs w:val="24"/>
        </w:rPr>
        <w:t xml:space="preserve"> proportion of </w:t>
      </w:r>
      <w:r w:rsidR="00B428E1" w:rsidRPr="00F13078">
        <w:rPr>
          <w:rFonts w:cstheme="minorHAnsi"/>
          <w:sz w:val="24"/>
          <w:szCs w:val="24"/>
        </w:rPr>
        <w:t xml:space="preserve">tagged </w:t>
      </w:r>
      <w:r w:rsidR="00F03177" w:rsidRPr="00F13078">
        <w:rPr>
          <w:rFonts w:cstheme="minorHAnsi"/>
          <w:sz w:val="24"/>
          <w:szCs w:val="24"/>
        </w:rPr>
        <w:t xml:space="preserve">steelhead harvested in tributaries were reported from </w:t>
      </w:r>
      <w:r w:rsidRPr="00F13078">
        <w:rPr>
          <w:rFonts w:cstheme="minorHAnsi"/>
          <w:sz w:val="24"/>
          <w:szCs w:val="24"/>
        </w:rPr>
        <w:t>the Methow River (</w:t>
      </w:r>
      <w:r w:rsidR="00F03177" w:rsidRPr="00F13078">
        <w:rPr>
          <w:rFonts w:cstheme="minorHAnsi"/>
          <w:sz w:val="24"/>
          <w:szCs w:val="24"/>
        </w:rPr>
        <w:t xml:space="preserve">75% of tributary harvest; </w:t>
      </w:r>
      <w:r w:rsidR="00522BC8" w:rsidRPr="00F13078">
        <w:rPr>
          <w:rFonts w:cstheme="minorHAnsi"/>
          <w:sz w:val="24"/>
          <w:szCs w:val="24"/>
        </w:rPr>
        <w:t>49</w:t>
      </w:r>
      <w:r w:rsidRPr="00F13078">
        <w:rPr>
          <w:rFonts w:cstheme="minorHAnsi"/>
          <w:sz w:val="24"/>
          <w:szCs w:val="24"/>
        </w:rPr>
        <w:t>%</w:t>
      </w:r>
      <w:r w:rsidR="00F03177" w:rsidRPr="00F13078">
        <w:rPr>
          <w:rFonts w:cstheme="minorHAnsi"/>
          <w:sz w:val="24"/>
          <w:szCs w:val="24"/>
        </w:rPr>
        <w:t xml:space="preserve"> [</w:t>
      </w:r>
      <w:r w:rsidR="00493E10" w:rsidRPr="00F13078">
        <w:rPr>
          <w:rFonts w:cstheme="minorHAnsi"/>
          <w:sz w:val="24"/>
          <w:szCs w:val="24"/>
        </w:rPr>
        <w:t>21/43</w:t>
      </w:r>
      <w:r w:rsidR="00F03177" w:rsidRPr="00F13078">
        <w:rPr>
          <w:rFonts w:cstheme="minorHAnsi"/>
          <w:sz w:val="24"/>
          <w:szCs w:val="24"/>
        </w:rPr>
        <w:t>]</w:t>
      </w:r>
      <w:r w:rsidRPr="00F13078">
        <w:rPr>
          <w:rFonts w:cstheme="minorHAnsi"/>
          <w:sz w:val="24"/>
          <w:szCs w:val="24"/>
        </w:rPr>
        <w:t xml:space="preserve"> of total harvest).</w:t>
      </w:r>
      <w:r w:rsidR="00E64F5B" w:rsidRPr="00F13078">
        <w:rPr>
          <w:rFonts w:cstheme="minorHAnsi"/>
          <w:sz w:val="24"/>
          <w:szCs w:val="24"/>
        </w:rPr>
        <w:t xml:space="preserve">  </w:t>
      </w:r>
      <w:r w:rsidR="00E225E7" w:rsidRPr="00F13078">
        <w:rPr>
          <w:rFonts w:cstheme="minorHAnsi"/>
          <w:sz w:val="24"/>
          <w:szCs w:val="24"/>
        </w:rPr>
        <w:t>Reported harvest in hatchery-origin steelhead</w:t>
      </w:r>
      <w:r w:rsidR="00C84813" w:rsidRPr="00F13078">
        <w:rPr>
          <w:rFonts w:cstheme="minorHAnsi"/>
          <w:sz w:val="24"/>
          <w:szCs w:val="24"/>
        </w:rPr>
        <w:t xml:space="preserve"> in 2015 was</w:t>
      </w:r>
      <w:r w:rsidR="00E225E7" w:rsidRPr="00F13078">
        <w:rPr>
          <w:rFonts w:cstheme="minorHAnsi"/>
          <w:sz w:val="24"/>
          <w:szCs w:val="24"/>
        </w:rPr>
        <w:t xml:space="preserve"> </w:t>
      </w:r>
      <w:r w:rsidR="00AB50A9" w:rsidRPr="00F13078">
        <w:rPr>
          <w:rFonts w:cstheme="minorHAnsi"/>
          <w:sz w:val="24"/>
          <w:szCs w:val="24"/>
        </w:rPr>
        <w:t>concentrated in the fall</w:t>
      </w:r>
      <w:r w:rsidR="00E225E7" w:rsidRPr="00F13078">
        <w:rPr>
          <w:rFonts w:cstheme="minorHAnsi"/>
          <w:sz w:val="24"/>
          <w:szCs w:val="24"/>
        </w:rPr>
        <w:t xml:space="preserve"> (</w:t>
      </w:r>
      <w:r w:rsidR="005577FC" w:rsidRPr="00F13078">
        <w:rPr>
          <w:rFonts w:cstheme="minorHAnsi"/>
          <w:sz w:val="24"/>
          <w:szCs w:val="24"/>
        </w:rPr>
        <w:t>93</w:t>
      </w:r>
      <w:r w:rsidR="00262A29" w:rsidRPr="00F13078">
        <w:rPr>
          <w:rFonts w:cstheme="minorHAnsi"/>
          <w:sz w:val="24"/>
          <w:szCs w:val="24"/>
        </w:rPr>
        <w:t xml:space="preserve">%; </w:t>
      </w:r>
      <w:r w:rsidR="005577FC" w:rsidRPr="00F13078">
        <w:rPr>
          <w:rFonts w:cstheme="minorHAnsi"/>
          <w:sz w:val="24"/>
          <w:szCs w:val="24"/>
        </w:rPr>
        <w:t>40</w:t>
      </w:r>
      <w:r w:rsidR="00262A29" w:rsidRPr="00F13078">
        <w:rPr>
          <w:rFonts w:cstheme="minorHAnsi"/>
          <w:sz w:val="24"/>
          <w:szCs w:val="24"/>
        </w:rPr>
        <w:t>/</w:t>
      </w:r>
      <w:r w:rsidR="005577FC" w:rsidRPr="00F13078">
        <w:rPr>
          <w:rFonts w:cstheme="minorHAnsi"/>
          <w:sz w:val="24"/>
          <w:szCs w:val="24"/>
        </w:rPr>
        <w:t>43</w:t>
      </w:r>
      <w:r w:rsidR="00262A29" w:rsidRPr="00F13078">
        <w:rPr>
          <w:rFonts w:cstheme="minorHAnsi"/>
          <w:sz w:val="24"/>
          <w:szCs w:val="24"/>
        </w:rPr>
        <w:t xml:space="preserve"> in fall </w:t>
      </w:r>
      <w:r w:rsidR="00E225E7" w:rsidRPr="00F13078">
        <w:rPr>
          <w:rFonts w:cstheme="minorHAnsi"/>
          <w:sz w:val="24"/>
          <w:szCs w:val="24"/>
        </w:rPr>
        <w:t>vs.</w:t>
      </w:r>
      <w:r w:rsidR="00262A29" w:rsidRPr="00F13078">
        <w:rPr>
          <w:rFonts w:cstheme="minorHAnsi"/>
          <w:sz w:val="24"/>
          <w:szCs w:val="24"/>
        </w:rPr>
        <w:t xml:space="preserve"> </w:t>
      </w:r>
      <w:r w:rsidR="005577FC" w:rsidRPr="00F13078">
        <w:rPr>
          <w:rFonts w:cstheme="minorHAnsi"/>
          <w:sz w:val="24"/>
          <w:szCs w:val="24"/>
        </w:rPr>
        <w:t>7</w:t>
      </w:r>
      <w:r w:rsidR="00262A29" w:rsidRPr="00F13078">
        <w:rPr>
          <w:rFonts w:cstheme="minorHAnsi"/>
          <w:sz w:val="24"/>
          <w:szCs w:val="24"/>
        </w:rPr>
        <w:t xml:space="preserve">%; </w:t>
      </w:r>
      <w:r w:rsidR="005577FC" w:rsidRPr="00F13078">
        <w:rPr>
          <w:rFonts w:cstheme="minorHAnsi"/>
          <w:sz w:val="24"/>
          <w:szCs w:val="24"/>
        </w:rPr>
        <w:t>3</w:t>
      </w:r>
      <w:r w:rsidR="00262A29" w:rsidRPr="00F13078">
        <w:rPr>
          <w:rFonts w:cstheme="minorHAnsi"/>
          <w:sz w:val="24"/>
          <w:szCs w:val="24"/>
        </w:rPr>
        <w:t>/</w:t>
      </w:r>
      <w:r w:rsidR="005577FC" w:rsidRPr="00F13078">
        <w:rPr>
          <w:rFonts w:cstheme="minorHAnsi"/>
          <w:sz w:val="24"/>
          <w:szCs w:val="24"/>
        </w:rPr>
        <w:t>43</w:t>
      </w:r>
      <w:r w:rsidR="00262A29" w:rsidRPr="00F13078">
        <w:rPr>
          <w:rFonts w:cstheme="minorHAnsi"/>
          <w:sz w:val="24"/>
          <w:szCs w:val="24"/>
        </w:rPr>
        <w:t xml:space="preserve"> in winter</w:t>
      </w:r>
      <w:r w:rsidR="00E225E7" w:rsidRPr="00F13078">
        <w:rPr>
          <w:rFonts w:cstheme="minorHAnsi"/>
          <w:sz w:val="24"/>
          <w:szCs w:val="24"/>
        </w:rPr>
        <w:t xml:space="preserve">).  </w:t>
      </w:r>
      <w:r w:rsidR="00D94D81">
        <w:rPr>
          <w:rFonts w:cstheme="minorHAnsi"/>
          <w:sz w:val="24"/>
          <w:szCs w:val="24"/>
        </w:rPr>
        <w:t>Reported h</w:t>
      </w:r>
      <w:r w:rsidRPr="00F13078">
        <w:rPr>
          <w:rFonts w:cstheme="minorHAnsi"/>
          <w:sz w:val="24"/>
          <w:szCs w:val="24"/>
        </w:rPr>
        <w:t>arvest</w:t>
      </w:r>
      <w:r w:rsidR="00B038DD">
        <w:rPr>
          <w:rFonts w:cstheme="minorHAnsi"/>
          <w:sz w:val="24"/>
          <w:szCs w:val="24"/>
        </w:rPr>
        <w:t xml:space="preserve"> rate</w:t>
      </w:r>
      <w:r w:rsidRPr="00F13078">
        <w:rPr>
          <w:rFonts w:cstheme="minorHAnsi"/>
          <w:sz w:val="24"/>
          <w:szCs w:val="24"/>
        </w:rPr>
        <w:t xml:space="preserve"> </w:t>
      </w:r>
      <w:r w:rsidR="006609EB">
        <w:rPr>
          <w:rFonts w:cstheme="minorHAnsi"/>
          <w:sz w:val="24"/>
          <w:szCs w:val="24"/>
        </w:rPr>
        <w:t>in</w:t>
      </w:r>
      <w:r w:rsidRPr="00F13078">
        <w:rPr>
          <w:rFonts w:cstheme="minorHAnsi"/>
          <w:sz w:val="24"/>
          <w:szCs w:val="24"/>
        </w:rPr>
        <w:t xml:space="preserve"> 2016 was </w:t>
      </w:r>
      <w:r w:rsidR="00F533D9" w:rsidRPr="00F13078">
        <w:rPr>
          <w:rFonts w:cstheme="minorHAnsi"/>
          <w:sz w:val="24"/>
          <w:szCs w:val="24"/>
        </w:rPr>
        <w:t>an order of magnitude lower</w:t>
      </w:r>
      <w:r w:rsidR="00B038DD">
        <w:rPr>
          <w:rFonts w:cstheme="minorHAnsi"/>
          <w:sz w:val="24"/>
          <w:szCs w:val="24"/>
        </w:rPr>
        <w:t xml:space="preserve"> than 2015</w:t>
      </w:r>
      <w:r w:rsidR="00F533D9" w:rsidRPr="00F13078">
        <w:rPr>
          <w:rFonts w:cstheme="minorHAnsi"/>
          <w:sz w:val="24"/>
          <w:szCs w:val="24"/>
        </w:rPr>
        <w:t xml:space="preserve"> and was reported </w:t>
      </w:r>
      <w:r w:rsidR="00FE0D27">
        <w:rPr>
          <w:rFonts w:cstheme="minorHAnsi"/>
          <w:sz w:val="24"/>
          <w:szCs w:val="24"/>
        </w:rPr>
        <w:t>only</w:t>
      </w:r>
      <w:r w:rsidR="00FE0D27" w:rsidRPr="00F13078">
        <w:rPr>
          <w:rFonts w:cstheme="minorHAnsi"/>
          <w:sz w:val="24"/>
          <w:szCs w:val="24"/>
        </w:rPr>
        <w:t xml:space="preserve"> </w:t>
      </w:r>
      <w:r w:rsidRPr="00F13078">
        <w:rPr>
          <w:rFonts w:cstheme="minorHAnsi"/>
          <w:sz w:val="24"/>
          <w:szCs w:val="24"/>
        </w:rPr>
        <w:t>below Priest Rapids Dam (</w:t>
      </w:r>
      <w:r w:rsidR="00F533D9" w:rsidRPr="00F13078">
        <w:rPr>
          <w:rFonts w:cstheme="minorHAnsi"/>
          <w:sz w:val="24"/>
          <w:szCs w:val="24"/>
        </w:rPr>
        <w:t>6/407 = 1.5%</w:t>
      </w:r>
      <w:r w:rsidRPr="00F13078">
        <w:rPr>
          <w:rFonts w:cstheme="minorHAnsi"/>
          <w:sz w:val="24"/>
          <w:szCs w:val="24"/>
        </w:rPr>
        <w:t xml:space="preserve">).  </w:t>
      </w:r>
      <w:r w:rsidR="00F533D9" w:rsidRPr="00F13078">
        <w:rPr>
          <w:rFonts w:cstheme="minorHAnsi"/>
          <w:sz w:val="24"/>
          <w:szCs w:val="24"/>
        </w:rPr>
        <w:t>In total, 74 (19% of 2015 tagged</w:t>
      </w:r>
      <w:r w:rsidR="006609EB">
        <w:rPr>
          <w:rFonts w:cstheme="minorHAnsi"/>
          <w:sz w:val="24"/>
          <w:szCs w:val="24"/>
        </w:rPr>
        <w:t xml:space="preserve"> steelhead</w:t>
      </w:r>
      <w:r w:rsidR="00F533D9" w:rsidRPr="00F13078">
        <w:rPr>
          <w:rFonts w:cstheme="minorHAnsi"/>
          <w:sz w:val="24"/>
          <w:szCs w:val="24"/>
        </w:rPr>
        <w:t xml:space="preserve">) and 47 (11.5% of </w:t>
      </w:r>
      <w:r w:rsidR="00F533D9" w:rsidRPr="00F13078">
        <w:rPr>
          <w:rFonts w:cstheme="minorHAnsi"/>
          <w:sz w:val="24"/>
          <w:szCs w:val="24"/>
        </w:rPr>
        <w:lastRenderedPageBreak/>
        <w:t xml:space="preserve">2016 tagged </w:t>
      </w:r>
      <w:r w:rsidR="006609EB">
        <w:rPr>
          <w:rFonts w:cstheme="minorHAnsi"/>
          <w:sz w:val="24"/>
          <w:szCs w:val="24"/>
        </w:rPr>
        <w:t>steelhead</w:t>
      </w:r>
      <w:r w:rsidR="00F533D9" w:rsidRPr="00F13078">
        <w:rPr>
          <w:rFonts w:cstheme="minorHAnsi"/>
          <w:sz w:val="24"/>
          <w:szCs w:val="24"/>
        </w:rPr>
        <w:t>) radio-tags were returned from fisheries, collection locations</w:t>
      </w:r>
      <w:r w:rsidR="006609EB">
        <w:rPr>
          <w:rFonts w:cstheme="minorHAnsi"/>
          <w:sz w:val="24"/>
          <w:szCs w:val="24"/>
        </w:rPr>
        <w:t>,</w:t>
      </w:r>
      <w:r w:rsidR="00F533D9" w:rsidRPr="00F13078">
        <w:rPr>
          <w:rFonts w:cstheme="minorHAnsi"/>
          <w:sz w:val="24"/>
          <w:szCs w:val="24"/>
        </w:rPr>
        <w:t xml:space="preserve"> and other sources (Table 1).  </w:t>
      </w:r>
    </w:p>
    <w:p w14:paraId="2853AE59" w14:textId="5E5CD365" w:rsidR="008F6BB5" w:rsidRPr="00F13078" w:rsidRDefault="008F6BB5" w:rsidP="00350895">
      <w:pPr>
        <w:spacing w:line="480" w:lineRule="auto"/>
        <w:rPr>
          <w:rFonts w:cstheme="minorHAnsi"/>
          <w:sz w:val="24"/>
          <w:szCs w:val="24"/>
        </w:rPr>
      </w:pPr>
      <w:r w:rsidRPr="00F13078">
        <w:rPr>
          <w:rFonts w:cstheme="minorHAnsi"/>
          <w:sz w:val="24"/>
          <w:szCs w:val="24"/>
        </w:rPr>
        <w:t xml:space="preserve">   </w:t>
      </w:r>
    </w:p>
    <w:p w14:paraId="1603A426" w14:textId="77777777" w:rsidR="008F6BB5" w:rsidRPr="00F13078" w:rsidRDefault="008F6BB5" w:rsidP="008F6BB5">
      <w:pPr>
        <w:spacing w:line="480" w:lineRule="auto"/>
        <w:rPr>
          <w:rFonts w:cstheme="minorHAnsi"/>
          <w:sz w:val="24"/>
          <w:szCs w:val="24"/>
        </w:rPr>
      </w:pPr>
      <w:r w:rsidRPr="00F13078">
        <w:rPr>
          <w:rFonts w:cstheme="minorHAnsi"/>
          <w:sz w:val="24"/>
          <w:szCs w:val="24"/>
        </w:rPr>
        <w:t>[B]Tributary entry timing</w:t>
      </w:r>
    </w:p>
    <w:p w14:paraId="24BCF709" w14:textId="681263E1" w:rsidR="008F6BB5" w:rsidRPr="00F13078" w:rsidRDefault="00D01D54" w:rsidP="008F6BB5">
      <w:pPr>
        <w:spacing w:line="480" w:lineRule="auto"/>
        <w:ind w:firstLine="720"/>
        <w:rPr>
          <w:rFonts w:cstheme="minorHAnsi"/>
          <w:sz w:val="24"/>
          <w:szCs w:val="24"/>
        </w:rPr>
      </w:pPr>
      <w:r>
        <w:rPr>
          <w:rFonts w:cstheme="minorHAnsi"/>
          <w:sz w:val="24"/>
          <w:szCs w:val="24"/>
        </w:rPr>
        <w:t>A majority of steelhead remaining above Priest</w:t>
      </w:r>
      <w:r w:rsidR="008F6BB5" w:rsidRPr="00F13078">
        <w:rPr>
          <w:rFonts w:cstheme="minorHAnsi"/>
          <w:sz w:val="24"/>
          <w:szCs w:val="24"/>
        </w:rPr>
        <w:t xml:space="preserve"> Dam</w:t>
      </w:r>
      <w:r>
        <w:rPr>
          <w:rFonts w:cstheme="minorHAnsi"/>
          <w:sz w:val="24"/>
          <w:szCs w:val="24"/>
        </w:rPr>
        <w:t xml:space="preserve"> moved</w:t>
      </w:r>
      <w:r w:rsidR="008F6BB5" w:rsidRPr="00F13078">
        <w:rPr>
          <w:rFonts w:cstheme="minorHAnsi"/>
          <w:sz w:val="24"/>
          <w:szCs w:val="24"/>
        </w:rPr>
        <w:t xml:space="preserve"> into tributaries </w:t>
      </w:r>
      <w:r>
        <w:rPr>
          <w:rFonts w:cstheme="minorHAnsi"/>
          <w:sz w:val="24"/>
          <w:szCs w:val="24"/>
        </w:rPr>
        <w:t xml:space="preserve">during fall </w:t>
      </w:r>
      <w:r w:rsidR="00B960E9">
        <w:rPr>
          <w:rFonts w:cstheme="minorHAnsi"/>
          <w:sz w:val="24"/>
          <w:szCs w:val="24"/>
        </w:rPr>
        <w:t xml:space="preserve">in </w:t>
      </w:r>
      <w:r>
        <w:rPr>
          <w:rFonts w:cstheme="minorHAnsi"/>
          <w:sz w:val="24"/>
          <w:szCs w:val="24"/>
        </w:rPr>
        <w:t xml:space="preserve">both </w:t>
      </w:r>
      <w:r w:rsidR="008F6BB5" w:rsidRPr="00F13078">
        <w:rPr>
          <w:rFonts w:cstheme="minorHAnsi"/>
          <w:sz w:val="24"/>
          <w:szCs w:val="24"/>
        </w:rPr>
        <w:t xml:space="preserve">2015 (73%; </w:t>
      </w:r>
      <w:r w:rsidR="008F6BB5" w:rsidRPr="00350895">
        <w:rPr>
          <w:rFonts w:cstheme="minorHAnsi"/>
          <w:i/>
          <w:sz w:val="24"/>
          <w:szCs w:val="24"/>
        </w:rPr>
        <w:t>n</w:t>
      </w:r>
      <w:r w:rsidR="008F6BB5" w:rsidRPr="00F13078">
        <w:rPr>
          <w:rFonts w:cstheme="minorHAnsi"/>
          <w:sz w:val="24"/>
          <w:szCs w:val="24"/>
        </w:rPr>
        <w:t xml:space="preserve">= 177) and 2016 (73%; </w:t>
      </w:r>
      <w:r w:rsidR="008F6BB5" w:rsidRPr="00350895">
        <w:rPr>
          <w:rFonts w:cstheme="minorHAnsi"/>
          <w:i/>
          <w:sz w:val="24"/>
          <w:szCs w:val="24"/>
        </w:rPr>
        <w:t>n</w:t>
      </w:r>
      <w:r w:rsidR="008F6BB5" w:rsidRPr="00F13078">
        <w:rPr>
          <w:rFonts w:cstheme="minorHAnsi"/>
          <w:sz w:val="24"/>
          <w:szCs w:val="24"/>
        </w:rPr>
        <w:t xml:space="preserve"> = 180)</w:t>
      </w:r>
      <w:r w:rsidR="005D0FC0" w:rsidRPr="00F13078">
        <w:rPr>
          <w:rFonts w:cstheme="minorHAnsi"/>
          <w:sz w:val="24"/>
          <w:szCs w:val="24"/>
        </w:rPr>
        <w:t>, though not all steelhead remained in tributaries during winter</w:t>
      </w:r>
      <w:r w:rsidR="00D94D81">
        <w:rPr>
          <w:rFonts w:cstheme="minorHAnsi"/>
          <w:sz w:val="24"/>
          <w:szCs w:val="24"/>
        </w:rPr>
        <w:t xml:space="preserve"> (Figure 4)</w:t>
      </w:r>
      <w:r w:rsidR="008F6BB5" w:rsidRPr="00F13078">
        <w:rPr>
          <w:rFonts w:cstheme="minorHAnsi"/>
          <w:sz w:val="24"/>
          <w:szCs w:val="24"/>
        </w:rPr>
        <w:t>.  The pattern of fall entry was consistent across tributaries except for the Entiat River</w:t>
      </w:r>
      <w:r w:rsidR="00697BD5">
        <w:rPr>
          <w:rFonts w:cstheme="minorHAnsi"/>
          <w:sz w:val="24"/>
          <w:szCs w:val="24"/>
        </w:rPr>
        <w:t>,</w:t>
      </w:r>
      <w:r w:rsidR="008F6BB5" w:rsidRPr="00F13078">
        <w:rPr>
          <w:rFonts w:cstheme="minorHAnsi"/>
          <w:sz w:val="24"/>
          <w:szCs w:val="24"/>
        </w:rPr>
        <w:t xml:space="preserve"> where only 20</w:t>
      </w:r>
      <w:r w:rsidR="00710AB3" w:rsidRPr="00F13078">
        <w:rPr>
          <w:rFonts w:cstheme="minorHAnsi"/>
          <w:sz w:val="24"/>
          <w:szCs w:val="24"/>
        </w:rPr>
        <w:t xml:space="preserve">% </w:t>
      </w:r>
      <w:r w:rsidR="00697BD5">
        <w:rPr>
          <w:rFonts w:cstheme="minorHAnsi"/>
          <w:sz w:val="24"/>
          <w:szCs w:val="24"/>
        </w:rPr>
        <w:t xml:space="preserve">(2015) </w:t>
      </w:r>
      <w:r w:rsidR="00710AB3" w:rsidRPr="00F13078">
        <w:rPr>
          <w:rFonts w:cstheme="minorHAnsi"/>
          <w:sz w:val="24"/>
          <w:szCs w:val="24"/>
        </w:rPr>
        <w:t xml:space="preserve">and </w:t>
      </w:r>
      <w:r w:rsidR="008F6BB5" w:rsidRPr="00F13078">
        <w:rPr>
          <w:rFonts w:cstheme="minorHAnsi"/>
          <w:sz w:val="24"/>
          <w:szCs w:val="24"/>
        </w:rPr>
        <w:t xml:space="preserve">39% </w:t>
      </w:r>
      <w:r w:rsidR="00710AB3" w:rsidRPr="00F13078">
        <w:rPr>
          <w:rFonts w:cstheme="minorHAnsi"/>
          <w:sz w:val="24"/>
          <w:szCs w:val="24"/>
        </w:rPr>
        <w:t xml:space="preserve">(2016) </w:t>
      </w:r>
      <w:r w:rsidR="008F6BB5" w:rsidRPr="00F13078">
        <w:rPr>
          <w:rFonts w:cstheme="minorHAnsi"/>
          <w:sz w:val="24"/>
          <w:szCs w:val="24"/>
        </w:rPr>
        <w:t xml:space="preserve">of entry events were in fall.  Notably, </w:t>
      </w:r>
      <w:r w:rsidR="00697BD5">
        <w:rPr>
          <w:rFonts w:cstheme="minorHAnsi"/>
          <w:sz w:val="24"/>
          <w:szCs w:val="24"/>
        </w:rPr>
        <w:t>none of the</w:t>
      </w:r>
      <w:r w:rsidR="008F6BB5" w:rsidRPr="00F13078">
        <w:rPr>
          <w:rFonts w:cstheme="minorHAnsi"/>
          <w:sz w:val="24"/>
          <w:szCs w:val="24"/>
        </w:rPr>
        <w:t xml:space="preserve"> steelhead that entered the Entiat River in the fall</w:t>
      </w:r>
      <w:r w:rsidR="00697BD5">
        <w:rPr>
          <w:rFonts w:cstheme="minorHAnsi"/>
          <w:sz w:val="24"/>
          <w:szCs w:val="24"/>
        </w:rPr>
        <w:t xml:space="preserve"> </w:t>
      </w:r>
      <w:r w:rsidR="008F6BB5" w:rsidRPr="00F13078">
        <w:rPr>
          <w:rFonts w:cstheme="minorHAnsi"/>
          <w:sz w:val="24"/>
          <w:szCs w:val="24"/>
        </w:rPr>
        <w:t>were detected overwintering</w:t>
      </w:r>
      <w:r w:rsidR="00697BD5">
        <w:rPr>
          <w:rFonts w:cstheme="minorHAnsi"/>
          <w:sz w:val="24"/>
          <w:szCs w:val="24"/>
        </w:rPr>
        <w:t xml:space="preserve"> there</w:t>
      </w:r>
      <w:r w:rsidR="008F6BB5" w:rsidRPr="00F13078">
        <w:rPr>
          <w:rFonts w:cstheme="minorHAnsi"/>
          <w:sz w:val="24"/>
          <w:szCs w:val="24"/>
        </w:rPr>
        <w:t xml:space="preserve">.  </w:t>
      </w:r>
      <w:r w:rsidR="00697BD5">
        <w:rPr>
          <w:rFonts w:cstheme="minorHAnsi"/>
          <w:sz w:val="24"/>
          <w:szCs w:val="24"/>
        </w:rPr>
        <w:t xml:space="preserve">Within tributary, a similar percentage of </w:t>
      </w:r>
      <w:r w:rsidR="008F6BB5" w:rsidRPr="00F13078">
        <w:rPr>
          <w:rFonts w:cstheme="minorHAnsi"/>
          <w:sz w:val="24"/>
          <w:szCs w:val="24"/>
        </w:rPr>
        <w:t>hatchery</w:t>
      </w:r>
      <w:r w:rsidR="008D55EC" w:rsidRPr="00F13078">
        <w:rPr>
          <w:rFonts w:cstheme="minorHAnsi"/>
          <w:sz w:val="24"/>
          <w:szCs w:val="24"/>
        </w:rPr>
        <w:t>-</w:t>
      </w:r>
      <w:r w:rsidR="008F6BB5" w:rsidRPr="00F13078">
        <w:rPr>
          <w:rFonts w:cstheme="minorHAnsi"/>
          <w:sz w:val="24"/>
          <w:szCs w:val="24"/>
        </w:rPr>
        <w:t xml:space="preserve"> and natural-origin</w:t>
      </w:r>
      <w:r w:rsidR="001B0752">
        <w:rPr>
          <w:rFonts w:cstheme="minorHAnsi"/>
          <w:sz w:val="24"/>
          <w:szCs w:val="24"/>
        </w:rPr>
        <w:t xml:space="preserve"> </w:t>
      </w:r>
      <w:r w:rsidR="00697BD5">
        <w:rPr>
          <w:rFonts w:cstheme="minorHAnsi"/>
          <w:sz w:val="24"/>
          <w:szCs w:val="24"/>
        </w:rPr>
        <w:t>steelhead entered during fall vs. winter</w:t>
      </w:r>
      <w:r w:rsidR="008F6BB5" w:rsidRPr="00F13078">
        <w:rPr>
          <w:rFonts w:cstheme="minorHAnsi"/>
          <w:sz w:val="24"/>
          <w:szCs w:val="24"/>
        </w:rPr>
        <w:t xml:space="preserve"> in both years (</w:t>
      </w:r>
      <w:r w:rsidR="00AC06DB">
        <w:rPr>
          <w:rFonts w:cstheme="minorHAnsi"/>
          <w:sz w:val="24"/>
          <w:szCs w:val="24"/>
        </w:rPr>
        <w:t>Supplement</w:t>
      </w:r>
      <w:r w:rsidR="008F6BB5" w:rsidRPr="00F13078">
        <w:rPr>
          <w:rFonts w:cstheme="minorHAnsi"/>
          <w:sz w:val="24"/>
          <w:szCs w:val="24"/>
        </w:rPr>
        <w:t xml:space="preserve"> 5).  A small percentage (~5%) of tagged </w:t>
      </w:r>
      <w:r w:rsidR="0062404E">
        <w:rPr>
          <w:rFonts w:cstheme="minorHAnsi"/>
          <w:sz w:val="24"/>
          <w:szCs w:val="24"/>
        </w:rPr>
        <w:t>steelhead</w:t>
      </w:r>
      <w:r w:rsidR="0062404E" w:rsidRPr="00F13078">
        <w:rPr>
          <w:rFonts w:cstheme="minorHAnsi"/>
          <w:sz w:val="24"/>
          <w:szCs w:val="24"/>
        </w:rPr>
        <w:t xml:space="preserve"> </w:t>
      </w:r>
      <w:r w:rsidR="008F6BB5" w:rsidRPr="00F13078">
        <w:rPr>
          <w:rFonts w:cstheme="minorHAnsi"/>
          <w:sz w:val="24"/>
          <w:szCs w:val="24"/>
        </w:rPr>
        <w:t>remaining above Priests Rapids Dam were detected entering an Upper Columbia tributary other than their final spawning tributary</w:t>
      </w:r>
      <w:r w:rsidR="0062404E">
        <w:rPr>
          <w:rFonts w:cstheme="minorHAnsi"/>
          <w:sz w:val="24"/>
          <w:szCs w:val="24"/>
        </w:rPr>
        <w:t xml:space="preserve">, </w:t>
      </w:r>
      <w:r w:rsidR="008F6BB5" w:rsidRPr="00F13078">
        <w:rPr>
          <w:rFonts w:cstheme="minorHAnsi"/>
          <w:sz w:val="24"/>
          <w:szCs w:val="24"/>
        </w:rPr>
        <w:t>i.e.,</w:t>
      </w:r>
      <w:r w:rsidR="0062404E">
        <w:rPr>
          <w:rFonts w:cstheme="minorHAnsi"/>
          <w:sz w:val="24"/>
          <w:szCs w:val="24"/>
        </w:rPr>
        <w:t xml:space="preserve"> were </w:t>
      </w:r>
      <w:r w:rsidR="008F6BB5" w:rsidRPr="00F13078">
        <w:rPr>
          <w:rFonts w:cstheme="minorHAnsi"/>
          <w:sz w:val="24"/>
          <w:szCs w:val="24"/>
        </w:rPr>
        <w:t xml:space="preserve">temporary strays.  </w:t>
      </w:r>
    </w:p>
    <w:p w14:paraId="69F94BCB" w14:textId="77777777" w:rsidR="00C33202" w:rsidRDefault="00C33202" w:rsidP="008F6BB5">
      <w:pPr>
        <w:spacing w:line="480" w:lineRule="auto"/>
        <w:rPr>
          <w:rFonts w:cstheme="minorHAnsi"/>
          <w:sz w:val="24"/>
          <w:szCs w:val="24"/>
        </w:rPr>
      </w:pPr>
    </w:p>
    <w:p w14:paraId="005DD4B6" w14:textId="0315E504" w:rsidR="008F6BB5" w:rsidRDefault="008F6BB5" w:rsidP="008F6BB5">
      <w:pPr>
        <w:spacing w:line="480" w:lineRule="auto"/>
        <w:rPr>
          <w:rFonts w:cstheme="minorHAnsi"/>
          <w:sz w:val="24"/>
          <w:szCs w:val="24"/>
        </w:rPr>
      </w:pPr>
      <w:r w:rsidRPr="00F13078">
        <w:rPr>
          <w:rFonts w:cstheme="minorHAnsi"/>
          <w:sz w:val="24"/>
          <w:szCs w:val="24"/>
        </w:rPr>
        <w:t xml:space="preserve"> </w:t>
      </w:r>
      <w:r w:rsidR="00C33202">
        <w:rPr>
          <w:rFonts w:cstheme="minorHAnsi"/>
          <w:sz w:val="24"/>
          <w:szCs w:val="24"/>
        </w:rPr>
        <w:t xml:space="preserve">[B] </w:t>
      </w:r>
      <w:r w:rsidR="003A71A9">
        <w:rPr>
          <w:rFonts w:cstheme="minorHAnsi"/>
          <w:sz w:val="24"/>
          <w:szCs w:val="24"/>
        </w:rPr>
        <w:t>N</w:t>
      </w:r>
      <w:r w:rsidR="00C33202">
        <w:rPr>
          <w:rFonts w:cstheme="minorHAnsi"/>
          <w:sz w:val="24"/>
          <w:szCs w:val="24"/>
        </w:rPr>
        <w:t>on-harvest mortality</w:t>
      </w:r>
      <w:r w:rsidR="003A71A9">
        <w:rPr>
          <w:rFonts w:cstheme="minorHAnsi"/>
          <w:sz w:val="24"/>
          <w:szCs w:val="24"/>
        </w:rPr>
        <w:t xml:space="preserve"> in fall</w:t>
      </w:r>
    </w:p>
    <w:p w14:paraId="1C47E594" w14:textId="4040DB2F" w:rsidR="00C33202" w:rsidRPr="00F13078" w:rsidRDefault="00C33202" w:rsidP="00C33202">
      <w:pPr>
        <w:spacing w:line="480" w:lineRule="auto"/>
        <w:ind w:firstLine="720"/>
        <w:rPr>
          <w:rFonts w:cstheme="minorHAnsi"/>
          <w:sz w:val="24"/>
          <w:szCs w:val="24"/>
        </w:rPr>
      </w:pPr>
      <w:r>
        <w:rPr>
          <w:rFonts w:cstheme="minorHAnsi"/>
          <w:sz w:val="24"/>
          <w:szCs w:val="24"/>
        </w:rPr>
        <w:t>F</w:t>
      </w:r>
      <w:r w:rsidRPr="00F13078">
        <w:rPr>
          <w:rFonts w:cstheme="minorHAnsi"/>
          <w:sz w:val="24"/>
          <w:szCs w:val="24"/>
        </w:rPr>
        <w:t xml:space="preserve">all </w:t>
      </w:r>
      <w:r>
        <w:rPr>
          <w:rFonts w:cstheme="minorHAnsi"/>
          <w:sz w:val="24"/>
          <w:szCs w:val="24"/>
        </w:rPr>
        <w:t xml:space="preserve">non-harvest mortality was </w:t>
      </w:r>
      <w:r w:rsidRPr="00F13078">
        <w:rPr>
          <w:rFonts w:cstheme="minorHAnsi"/>
          <w:sz w:val="24"/>
          <w:szCs w:val="24"/>
        </w:rPr>
        <w:t xml:space="preserve">less than 10% in both years </w:t>
      </w:r>
      <w:r>
        <w:rPr>
          <w:rFonts w:cstheme="minorHAnsi"/>
          <w:sz w:val="24"/>
          <w:szCs w:val="24"/>
        </w:rPr>
        <w:t xml:space="preserve">(9.2% in 2015; 9.1% in 2016).  Mortality was </w:t>
      </w:r>
      <w:r w:rsidRPr="00F13078">
        <w:rPr>
          <w:rFonts w:cstheme="minorHAnsi"/>
          <w:sz w:val="24"/>
          <w:szCs w:val="24"/>
        </w:rPr>
        <w:t>concentrated in reservoirs</w:t>
      </w:r>
      <w:r>
        <w:rPr>
          <w:rFonts w:cstheme="minorHAnsi"/>
          <w:sz w:val="24"/>
          <w:szCs w:val="24"/>
        </w:rPr>
        <w:t xml:space="preserve">, with the </w:t>
      </w:r>
      <w:r w:rsidRPr="00F13078">
        <w:rPr>
          <w:rFonts w:cstheme="minorHAnsi"/>
          <w:sz w:val="24"/>
          <w:szCs w:val="24"/>
        </w:rPr>
        <w:t>majority assigned to Upper Columbia River reservoirs (</w:t>
      </w:r>
      <w:r>
        <w:rPr>
          <w:rFonts w:cstheme="minorHAnsi"/>
          <w:sz w:val="24"/>
          <w:szCs w:val="24"/>
        </w:rPr>
        <w:t>76% and 81%</w:t>
      </w:r>
      <w:r w:rsidR="00D01D54">
        <w:rPr>
          <w:rFonts w:cstheme="minorHAnsi"/>
          <w:sz w:val="24"/>
          <w:szCs w:val="24"/>
        </w:rPr>
        <w:t xml:space="preserve"> of </w:t>
      </w:r>
      <w:r w:rsidR="00FD5B78">
        <w:rPr>
          <w:rFonts w:cstheme="minorHAnsi"/>
          <w:sz w:val="24"/>
          <w:szCs w:val="24"/>
        </w:rPr>
        <w:t xml:space="preserve">fall non-harvest </w:t>
      </w:r>
      <w:r w:rsidR="00D01D54">
        <w:rPr>
          <w:rFonts w:cstheme="minorHAnsi"/>
          <w:sz w:val="24"/>
          <w:szCs w:val="24"/>
        </w:rPr>
        <w:t>mortality with</w:t>
      </w:r>
      <w:r>
        <w:rPr>
          <w:rFonts w:cstheme="minorHAnsi"/>
          <w:sz w:val="24"/>
          <w:szCs w:val="24"/>
        </w:rPr>
        <w:t>in reservoirs in 2015 and 2016, respectively; Table 2</w:t>
      </w:r>
      <w:r w:rsidRPr="00F13078">
        <w:rPr>
          <w:rFonts w:cstheme="minorHAnsi"/>
          <w:sz w:val="24"/>
          <w:szCs w:val="24"/>
        </w:rPr>
        <w:t>)</w:t>
      </w:r>
      <w:r w:rsidR="00D01D54">
        <w:rPr>
          <w:rFonts w:cstheme="minorHAnsi"/>
          <w:sz w:val="24"/>
          <w:szCs w:val="24"/>
        </w:rPr>
        <w:t xml:space="preserve"> and </w:t>
      </w:r>
      <w:r w:rsidRPr="00F13078">
        <w:rPr>
          <w:rFonts w:cstheme="minorHAnsi"/>
          <w:sz w:val="24"/>
          <w:szCs w:val="24"/>
        </w:rPr>
        <w:t xml:space="preserve">the Methow River (68% of </w:t>
      </w:r>
      <w:r w:rsidR="00D01D54">
        <w:rPr>
          <w:rFonts w:cstheme="minorHAnsi"/>
          <w:sz w:val="24"/>
          <w:szCs w:val="24"/>
        </w:rPr>
        <w:t xml:space="preserve">non-harvest </w:t>
      </w:r>
      <w:r w:rsidRPr="00F13078">
        <w:rPr>
          <w:rFonts w:cstheme="minorHAnsi"/>
          <w:sz w:val="24"/>
          <w:szCs w:val="24"/>
        </w:rPr>
        <w:t>fall mortalities</w:t>
      </w:r>
      <w:r w:rsidR="00D01D54">
        <w:rPr>
          <w:rFonts w:cstheme="minorHAnsi"/>
          <w:sz w:val="24"/>
          <w:szCs w:val="24"/>
        </w:rPr>
        <w:t xml:space="preserve"> within tributaries</w:t>
      </w:r>
      <w:r w:rsidRPr="00F13078">
        <w:rPr>
          <w:rFonts w:cstheme="minorHAnsi"/>
          <w:sz w:val="24"/>
          <w:szCs w:val="24"/>
        </w:rPr>
        <w:t xml:space="preserve">). </w:t>
      </w:r>
      <w:r w:rsidR="00D01D54">
        <w:rPr>
          <w:rFonts w:cstheme="minorHAnsi"/>
          <w:sz w:val="24"/>
          <w:szCs w:val="24"/>
        </w:rPr>
        <w:t xml:space="preserve"> H</w:t>
      </w:r>
      <w:r w:rsidRPr="00F13078">
        <w:rPr>
          <w:rFonts w:cstheme="minorHAnsi"/>
          <w:sz w:val="24"/>
          <w:szCs w:val="24"/>
        </w:rPr>
        <w:t xml:space="preserve">atchery-origin </w:t>
      </w:r>
      <w:r w:rsidR="00D01D54">
        <w:rPr>
          <w:rFonts w:cstheme="minorHAnsi"/>
          <w:sz w:val="24"/>
          <w:szCs w:val="24"/>
        </w:rPr>
        <w:t>steelhead</w:t>
      </w:r>
      <w:r w:rsidRPr="00F13078">
        <w:rPr>
          <w:rFonts w:cstheme="minorHAnsi"/>
          <w:sz w:val="24"/>
          <w:szCs w:val="24"/>
        </w:rPr>
        <w:t xml:space="preserve"> remaining above Priest Rapids Dam</w:t>
      </w:r>
      <w:r>
        <w:rPr>
          <w:rFonts w:cstheme="minorHAnsi"/>
          <w:sz w:val="24"/>
          <w:szCs w:val="24"/>
        </w:rPr>
        <w:t xml:space="preserve"> </w:t>
      </w:r>
      <w:r w:rsidRPr="00F13078">
        <w:rPr>
          <w:rFonts w:cstheme="minorHAnsi"/>
          <w:sz w:val="24"/>
          <w:szCs w:val="24"/>
        </w:rPr>
        <w:t xml:space="preserve">were more </w:t>
      </w:r>
      <w:r w:rsidRPr="00F13078">
        <w:rPr>
          <w:rFonts w:cstheme="minorHAnsi"/>
          <w:sz w:val="24"/>
          <w:szCs w:val="24"/>
        </w:rPr>
        <w:lastRenderedPageBreak/>
        <w:t xml:space="preserve">commonly </w:t>
      </w:r>
      <w:r>
        <w:rPr>
          <w:rFonts w:cstheme="minorHAnsi"/>
          <w:sz w:val="24"/>
          <w:szCs w:val="24"/>
        </w:rPr>
        <w:t>classified</w:t>
      </w:r>
      <w:r w:rsidRPr="00F13078">
        <w:rPr>
          <w:rFonts w:cstheme="minorHAnsi"/>
          <w:sz w:val="24"/>
          <w:szCs w:val="24"/>
        </w:rPr>
        <w:t xml:space="preserve"> as </w:t>
      </w:r>
      <w:r w:rsidR="00D01D54">
        <w:rPr>
          <w:rFonts w:cstheme="minorHAnsi"/>
          <w:sz w:val="24"/>
          <w:szCs w:val="24"/>
        </w:rPr>
        <w:t xml:space="preserve">non-harvest </w:t>
      </w:r>
      <w:r w:rsidRPr="00F13078">
        <w:rPr>
          <w:rFonts w:cstheme="minorHAnsi"/>
          <w:sz w:val="24"/>
          <w:szCs w:val="24"/>
        </w:rPr>
        <w:t>mortalities</w:t>
      </w:r>
      <w:r w:rsidR="00D01D54">
        <w:rPr>
          <w:rFonts w:cstheme="minorHAnsi"/>
          <w:sz w:val="24"/>
          <w:szCs w:val="24"/>
        </w:rPr>
        <w:t xml:space="preserve"> than natural-origin steelhead</w:t>
      </w:r>
      <w:r w:rsidRPr="00F13078">
        <w:rPr>
          <w:rFonts w:cstheme="minorHAnsi"/>
          <w:sz w:val="24"/>
          <w:szCs w:val="24"/>
        </w:rPr>
        <w:t xml:space="preserve"> during fall 2015 (</w:t>
      </w:r>
      <w:r w:rsidRPr="00CA46F9">
        <w:rPr>
          <w:rFonts w:cstheme="minorHAnsi"/>
          <w:i/>
          <w:sz w:val="24"/>
          <w:szCs w:val="24"/>
        </w:rPr>
        <w:t>n</w:t>
      </w:r>
      <w:r w:rsidRPr="00F13078">
        <w:rPr>
          <w:rFonts w:cstheme="minorHAnsi"/>
          <w:sz w:val="24"/>
          <w:szCs w:val="24"/>
        </w:rPr>
        <w:t xml:space="preserve"> = 32; 17% of total hatchery-origin </w:t>
      </w:r>
      <w:r w:rsidR="00E52DE1">
        <w:rPr>
          <w:rFonts w:cstheme="minorHAnsi"/>
          <w:sz w:val="24"/>
          <w:szCs w:val="24"/>
        </w:rPr>
        <w:t>steelhead</w:t>
      </w:r>
      <w:r w:rsidRPr="00F13078">
        <w:rPr>
          <w:rFonts w:cstheme="minorHAnsi"/>
          <w:sz w:val="24"/>
          <w:szCs w:val="24"/>
        </w:rPr>
        <w:t xml:space="preserve"> vs. </w:t>
      </w:r>
      <w:r w:rsidRPr="00CA46F9">
        <w:rPr>
          <w:rFonts w:cstheme="minorHAnsi"/>
          <w:i/>
          <w:sz w:val="24"/>
          <w:szCs w:val="24"/>
        </w:rPr>
        <w:t>n</w:t>
      </w:r>
      <w:r w:rsidRPr="00F13078">
        <w:rPr>
          <w:rFonts w:cstheme="minorHAnsi"/>
          <w:sz w:val="24"/>
          <w:szCs w:val="24"/>
        </w:rPr>
        <w:t xml:space="preserve"> = 5; 5% of total natural-origin:</w:t>
      </w:r>
      <m:oMath>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sidRPr="00F13078">
        <w:rPr>
          <w:rFonts w:eastAsiaTheme="minorEastAsia" w:cstheme="minorHAnsi"/>
          <w:sz w:val="24"/>
          <w:szCs w:val="24"/>
        </w:rPr>
        <w:t xml:space="preserve"> = 6.63, df = 1, </w:t>
      </w:r>
      <w:r w:rsidRPr="00F13078">
        <w:rPr>
          <w:rFonts w:eastAsiaTheme="minorEastAsia" w:cstheme="minorHAnsi"/>
          <w:i/>
          <w:sz w:val="24"/>
          <w:szCs w:val="24"/>
        </w:rPr>
        <w:t xml:space="preserve">P </w:t>
      </w:r>
      <w:r w:rsidRPr="00F13078">
        <w:rPr>
          <w:rFonts w:eastAsiaTheme="minorEastAsia" w:cstheme="minorHAnsi"/>
          <w:sz w:val="24"/>
          <w:szCs w:val="24"/>
        </w:rPr>
        <w:t>&lt; 0.01)</w:t>
      </w:r>
      <w:r>
        <w:rPr>
          <w:rFonts w:eastAsiaTheme="minorEastAsia" w:cstheme="minorHAnsi"/>
          <w:sz w:val="24"/>
          <w:szCs w:val="24"/>
        </w:rPr>
        <w:t xml:space="preserve">. </w:t>
      </w:r>
      <w:r>
        <w:rPr>
          <w:rFonts w:cstheme="minorHAnsi"/>
          <w:sz w:val="24"/>
          <w:szCs w:val="24"/>
        </w:rPr>
        <w:t>However,</w:t>
      </w:r>
      <w:r w:rsidRPr="00F13078">
        <w:rPr>
          <w:rFonts w:cstheme="minorHAnsi"/>
          <w:sz w:val="24"/>
          <w:szCs w:val="24"/>
        </w:rPr>
        <w:t xml:space="preserve"> rates between natural-</w:t>
      </w:r>
      <w:r>
        <w:rPr>
          <w:rFonts w:cstheme="minorHAnsi"/>
          <w:sz w:val="24"/>
          <w:szCs w:val="24"/>
        </w:rPr>
        <w:t>origin</w:t>
      </w:r>
      <w:r w:rsidRPr="00F13078">
        <w:rPr>
          <w:rFonts w:cstheme="minorHAnsi"/>
          <w:sz w:val="24"/>
          <w:szCs w:val="24"/>
        </w:rPr>
        <w:t xml:space="preserve"> and hatchery-origin steelhead were not different in fall 2016 (n</w:t>
      </w:r>
      <w:r w:rsidR="003A71A9">
        <w:rPr>
          <w:rFonts w:cstheme="minorHAnsi"/>
          <w:sz w:val="24"/>
          <w:szCs w:val="24"/>
        </w:rPr>
        <w:t xml:space="preserve"> </w:t>
      </w:r>
      <w:r w:rsidRPr="00F13078">
        <w:rPr>
          <w:rFonts w:cstheme="minorHAnsi"/>
          <w:sz w:val="24"/>
          <w:szCs w:val="24"/>
        </w:rPr>
        <w:t>=</w:t>
      </w:r>
      <w:r w:rsidR="003A71A9">
        <w:rPr>
          <w:rFonts w:cstheme="minorHAnsi"/>
          <w:sz w:val="24"/>
          <w:szCs w:val="24"/>
        </w:rPr>
        <w:t xml:space="preserve"> </w:t>
      </w:r>
      <w:r w:rsidRPr="00F13078">
        <w:rPr>
          <w:rFonts w:cstheme="minorHAnsi"/>
          <w:sz w:val="24"/>
          <w:szCs w:val="24"/>
        </w:rPr>
        <w:t xml:space="preserve">27; 10% of total hatchery-origin </w:t>
      </w:r>
      <w:r w:rsidR="00E52DE1">
        <w:rPr>
          <w:rFonts w:cstheme="minorHAnsi"/>
          <w:sz w:val="24"/>
          <w:szCs w:val="24"/>
        </w:rPr>
        <w:t>steelhead</w:t>
      </w:r>
      <w:r w:rsidRPr="00F13078">
        <w:rPr>
          <w:rFonts w:cstheme="minorHAnsi"/>
          <w:sz w:val="24"/>
          <w:szCs w:val="24"/>
        </w:rPr>
        <w:t xml:space="preserve"> vs. </w:t>
      </w:r>
      <w:r w:rsidRPr="00CA46F9">
        <w:rPr>
          <w:rFonts w:cstheme="minorHAnsi"/>
          <w:i/>
          <w:sz w:val="24"/>
          <w:szCs w:val="24"/>
        </w:rPr>
        <w:t>n</w:t>
      </w:r>
      <w:r w:rsidR="003A71A9">
        <w:rPr>
          <w:rFonts w:cstheme="minorHAnsi"/>
          <w:i/>
          <w:sz w:val="24"/>
          <w:szCs w:val="24"/>
        </w:rPr>
        <w:t xml:space="preserve"> </w:t>
      </w:r>
      <w:r w:rsidRPr="00F13078">
        <w:rPr>
          <w:rFonts w:cstheme="minorHAnsi"/>
          <w:sz w:val="24"/>
          <w:szCs w:val="24"/>
        </w:rPr>
        <w:t xml:space="preserve">= 10; 13% of total natural-origin;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sidRPr="00F13078">
        <w:rPr>
          <w:rFonts w:eastAsiaTheme="minorEastAsia" w:cstheme="minorHAnsi"/>
          <w:sz w:val="24"/>
          <w:szCs w:val="24"/>
        </w:rPr>
        <w:t xml:space="preserve"> = 0.17, df = 1, </w:t>
      </w:r>
      <w:r w:rsidRPr="00F13078">
        <w:rPr>
          <w:rFonts w:eastAsiaTheme="minorEastAsia" w:cstheme="minorHAnsi"/>
          <w:i/>
          <w:sz w:val="24"/>
          <w:szCs w:val="24"/>
        </w:rPr>
        <w:t xml:space="preserve">P </w:t>
      </w:r>
      <w:r w:rsidRPr="00F13078">
        <w:rPr>
          <w:rFonts w:eastAsiaTheme="minorEastAsia" w:cstheme="minorHAnsi"/>
          <w:sz w:val="24"/>
          <w:szCs w:val="24"/>
        </w:rPr>
        <w:t>= 0.68)</w:t>
      </w:r>
      <w:r w:rsidRPr="00F13078">
        <w:rPr>
          <w:rFonts w:cstheme="minorHAnsi"/>
          <w:sz w:val="24"/>
          <w:szCs w:val="24"/>
        </w:rPr>
        <w:t>.  We estimated a total of 2 tagged steelhead were indirect harvest mortalities and 7 steelhead were harvested and not reported</w:t>
      </w:r>
      <w:r w:rsidR="00D01D54">
        <w:rPr>
          <w:rFonts w:cstheme="minorHAnsi"/>
          <w:sz w:val="24"/>
          <w:szCs w:val="24"/>
        </w:rPr>
        <w:t xml:space="preserve"> based on comparison of creel data and assumed rates of post-hooking mortality</w:t>
      </w:r>
      <w:r w:rsidRPr="00F13078">
        <w:rPr>
          <w:rFonts w:cstheme="minorHAnsi"/>
          <w:sz w:val="24"/>
          <w:szCs w:val="24"/>
        </w:rPr>
        <w:t xml:space="preserve"> (</w:t>
      </w:r>
      <w:r w:rsidR="00AC06DB">
        <w:rPr>
          <w:rFonts w:cstheme="minorHAnsi"/>
          <w:sz w:val="24"/>
          <w:szCs w:val="24"/>
        </w:rPr>
        <w:t>Supplement</w:t>
      </w:r>
      <w:r w:rsidRPr="00F13078">
        <w:rPr>
          <w:rFonts w:cstheme="minorHAnsi"/>
          <w:i/>
          <w:sz w:val="24"/>
          <w:szCs w:val="24"/>
        </w:rPr>
        <w:t xml:space="preserve"> </w:t>
      </w:r>
      <w:r w:rsidRPr="00F13078">
        <w:rPr>
          <w:rFonts w:cstheme="minorHAnsi"/>
          <w:sz w:val="24"/>
          <w:szCs w:val="24"/>
        </w:rPr>
        <w:t xml:space="preserve">2).  </w:t>
      </w:r>
    </w:p>
    <w:p w14:paraId="4E93624F" w14:textId="77777777" w:rsidR="00C33202" w:rsidRPr="00F13078" w:rsidRDefault="00C33202" w:rsidP="008F6BB5">
      <w:pPr>
        <w:spacing w:line="480" w:lineRule="auto"/>
        <w:rPr>
          <w:rFonts w:cstheme="minorHAnsi"/>
          <w:sz w:val="24"/>
          <w:szCs w:val="24"/>
        </w:rPr>
      </w:pPr>
    </w:p>
    <w:p w14:paraId="2AB605B0" w14:textId="77777777" w:rsidR="008F6BB5" w:rsidRPr="00F13078" w:rsidRDefault="008F6BB5" w:rsidP="008F6BB5">
      <w:pPr>
        <w:spacing w:line="480" w:lineRule="auto"/>
        <w:rPr>
          <w:rFonts w:cstheme="minorHAnsi"/>
          <w:sz w:val="24"/>
          <w:szCs w:val="24"/>
        </w:rPr>
      </w:pPr>
      <w:r w:rsidRPr="00F13078">
        <w:rPr>
          <w:rFonts w:cstheme="minorHAnsi"/>
          <w:sz w:val="24"/>
          <w:szCs w:val="24"/>
        </w:rPr>
        <w:t xml:space="preserve">[B]Overwintering distribution, survival and movement </w:t>
      </w:r>
    </w:p>
    <w:p w14:paraId="6CFF8AE0" w14:textId="3BAE7186" w:rsidR="00B97053" w:rsidRPr="00F13078" w:rsidRDefault="00E85150" w:rsidP="00806123">
      <w:pPr>
        <w:spacing w:line="480" w:lineRule="auto"/>
        <w:ind w:firstLine="720"/>
        <w:rPr>
          <w:rFonts w:cstheme="minorHAnsi"/>
          <w:sz w:val="24"/>
          <w:szCs w:val="24"/>
        </w:rPr>
      </w:pPr>
      <w:r>
        <w:rPr>
          <w:rFonts w:cstheme="minorHAnsi"/>
          <w:sz w:val="24"/>
          <w:szCs w:val="24"/>
        </w:rPr>
        <w:t>Similar numbers</w:t>
      </w:r>
      <w:r w:rsidR="00370C45">
        <w:rPr>
          <w:rFonts w:cstheme="minorHAnsi"/>
          <w:sz w:val="24"/>
          <w:szCs w:val="24"/>
        </w:rPr>
        <w:t xml:space="preserve"> of </w:t>
      </w:r>
      <w:r w:rsidR="00920307">
        <w:rPr>
          <w:rFonts w:cstheme="minorHAnsi"/>
          <w:sz w:val="24"/>
          <w:szCs w:val="24"/>
        </w:rPr>
        <w:t xml:space="preserve">tagged </w:t>
      </w:r>
      <w:r w:rsidR="00FE0D27">
        <w:rPr>
          <w:rFonts w:cstheme="minorHAnsi"/>
          <w:sz w:val="24"/>
          <w:szCs w:val="24"/>
        </w:rPr>
        <w:t xml:space="preserve">steelhead </w:t>
      </w:r>
      <w:r w:rsidR="00920307">
        <w:rPr>
          <w:rFonts w:cstheme="minorHAnsi"/>
          <w:sz w:val="24"/>
          <w:szCs w:val="24"/>
        </w:rPr>
        <w:t xml:space="preserve">overwintered in the upper Columbia River main-stem </w:t>
      </w:r>
      <w:r w:rsidR="00FE0D27">
        <w:rPr>
          <w:rFonts w:cstheme="minorHAnsi"/>
          <w:sz w:val="24"/>
          <w:szCs w:val="24"/>
        </w:rPr>
        <w:t xml:space="preserve">compared to </w:t>
      </w:r>
      <w:r w:rsidR="00920307">
        <w:rPr>
          <w:rFonts w:cstheme="minorHAnsi"/>
          <w:sz w:val="24"/>
          <w:szCs w:val="24"/>
        </w:rPr>
        <w:t>tributaries during both study years (</w:t>
      </w:r>
      <w:r w:rsidR="00370C45">
        <w:rPr>
          <w:rFonts w:cstheme="minorHAnsi"/>
          <w:sz w:val="24"/>
          <w:szCs w:val="24"/>
        </w:rPr>
        <w:t xml:space="preserve">~54%; </w:t>
      </w:r>
      <w:r w:rsidR="00B97053" w:rsidRPr="00F13078">
        <w:rPr>
          <w:rFonts w:cstheme="minorHAnsi"/>
          <w:sz w:val="24"/>
          <w:szCs w:val="24"/>
        </w:rPr>
        <w:t>Table 3)</w:t>
      </w:r>
      <w:r w:rsidR="00585592">
        <w:rPr>
          <w:rFonts w:cstheme="minorHAnsi"/>
          <w:sz w:val="24"/>
          <w:szCs w:val="24"/>
        </w:rPr>
        <w:t xml:space="preserve">.  </w:t>
      </w:r>
      <w:r w:rsidR="00755C26" w:rsidRPr="00F13078">
        <w:rPr>
          <w:rFonts w:cstheme="minorHAnsi"/>
          <w:sz w:val="24"/>
          <w:szCs w:val="24"/>
        </w:rPr>
        <w:t xml:space="preserve">Steelhead arriving at Priest Rapids Dam earlier in the run season had a higher probability of overwintering in tributaries, though median arrival dates differed by less than a week between the two groups (logistic regression; </w:t>
      </w:r>
      <w:r w:rsidR="00755C26" w:rsidRPr="00F13078">
        <w:rPr>
          <w:rFonts w:cstheme="minorHAnsi"/>
          <w:i/>
          <w:sz w:val="24"/>
          <w:szCs w:val="24"/>
        </w:rPr>
        <w:t xml:space="preserve">z </w:t>
      </w:r>
      <w:r w:rsidR="00755C26" w:rsidRPr="00F13078">
        <w:rPr>
          <w:rFonts w:cstheme="minorHAnsi"/>
          <w:sz w:val="24"/>
          <w:szCs w:val="24"/>
        </w:rPr>
        <w:t xml:space="preserve">= 2.7, df = 521, </w:t>
      </w:r>
      <w:r w:rsidR="00755C26" w:rsidRPr="00F13078">
        <w:rPr>
          <w:rFonts w:cstheme="minorHAnsi"/>
          <w:i/>
          <w:sz w:val="24"/>
          <w:szCs w:val="24"/>
        </w:rPr>
        <w:t>P</w:t>
      </w:r>
      <w:r w:rsidR="00755C26" w:rsidRPr="00F13078">
        <w:rPr>
          <w:rFonts w:cstheme="minorHAnsi"/>
          <w:sz w:val="24"/>
          <w:szCs w:val="24"/>
        </w:rPr>
        <w:t xml:space="preserve"> &lt; 0.01; Aug 26 and 28</w:t>
      </w:r>
      <w:r w:rsidR="00755C26" w:rsidRPr="00F13078">
        <w:rPr>
          <w:rFonts w:cstheme="minorHAnsi"/>
          <w:sz w:val="24"/>
          <w:szCs w:val="24"/>
          <w:vertAlign w:val="superscript"/>
        </w:rPr>
        <w:t>th</w:t>
      </w:r>
      <w:r w:rsidR="00755C26" w:rsidRPr="00F13078">
        <w:rPr>
          <w:rFonts w:cstheme="minorHAnsi"/>
          <w:sz w:val="24"/>
          <w:szCs w:val="24"/>
        </w:rPr>
        <w:t>, median tag date of tributary vs. main-stem in 2015, Sept 12 and 16</w:t>
      </w:r>
      <w:r w:rsidR="00755C26" w:rsidRPr="00F13078">
        <w:rPr>
          <w:rFonts w:cstheme="minorHAnsi"/>
          <w:sz w:val="24"/>
          <w:szCs w:val="24"/>
          <w:vertAlign w:val="superscript"/>
        </w:rPr>
        <w:t>th</w:t>
      </w:r>
      <w:r w:rsidR="00755C26" w:rsidRPr="00F13078">
        <w:rPr>
          <w:rFonts w:cstheme="minorHAnsi"/>
          <w:sz w:val="24"/>
          <w:szCs w:val="24"/>
        </w:rPr>
        <w:t>, median tag date of tributary vs. main-stem in 2016).</w:t>
      </w:r>
      <w:r w:rsidR="00755C26">
        <w:rPr>
          <w:rFonts w:cstheme="minorHAnsi"/>
          <w:sz w:val="24"/>
          <w:szCs w:val="24"/>
        </w:rPr>
        <w:t xml:space="preserve"> </w:t>
      </w:r>
      <w:r w:rsidR="00585592">
        <w:rPr>
          <w:rFonts w:cstheme="minorHAnsi"/>
          <w:sz w:val="24"/>
          <w:szCs w:val="24"/>
        </w:rPr>
        <w:t xml:space="preserve"> Use of reservoirs was concentrated in the upper </w:t>
      </w:r>
      <w:r w:rsidR="00C0415B">
        <w:rPr>
          <w:rFonts w:cstheme="minorHAnsi"/>
          <w:sz w:val="24"/>
          <w:szCs w:val="24"/>
        </w:rPr>
        <w:t>half</w:t>
      </w:r>
      <w:r w:rsidR="00585592">
        <w:rPr>
          <w:rFonts w:cstheme="minorHAnsi"/>
          <w:sz w:val="24"/>
          <w:szCs w:val="24"/>
        </w:rPr>
        <w:t xml:space="preserve"> of the impounded system (Wells and Rocky Reach dam reservoirs) in both years.  </w:t>
      </w:r>
      <w:r w:rsidR="00FD7835" w:rsidRPr="00F13078">
        <w:rPr>
          <w:rFonts w:cstheme="minorHAnsi"/>
          <w:sz w:val="24"/>
          <w:szCs w:val="24"/>
        </w:rPr>
        <w:t xml:space="preserve">The proportion of steelhead </w:t>
      </w:r>
      <w:r w:rsidR="00FD7835">
        <w:rPr>
          <w:rFonts w:cstheme="minorHAnsi"/>
          <w:sz w:val="24"/>
          <w:szCs w:val="24"/>
        </w:rPr>
        <w:t>that survived to spawn and</w:t>
      </w:r>
      <w:r w:rsidR="00FD7835" w:rsidRPr="00F13078">
        <w:rPr>
          <w:rFonts w:cstheme="minorHAnsi"/>
          <w:sz w:val="24"/>
          <w:szCs w:val="24"/>
        </w:rPr>
        <w:t xml:space="preserve"> overwintered in the</w:t>
      </w:r>
      <w:r w:rsidR="00FD7835">
        <w:rPr>
          <w:rFonts w:cstheme="minorHAnsi"/>
          <w:sz w:val="24"/>
          <w:szCs w:val="24"/>
        </w:rPr>
        <w:t xml:space="preserve"> same</w:t>
      </w:r>
      <w:r w:rsidR="00FD7835" w:rsidRPr="00F13078">
        <w:rPr>
          <w:rFonts w:cstheme="minorHAnsi"/>
          <w:sz w:val="24"/>
          <w:szCs w:val="24"/>
        </w:rPr>
        <w:t xml:space="preserve"> tributary differed among locations and years</w:t>
      </w:r>
      <w:r w:rsidR="00370C45">
        <w:rPr>
          <w:rFonts w:cstheme="minorHAnsi"/>
          <w:sz w:val="24"/>
          <w:szCs w:val="24"/>
        </w:rPr>
        <w:t>, declining in the Methow and Okanogan rivers, but increasing in the Wenatchee River</w:t>
      </w:r>
      <w:r w:rsidR="00B97053" w:rsidRPr="00F13078">
        <w:rPr>
          <w:rFonts w:cstheme="minorHAnsi"/>
          <w:sz w:val="24"/>
          <w:szCs w:val="24"/>
        </w:rPr>
        <w:t xml:space="preserve">.  Hatchery-origin steelhead were the majority of overwintering </w:t>
      </w:r>
      <w:r w:rsidR="00BB5C13">
        <w:rPr>
          <w:rFonts w:cstheme="minorHAnsi"/>
          <w:sz w:val="24"/>
          <w:szCs w:val="24"/>
        </w:rPr>
        <w:t>steelhead</w:t>
      </w:r>
      <w:r w:rsidR="00BB5C13" w:rsidRPr="00F13078">
        <w:rPr>
          <w:rFonts w:cstheme="minorHAnsi"/>
          <w:sz w:val="24"/>
          <w:szCs w:val="24"/>
        </w:rPr>
        <w:t xml:space="preserve"> </w:t>
      </w:r>
      <w:r w:rsidR="00B97053" w:rsidRPr="00F13078">
        <w:rPr>
          <w:rFonts w:cstheme="minorHAnsi"/>
          <w:sz w:val="24"/>
          <w:szCs w:val="24"/>
        </w:rPr>
        <w:t>in every location with the exceptions of the Wenatchee River (both years) and Rocky Reach Dam reservoir (2016; Table 3).</w:t>
      </w:r>
      <w:r w:rsidR="00A50F5F" w:rsidRPr="00F13078">
        <w:rPr>
          <w:rFonts w:cstheme="minorHAnsi"/>
          <w:sz w:val="24"/>
          <w:szCs w:val="24"/>
        </w:rPr>
        <w:t xml:space="preserve"> </w:t>
      </w:r>
      <w:r w:rsidR="00631256" w:rsidRPr="00F13078">
        <w:rPr>
          <w:rFonts w:cstheme="minorHAnsi"/>
          <w:sz w:val="24"/>
          <w:szCs w:val="24"/>
        </w:rPr>
        <w:t xml:space="preserve"> </w:t>
      </w:r>
    </w:p>
    <w:p w14:paraId="0E228F43" w14:textId="3AB26124" w:rsidR="00585592" w:rsidRPr="00F13078" w:rsidRDefault="00585592" w:rsidP="003A71A9">
      <w:pPr>
        <w:spacing w:line="480" w:lineRule="auto"/>
        <w:ind w:firstLine="720"/>
        <w:rPr>
          <w:rFonts w:cstheme="minorHAnsi"/>
          <w:strike/>
          <w:sz w:val="24"/>
          <w:szCs w:val="24"/>
        </w:rPr>
      </w:pPr>
      <w:r w:rsidRPr="00F13078">
        <w:rPr>
          <w:rFonts w:cstheme="minorHAnsi"/>
          <w:sz w:val="24"/>
          <w:szCs w:val="24"/>
        </w:rPr>
        <w:lastRenderedPageBreak/>
        <w:t xml:space="preserve">Overall, </w:t>
      </w:r>
      <w:r w:rsidR="002613CD">
        <w:rPr>
          <w:rFonts w:cstheme="minorHAnsi"/>
          <w:sz w:val="24"/>
          <w:szCs w:val="24"/>
        </w:rPr>
        <w:t xml:space="preserve">reported harvest was low in winter and </w:t>
      </w:r>
      <w:r>
        <w:rPr>
          <w:rFonts w:cstheme="minorHAnsi"/>
          <w:sz w:val="24"/>
          <w:szCs w:val="24"/>
        </w:rPr>
        <w:t xml:space="preserve">overwinter survival above Priest Rapids Dam </w:t>
      </w:r>
      <w:r w:rsidRPr="00806123">
        <w:rPr>
          <w:rFonts w:cstheme="minorHAnsi"/>
          <w:sz w:val="24"/>
          <w:szCs w:val="24"/>
        </w:rPr>
        <w:t>after account</w:t>
      </w:r>
      <w:r w:rsidRPr="008E7837">
        <w:rPr>
          <w:rFonts w:cstheme="minorHAnsi"/>
          <w:sz w:val="24"/>
          <w:szCs w:val="24"/>
        </w:rPr>
        <w:t>ing for harvest and fall mortality</w:t>
      </w:r>
      <w:r w:rsidRPr="00F13078">
        <w:rPr>
          <w:rFonts w:cstheme="minorHAnsi"/>
          <w:sz w:val="24"/>
          <w:szCs w:val="24"/>
        </w:rPr>
        <w:t xml:space="preserve"> was 83.2%</w:t>
      </w:r>
      <w:r w:rsidR="002613CD">
        <w:rPr>
          <w:rFonts w:cstheme="minorHAnsi"/>
          <w:sz w:val="24"/>
          <w:szCs w:val="24"/>
        </w:rPr>
        <w:t xml:space="preserve"> and </w:t>
      </w:r>
      <w:r w:rsidRPr="00F13078">
        <w:rPr>
          <w:rFonts w:cstheme="minorHAnsi"/>
          <w:sz w:val="24"/>
          <w:szCs w:val="24"/>
        </w:rPr>
        <w:t xml:space="preserve">did not differ </w:t>
      </w:r>
      <w:r w:rsidR="00FD7835">
        <w:rPr>
          <w:rFonts w:cstheme="minorHAnsi"/>
          <w:sz w:val="24"/>
          <w:szCs w:val="24"/>
        </w:rPr>
        <w:t>among tributary or main-stem habitats</w:t>
      </w:r>
      <w:r w:rsidRPr="00F13078">
        <w:rPr>
          <w:rFonts w:cstheme="minorHAnsi"/>
          <w:sz w:val="24"/>
          <w:szCs w:val="24"/>
        </w:rPr>
        <w:t xml:space="preserve"> or</w:t>
      </w:r>
      <w:r>
        <w:rPr>
          <w:rFonts w:cstheme="minorHAnsi"/>
          <w:sz w:val="24"/>
          <w:szCs w:val="24"/>
        </w:rPr>
        <w:t xml:space="preserve"> by</w:t>
      </w:r>
      <w:r w:rsidRPr="00F13078">
        <w:rPr>
          <w:rFonts w:cstheme="minorHAnsi"/>
          <w:sz w:val="24"/>
          <w:szCs w:val="24"/>
        </w:rPr>
        <w:t xml:space="preserve"> steelhead origin</w:t>
      </w:r>
      <w:r>
        <w:rPr>
          <w:rFonts w:cstheme="minorHAnsi"/>
          <w:sz w:val="24"/>
          <w:szCs w:val="24"/>
        </w:rPr>
        <w:t xml:space="preserve"> (Table 3)</w:t>
      </w:r>
      <w:r w:rsidRPr="00F13078">
        <w:rPr>
          <w:rFonts w:cstheme="minorHAnsi"/>
          <w:sz w:val="24"/>
          <w:szCs w:val="24"/>
        </w:rPr>
        <w:t xml:space="preserve">.  </w:t>
      </w:r>
      <w:r>
        <w:rPr>
          <w:rFonts w:cstheme="minorHAnsi"/>
          <w:sz w:val="24"/>
          <w:szCs w:val="24"/>
        </w:rPr>
        <w:t>O</w:t>
      </w:r>
      <w:r w:rsidRPr="00F13078">
        <w:rPr>
          <w:rFonts w:cstheme="minorHAnsi"/>
          <w:sz w:val="24"/>
          <w:szCs w:val="24"/>
        </w:rPr>
        <w:t xml:space="preserve">verwinter survival </w:t>
      </w:r>
      <w:r w:rsidR="00FD7835">
        <w:rPr>
          <w:rFonts w:cstheme="minorHAnsi"/>
          <w:sz w:val="24"/>
          <w:szCs w:val="24"/>
        </w:rPr>
        <w:t>did</w:t>
      </w:r>
      <w:r w:rsidRPr="00F13078">
        <w:rPr>
          <w:rFonts w:cstheme="minorHAnsi"/>
          <w:sz w:val="24"/>
          <w:szCs w:val="24"/>
        </w:rPr>
        <w:t xml:space="preserve"> not</w:t>
      </w:r>
      <w:r>
        <w:rPr>
          <w:rFonts w:cstheme="minorHAnsi"/>
          <w:sz w:val="24"/>
          <w:szCs w:val="24"/>
        </w:rPr>
        <w:t xml:space="preserve"> significantly</w:t>
      </w:r>
      <w:r w:rsidRPr="00F13078">
        <w:rPr>
          <w:rFonts w:cstheme="minorHAnsi"/>
          <w:sz w:val="24"/>
          <w:szCs w:val="24"/>
        </w:rPr>
        <w:t xml:space="preserve"> differ for steelhead </w:t>
      </w:r>
      <w:r>
        <w:rPr>
          <w:rFonts w:cstheme="minorHAnsi"/>
          <w:sz w:val="24"/>
          <w:szCs w:val="24"/>
        </w:rPr>
        <w:t>occupying</w:t>
      </w:r>
      <w:r w:rsidRPr="00F13078">
        <w:rPr>
          <w:rFonts w:cstheme="minorHAnsi"/>
          <w:sz w:val="24"/>
          <w:szCs w:val="24"/>
        </w:rPr>
        <w:t xml:space="preserve"> main-stem Columbia River reservoirs (78%, n= 296) compared to tributary habitats (</w:t>
      </w:r>
      <m:oMath>
        <m:sSup>
          <m:sSupPr>
            <m:ctrlPr>
              <w:rPr>
                <w:rFonts w:ascii="Cambria Math" w:hAnsi="Cambria Math" w:cstheme="minorHAnsi"/>
                <w:i/>
                <w:sz w:val="24"/>
                <w:szCs w:val="24"/>
              </w:rPr>
            </m:ctrlPr>
          </m:sSupPr>
          <m:e>
            <m:r>
              <m:rPr>
                <m:sty m:val="p"/>
              </m:rPr>
              <w:rPr>
                <w:rFonts w:ascii="Cambria Math" w:hAnsi="Cambria Math" w:cstheme="minorHAnsi"/>
                <w:sz w:val="24"/>
                <w:szCs w:val="24"/>
              </w:rPr>
              <m:t xml:space="preserve">89%, n= 252; </m:t>
            </m:r>
            <m:r>
              <w:rPr>
                <w:rFonts w:ascii="Cambria Math" w:hAnsi="Cambria Math" w:cstheme="minorHAnsi"/>
                <w:sz w:val="24"/>
                <w:szCs w:val="24"/>
              </w:rPr>
              <m:t>X</m:t>
            </m:r>
          </m:e>
          <m:sup>
            <m:r>
              <w:rPr>
                <w:rFonts w:ascii="Cambria Math" w:hAnsi="Cambria Math" w:cstheme="minorHAnsi"/>
                <w:sz w:val="24"/>
                <w:szCs w:val="24"/>
              </w:rPr>
              <m:t>2</m:t>
            </m:r>
          </m:sup>
        </m:sSup>
      </m:oMath>
      <w:r w:rsidRPr="00F13078">
        <w:rPr>
          <w:rFonts w:cstheme="minorHAnsi"/>
          <w:sz w:val="24"/>
          <w:szCs w:val="24"/>
        </w:rPr>
        <w:t xml:space="preserve"> = 0.86, df = 1, </w:t>
      </w:r>
      <w:r w:rsidRPr="00F13078">
        <w:rPr>
          <w:rFonts w:cstheme="minorHAnsi"/>
          <w:i/>
          <w:sz w:val="24"/>
          <w:szCs w:val="24"/>
        </w:rPr>
        <w:t>P</w:t>
      </w:r>
      <w:r w:rsidRPr="00F13078">
        <w:rPr>
          <w:rFonts w:cstheme="minorHAnsi"/>
          <w:sz w:val="24"/>
          <w:szCs w:val="24"/>
        </w:rPr>
        <w:t xml:space="preserve"> = 0.35).</w:t>
      </w:r>
      <w:r>
        <w:rPr>
          <w:rFonts w:cstheme="minorHAnsi"/>
          <w:sz w:val="24"/>
          <w:szCs w:val="24"/>
        </w:rPr>
        <w:t xml:space="preserve">  </w:t>
      </w:r>
      <w:r w:rsidRPr="00F13078">
        <w:rPr>
          <w:rFonts w:cstheme="minorHAnsi"/>
          <w:sz w:val="24"/>
          <w:szCs w:val="24"/>
        </w:rPr>
        <w:t xml:space="preserve">Overwinter survival in hatchery-origin steelhead (74% and 85% in 2015 and 2016, respectively) was lower but not significantly different from survival for natural-origin </w:t>
      </w:r>
      <w:r>
        <w:rPr>
          <w:rFonts w:cstheme="minorHAnsi"/>
          <w:sz w:val="24"/>
          <w:szCs w:val="24"/>
        </w:rPr>
        <w:t>steelhead</w:t>
      </w:r>
      <w:r w:rsidRPr="00F13078">
        <w:rPr>
          <w:rFonts w:cstheme="minorHAnsi"/>
          <w:sz w:val="24"/>
          <w:szCs w:val="24"/>
        </w:rPr>
        <w:t xml:space="preserve"> (90% and 89%</w:t>
      </w:r>
      <w:r>
        <w:rPr>
          <w:rFonts w:cstheme="minorHAnsi"/>
          <w:sz w:val="24"/>
          <w:szCs w:val="24"/>
        </w:rPr>
        <w:t xml:space="preserve">; </w:t>
      </w:r>
      <w:r w:rsidRPr="00F13078">
        <w:rPr>
          <w:rFonts w:cstheme="minorHAnsi"/>
          <w:i/>
          <w:sz w:val="24"/>
          <w:szCs w:val="24"/>
        </w:rPr>
        <w:t xml:space="preserve">n </w:t>
      </w:r>
      <w:r w:rsidRPr="00F13078">
        <w:rPr>
          <w:rFonts w:cstheme="minorHAnsi"/>
          <w:sz w:val="24"/>
          <w:szCs w:val="24"/>
        </w:rPr>
        <w:t xml:space="preserve">= 548,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sidRPr="00F13078">
        <w:rPr>
          <w:rFonts w:cstheme="minorHAnsi"/>
          <w:sz w:val="24"/>
          <w:szCs w:val="24"/>
        </w:rPr>
        <w:t xml:space="preserve"> = 0.55, df = 1, </w:t>
      </w:r>
      <w:r w:rsidRPr="00F13078">
        <w:rPr>
          <w:rFonts w:cstheme="minorHAnsi"/>
          <w:i/>
          <w:sz w:val="24"/>
          <w:szCs w:val="24"/>
        </w:rPr>
        <w:t>P</w:t>
      </w:r>
      <w:r w:rsidRPr="00F13078">
        <w:rPr>
          <w:rFonts w:cstheme="minorHAnsi"/>
          <w:sz w:val="24"/>
          <w:szCs w:val="24"/>
        </w:rPr>
        <w:t xml:space="preserve"> = 0.46).  </w:t>
      </w:r>
    </w:p>
    <w:p w14:paraId="647BACA3" w14:textId="6841DA9F" w:rsidR="008F6BB5" w:rsidRPr="00F13078" w:rsidRDefault="008F6BB5" w:rsidP="009F2213">
      <w:pPr>
        <w:spacing w:line="480" w:lineRule="auto"/>
        <w:ind w:firstLine="720"/>
        <w:rPr>
          <w:rFonts w:cstheme="minorHAnsi"/>
          <w:sz w:val="24"/>
          <w:szCs w:val="24"/>
        </w:rPr>
      </w:pPr>
      <w:r w:rsidRPr="00F13078">
        <w:rPr>
          <w:rFonts w:cstheme="minorHAnsi"/>
          <w:sz w:val="24"/>
          <w:szCs w:val="24"/>
        </w:rPr>
        <w:t xml:space="preserve">Radio-tagged steelhead that successfully overwintered in the main-stem Columbia River exhibited three primary movement behaviors </w:t>
      </w:r>
      <w:r w:rsidR="00E163D4">
        <w:rPr>
          <w:rFonts w:cstheme="minorHAnsi"/>
          <w:sz w:val="24"/>
          <w:szCs w:val="24"/>
        </w:rPr>
        <w:t>during the overwinter period</w:t>
      </w:r>
      <w:r w:rsidRPr="00F13078">
        <w:rPr>
          <w:rFonts w:cstheme="minorHAnsi"/>
          <w:sz w:val="24"/>
          <w:szCs w:val="24"/>
        </w:rPr>
        <w:t>: 1) tributary entry</w:t>
      </w:r>
      <w:r w:rsidR="003703FB">
        <w:rPr>
          <w:rFonts w:cstheme="minorHAnsi"/>
          <w:sz w:val="24"/>
          <w:szCs w:val="24"/>
        </w:rPr>
        <w:t xml:space="preserve"> (</w:t>
      </w:r>
      <w:r w:rsidR="003703FB" w:rsidRPr="00F13078">
        <w:rPr>
          <w:rFonts w:cstheme="minorHAnsi"/>
          <w:sz w:val="24"/>
          <w:szCs w:val="24"/>
        </w:rPr>
        <w:t>52% of main-stem overwintering survivors</w:t>
      </w:r>
      <w:r w:rsidR="003703FB">
        <w:rPr>
          <w:rFonts w:cstheme="minorHAnsi"/>
          <w:sz w:val="24"/>
          <w:szCs w:val="24"/>
        </w:rPr>
        <w:t xml:space="preserve">; </w:t>
      </w:r>
      <w:r w:rsidR="003703FB" w:rsidRPr="004B62A1">
        <w:rPr>
          <w:rFonts w:cstheme="minorHAnsi"/>
          <w:i/>
          <w:sz w:val="24"/>
          <w:szCs w:val="24"/>
        </w:rPr>
        <w:t>n</w:t>
      </w:r>
      <w:r w:rsidR="003703FB">
        <w:rPr>
          <w:rFonts w:cstheme="minorHAnsi"/>
          <w:sz w:val="24"/>
          <w:szCs w:val="24"/>
        </w:rPr>
        <w:t xml:space="preserve"> = 121)</w:t>
      </w:r>
      <w:r w:rsidRPr="00F13078">
        <w:rPr>
          <w:rFonts w:cstheme="minorHAnsi"/>
          <w:sz w:val="24"/>
          <w:szCs w:val="24"/>
        </w:rPr>
        <w:t>; 2) fallback out of the Upper Columbia River basin</w:t>
      </w:r>
      <w:r w:rsidR="003703FB">
        <w:rPr>
          <w:rFonts w:cstheme="minorHAnsi"/>
          <w:sz w:val="24"/>
          <w:szCs w:val="24"/>
        </w:rPr>
        <w:t xml:space="preserve"> (</w:t>
      </w:r>
      <w:r w:rsidR="00B72C25">
        <w:rPr>
          <w:rFonts w:cstheme="minorHAnsi"/>
          <w:sz w:val="24"/>
          <w:szCs w:val="24"/>
        </w:rPr>
        <w:t xml:space="preserve">35% of fallbacks; </w:t>
      </w:r>
      <w:r w:rsidR="003703FB" w:rsidRPr="004B62A1">
        <w:rPr>
          <w:rFonts w:cstheme="minorHAnsi"/>
          <w:i/>
          <w:sz w:val="24"/>
          <w:szCs w:val="24"/>
        </w:rPr>
        <w:t>n</w:t>
      </w:r>
      <w:r w:rsidR="003703FB">
        <w:rPr>
          <w:rFonts w:cstheme="minorHAnsi"/>
          <w:sz w:val="24"/>
          <w:szCs w:val="24"/>
        </w:rPr>
        <w:t xml:space="preserve"> = 34)</w:t>
      </w:r>
      <w:r w:rsidRPr="00F13078">
        <w:rPr>
          <w:rFonts w:cstheme="minorHAnsi"/>
          <w:sz w:val="24"/>
          <w:szCs w:val="24"/>
        </w:rPr>
        <w:t>; or 3) movement within the Columbia River without detection in a tributary</w:t>
      </w:r>
      <w:r w:rsidR="003703FB">
        <w:rPr>
          <w:rFonts w:cstheme="minorHAnsi"/>
          <w:sz w:val="24"/>
          <w:szCs w:val="24"/>
        </w:rPr>
        <w:t xml:space="preserve"> (44%; </w:t>
      </w:r>
      <w:r w:rsidR="003703FB" w:rsidRPr="004B62A1">
        <w:rPr>
          <w:rFonts w:cstheme="minorHAnsi"/>
          <w:i/>
          <w:sz w:val="24"/>
          <w:szCs w:val="24"/>
        </w:rPr>
        <w:t>n</w:t>
      </w:r>
      <w:r w:rsidR="003703FB">
        <w:rPr>
          <w:rFonts w:cstheme="minorHAnsi"/>
          <w:sz w:val="24"/>
          <w:szCs w:val="24"/>
        </w:rPr>
        <w:t xml:space="preserve"> = 43; </w:t>
      </w:r>
      <w:r w:rsidR="003703FB" w:rsidRPr="00F13078">
        <w:rPr>
          <w:rFonts w:cstheme="minorHAnsi"/>
          <w:sz w:val="24"/>
          <w:szCs w:val="24"/>
        </w:rPr>
        <w:t>see Table 4; ‘other survivors’</w:t>
      </w:r>
      <w:r w:rsidR="003703FB">
        <w:rPr>
          <w:rFonts w:cstheme="minorHAnsi"/>
          <w:sz w:val="24"/>
          <w:szCs w:val="24"/>
        </w:rPr>
        <w:t>)</w:t>
      </w:r>
      <w:r w:rsidRPr="00F13078">
        <w:rPr>
          <w:rFonts w:cstheme="minorHAnsi"/>
          <w:sz w:val="24"/>
          <w:szCs w:val="24"/>
        </w:rPr>
        <w:t xml:space="preserve">.  </w:t>
      </w:r>
      <w:r w:rsidR="006A0312" w:rsidRPr="00F13078">
        <w:rPr>
          <w:rFonts w:cstheme="minorHAnsi"/>
          <w:sz w:val="24"/>
          <w:szCs w:val="24"/>
        </w:rPr>
        <w:t xml:space="preserve"> </w:t>
      </w:r>
    </w:p>
    <w:p w14:paraId="779AC6A6" w14:textId="77777777" w:rsidR="008F6BB5" w:rsidRPr="00F13078" w:rsidRDefault="008F6BB5" w:rsidP="008F6BB5">
      <w:pPr>
        <w:spacing w:line="480" w:lineRule="auto"/>
        <w:rPr>
          <w:rFonts w:cstheme="minorHAnsi"/>
          <w:i/>
          <w:sz w:val="24"/>
          <w:szCs w:val="24"/>
        </w:rPr>
      </w:pPr>
    </w:p>
    <w:p w14:paraId="07C3BB8E" w14:textId="7CBA8345" w:rsidR="008F6BB5" w:rsidRPr="00F13078" w:rsidRDefault="008F6BB5" w:rsidP="008F6BB5">
      <w:pPr>
        <w:spacing w:line="480" w:lineRule="auto"/>
        <w:rPr>
          <w:rFonts w:cstheme="minorHAnsi"/>
          <w:sz w:val="24"/>
          <w:szCs w:val="24"/>
        </w:rPr>
      </w:pPr>
      <w:r w:rsidRPr="00F13078">
        <w:rPr>
          <w:rFonts w:cstheme="minorHAnsi"/>
          <w:sz w:val="24"/>
          <w:szCs w:val="24"/>
        </w:rPr>
        <w:t>[B]Survival</w:t>
      </w:r>
      <w:r w:rsidR="00AB39C4">
        <w:rPr>
          <w:rFonts w:cstheme="minorHAnsi"/>
          <w:sz w:val="24"/>
          <w:szCs w:val="24"/>
        </w:rPr>
        <w:t>-</w:t>
      </w:r>
      <w:r w:rsidRPr="00F13078">
        <w:rPr>
          <w:rFonts w:cstheme="minorHAnsi"/>
          <w:sz w:val="24"/>
          <w:szCs w:val="24"/>
        </w:rPr>
        <w:t>to</w:t>
      </w:r>
      <w:r w:rsidR="00AB39C4">
        <w:rPr>
          <w:rFonts w:cstheme="minorHAnsi"/>
          <w:sz w:val="24"/>
          <w:szCs w:val="24"/>
        </w:rPr>
        <w:t>-</w:t>
      </w:r>
      <w:r w:rsidRPr="00F13078">
        <w:rPr>
          <w:rFonts w:cstheme="minorHAnsi"/>
          <w:sz w:val="24"/>
          <w:szCs w:val="24"/>
        </w:rPr>
        <w:t xml:space="preserve">spawning </w:t>
      </w:r>
    </w:p>
    <w:p w14:paraId="0CFD0EC5" w14:textId="2ECECE98" w:rsidR="003E3277" w:rsidRDefault="008F6BB5" w:rsidP="00BD6926">
      <w:pPr>
        <w:spacing w:line="480" w:lineRule="auto"/>
        <w:ind w:firstLine="720"/>
        <w:rPr>
          <w:rFonts w:cstheme="minorHAnsi"/>
          <w:sz w:val="24"/>
          <w:szCs w:val="24"/>
        </w:rPr>
      </w:pPr>
      <w:r w:rsidRPr="00F13078">
        <w:rPr>
          <w:rFonts w:cstheme="minorHAnsi"/>
          <w:sz w:val="24"/>
          <w:szCs w:val="24"/>
        </w:rPr>
        <w:t xml:space="preserve">The mean </w:t>
      </w:r>
      <w:r w:rsidR="00BD6926">
        <w:rPr>
          <w:rFonts w:cstheme="minorHAnsi"/>
          <w:sz w:val="24"/>
          <w:szCs w:val="24"/>
        </w:rPr>
        <w:t xml:space="preserve">total </w:t>
      </w:r>
      <w:r w:rsidRPr="00F13078">
        <w:rPr>
          <w:rFonts w:cstheme="minorHAnsi"/>
          <w:sz w:val="24"/>
          <w:szCs w:val="24"/>
        </w:rPr>
        <w:t>survival</w:t>
      </w:r>
      <w:r w:rsidR="00020CE6">
        <w:rPr>
          <w:rFonts w:cstheme="minorHAnsi"/>
          <w:sz w:val="24"/>
          <w:szCs w:val="24"/>
        </w:rPr>
        <w:t>-to-spawning</w:t>
      </w:r>
      <w:r w:rsidRPr="00F13078">
        <w:rPr>
          <w:rFonts w:cstheme="minorHAnsi"/>
          <w:sz w:val="24"/>
          <w:szCs w:val="24"/>
        </w:rPr>
        <w:t xml:space="preserve"> </w:t>
      </w:r>
      <w:r w:rsidR="001C0BB6" w:rsidRPr="00F13078">
        <w:rPr>
          <w:rFonts w:cstheme="minorHAnsi"/>
          <w:sz w:val="24"/>
          <w:szCs w:val="24"/>
        </w:rPr>
        <w:t xml:space="preserve">rate </w:t>
      </w:r>
      <w:r w:rsidR="00740DE0">
        <w:rPr>
          <w:rFonts w:cstheme="minorHAnsi"/>
          <w:sz w:val="24"/>
          <w:szCs w:val="24"/>
        </w:rPr>
        <w:t xml:space="preserve">of </w:t>
      </w:r>
      <w:r w:rsidR="00107106" w:rsidRPr="00F13078">
        <w:rPr>
          <w:rFonts w:cstheme="minorHAnsi"/>
          <w:sz w:val="24"/>
          <w:szCs w:val="24"/>
        </w:rPr>
        <w:t>hatchery</w:t>
      </w:r>
      <w:r w:rsidR="003703FB">
        <w:rPr>
          <w:rFonts w:cstheme="minorHAnsi"/>
          <w:sz w:val="24"/>
          <w:szCs w:val="24"/>
        </w:rPr>
        <w:t>-</w:t>
      </w:r>
      <w:r w:rsidR="00107106" w:rsidRPr="00F13078">
        <w:rPr>
          <w:rFonts w:cstheme="minorHAnsi"/>
          <w:sz w:val="24"/>
          <w:szCs w:val="24"/>
        </w:rPr>
        <w:t xml:space="preserve"> and natural-origin</w:t>
      </w:r>
      <w:r w:rsidR="00740DE0">
        <w:rPr>
          <w:rFonts w:cstheme="minorHAnsi"/>
          <w:sz w:val="24"/>
          <w:szCs w:val="24"/>
        </w:rPr>
        <w:t xml:space="preserve"> steelhead</w:t>
      </w:r>
      <w:r w:rsidR="00107106" w:rsidRPr="00F13078">
        <w:rPr>
          <w:rFonts w:cstheme="minorHAnsi"/>
          <w:sz w:val="24"/>
          <w:szCs w:val="24"/>
        </w:rPr>
        <w:t xml:space="preserve"> </w:t>
      </w:r>
      <w:r w:rsidR="00DD1FEA" w:rsidRPr="00F13078">
        <w:rPr>
          <w:rFonts w:cstheme="minorHAnsi"/>
          <w:sz w:val="24"/>
          <w:szCs w:val="24"/>
        </w:rPr>
        <w:t xml:space="preserve">remaining </w:t>
      </w:r>
      <w:r w:rsidR="00DD1FEA" w:rsidRPr="00AE3F9F">
        <w:rPr>
          <w:rFonts w:cstheme="minorHAnsi"/>
          <w:sz w:val="24"/>
          <w:szCs w:val="24"/>
        </w:rPr>
        <w:t xml:space="preserve">above Priest Rapids Dam </w:t>
      </w:r>
      <w:r w:rsidRPr="00AE3F9F">
        <w:rPr>
          <w:rFonts w:cstheme="minorHAnsi"/>
          <w:sz w:val="24"/>
          <w:szCs w:val="24"/>
        </w:rPr>
        <w:t>was 0.693 (CI = 0.649, 0.737) across both years (Table 4).</w:t>
      </w:r>
      <w:r w:rsidR="00BD6926" w:rsidRPr="00AE3F9F">
        <w:rPr>
          <w:rFonts w:cstheme="minorHAnsi"/>
          <w:sz w:val="24"/>
          <w:szCs w:val="24"/>
        </w:rPr>
        <w:t xml:space="preserve"> </w:t>
      </w:r>
      <w:r w:rsidR="003E3277" w:rsidRPr="00AE3F9F">
        <w:rPr>
          <w:rFonts w:cstheme="minorHAnsi"/>
          <w:sz w:val="24"/>
          <w:szCs w:val="24"/>
        </w:rPr>
        <w:t xml:space="preserve"> </w:t>
      </w:r>
      <w:r w:rsidR="00BD6926" w:rsidRPr="00AE3F9F">
        <w:rPr>
          <w:rFonts w:cstheme="minorHAnsi"/>
          <w:sz w:val="24"/>
          <w:szCs w:val="24"/>
        </w:rPr>
        <w:t xml:space="preserve"> </w:t>
      </w:r>
      <w:r w:rsidR="003E3277" w:rsidRPr="00AE3F9F">
        <w:rPr>
          <w:rFonts w:cstheme="minorHAnsi"/>
          <w:sz w:val="24"/>
          <w:szCs w:val="24"/>
        </w:rPr>
        <w:t xml:space="preserve">Total mean annual steelhead survival-to-spawning under scenario (1, censoring unknown tributary survivors) was 0.68 and 0.70 for the 2015 and 2016 run-years, respectively.  By including unknown tributary steelhead as survivors (scenario 2) or conversely as mortalities (scenario 3), rates were 0.69 and 0.73 (best-case), and 0.67 and 0.62 (worst-case) for 2015 and </w:t>
      </w:r>
      <w:r w:rsidR="003E3277" w:rsidRPr="00AE3F9F">
        <w:rPr>
          <w:rFonts w:cstheme="minorHAnsi"/>
          <w:sz w:val="24"/>
          <w:szCs w:val="24"/>
        </w:rPr>
        <w:lastRenderedPageBreak/>
        <w:t>2016, respectively.  The potential for biases related to detection efficiency was small because annual survival estimates adjusted for detection efficiency were 0.68 and 0.70, falling within the ranges of the 2</w:t>
      </w:r>
      <w:r w:rsidR="003E3277" w:rsidRPr="00AE3F9F">
        <w:rPr>
          <w:rFonts w:cstheme="minorHAnsi"/>
          <w:sz w:val="24"/>
          <w:szCs w:val="24"/>
          <w:vertAlign w:val="superscript"/>
        </w:rPr>
        <w:t>nd</w:t>
      </w:r>
      <w:r w:rsidR="003E3277" w:rsidRPr="00AE3F9F">
        <w:rPr>
          <w:rFonts w:cstheme="minorHAnsi"/>
          <w:sz w:val="24"/>
          <w:szCs w:val="24"/>
        </w:rPr>
        <w:t xml:space="preserve"> and 3</w:t>
      </w:r>
      <w:r w:rsidR="003E3277" w:rsidRPr="00AE3F9F">
        <w:rPr>
          <w:rFonts w:cstheme="minorHAnsi"/>
          <w:sz w:val="24"/>
          <w:szCs w:val="24"/>
          <w:vertAlign w:val="superscript"/>
        </w:rPr>
        <w:t>rd</w:t>
      </w:r>
      <w:r w:rsidR="003E3277" w:rsidRPr="00AE3F9F">
        <w:rPr>
          <w:rFonts w:cstheme="minorHAnsi"/>
          <w:sz w:val="24"/>
          <w:szCs w:val="24"/>
        </w:rPr>
        <w:t xml:space="preserve"> scenarios.</w:t>
      </w:r>
      <w:r w:rsidR="003E3277" w:rsidRPr="00F13078">
        <w:rPr>
          <w:rFonts w:cstheme="minorHAnsi"/>
          <w:sz w:val="24"/>
          <w:szCs w:val="24"/>
        </w:rPr>
        <w:t xml:space="preserve">  </w:t>
      </w:r>
    </w:p>
    <w:p w14:paraId="7AFEE3C4" w14:textId="15B65750" w:rsidR="008F6BB5" w:rsidRPr="00F13078" w:rsidRDefault="00107B52" w:rsidP="00BD6926">
      <w:pPr>
        <w:spacing w:line="480" w:lineRule="auto"/>
        <w:ind w:firstLine="720"/>
        <w:rPr>
          <w:rFonts w:cstheme="minorHAnsi"/>
          <w:sz w:val="24"/>
          <w:szCs w:val="24"/>
        </w:rPr>
      </w:pPr>
      <w:r w:rsidRPr="005B1B0C">
        <w:rPr>
          <w:rFonts w:cstheme="minorHAnsi"/>
          <w:sz w:val="24"/>
          <w:szCs w:val="24"/>
        </w:rPr>
        <w:t>Notably,</w:t>
      </w:r>
      <w:r w:rsidR="00E163D4" w:rsidRPr="005B1B0C">
        <w:rPr>
          <w:rFonts w:cstheme="minorHAnsi"/>
          <w:sz w:val="24"/>
          <w:szCs w:val="24"/>
        </w:rPr>
        <w:t xml:space="preserve"> </w:t>
      </w:r>
      <w:r w:rsidR="00E8350E" w:rsidRPr="005B1B0C">
        <w:rPr>
          <w:rFonts w:cstheme="minorHAnsi"/>
          <w:sz w:val="24"/>
          <w:szCs w:val="24"/>
        </w:rPr>
        <w:t xml:space="preserve">steelhead </w:t>
      </w:r>
      <w:r w:rsidR="00E163D4" w:rsidRPr="005B1B0C">
        <w:rPr>
          <w:rFonts w:cstheme="minorHAnsi"/>
          <w:sz w:val="24"/>
          <w:szCs w:val="24"/>
        </w:rPr>
        <w:t xml:space="preserve">survival was reduced by harvest in 2015 </w:t>
      </w:r>
      <w:r w:rsidR="00E8350E" w:rsidRPr="005B1B0C">
        <w:rPr>
          <w:rFonts w:cstheme="minorHAnsi"/>
          <w:sz w:val="24"/>
          <w:szCs w:val="24"/>
        </w:rPr>
        <w:t xml:space="preserve">by </w:t>
      </w:r>
      <w:r w:rsidR="00386F75" w:rsidRPr="005B1B0C">
        <w:rPr>
          <w:rFonts w:cstheme="minorHAnsi"/>
          <w:sz w:val="24"/>
          <w:szCs w:val="24"/>
        </w:rPr>
        <w:t>18%</w:t>
      </w:r>
      <w:r w:rsidR="006645FD" w:rsidRPr="005B1B0C">
        <w:rPr>
          <w:rFonts w:cstheme="minorHAnsi"/>
          <w:sz w:val="24"/>
          <w:szCs w:val="24"/>
        </w:rPr>
        <w:t>, resulting in a relatively large difference in survival-to-spawn between hatchery- and natural-origin groups</w:t>
      </w:r>
      <w:r w:rsidR="00D0268B" w:rsidRPr="005B1B0C">
        <w:rPr>
          <w:rFonts w:cstheme="minorHAnsi"/>
          <w:sz w:val="24"/>
          <w:szCs w:val="24"/>
        </w:rPr>
        <w:t>.</w:t>
      </w:r>
      <w:r w:rsidR="00386F75" w:rsidRPr="005B1B0C">
        <w:rPr>
          <w:rFonts w:cstheme="minorHAnsi"/>
          <w:sz w:val="24"/>
          <w:szCs w:val="24"/>
        </w:rPr>
        <w:t xml:space="preserve"> </w:t>
      </w:r>
      <w:r w:rsidR="00D0268B" w:rsidRPr="005B1B0C">
        <w:rPr>
          <w:rFonts w:cstheme="minorHAnsi"/>
          <w:sz w:val="24"/>
          <w:szCs w:val="24"/>
        </w:rPr>
        <w:t xml:space="preserve"> </w:t>
      </w:r>
      <w:r w:rsidR="006645FD" w:rsidRPr="005B1B0C">
        <w:rPr>
          <w:rFonts w:cstheme="minorHAnsi"/>
          <w:sz w:val="24"/>
          <w:szCs w:val="24"/>
        </w:rPr>
        <w:t>Survival in hatchery-origin steelhead increased</w:t>
      </w:r>
      <w:r w:rsidR="00530EB4" w:rsidRPr="005B1B0C">
        <w:rPr>
          <w:rFonts w:cstheme="minorHAnsi"/>
          <w:sz w:val="24"/>
          <w:szCs w:val="24"/>
        </w:rPr>
        <w:t xml:space="preserve"> somewhat</w:t>
      </w:r>
      <w:r w:rsidR="006645FD" w:rsidRPr="005B1B0C">
        <w:rPr>
          <w:rFonts w:cstheme="minorHAnsi"/>
          <w:sz w:val="24"/>
          <w:szCs w:val="24"/>
        </w:rPr>
        <w:t xml:space="preserve"> in 2016</w:t>
      </w:r>
      <w:r w:rsidR="00530EB4" w:rsidRPr="005B1B0C">
        <w:rPr>
          <w:rFonts w:cstheme="minorHAnsi"/>
          <w:sz w:val="24"/>
          <w:szCs w:val="24"/>
        </w:rPr>
        <w:t xml:space="preserve">, but </w:t>
      </w:r>
      <w:r w:rsidR="006645FD" w:rsidRPr="005B1B0C">
        <w:rPr>
          <w:rFonts w:cstheme="minorHAnsi"/>
          <w:sz w:val="24"/>
          <w:szCs w:val="24"/>
        </w:rPr>
        <w:t>declined in</w:t>
      </w:r>
      <w:r w:rsidR="00530EB4" w:rsidRPr="005B1B0C">
        <w:rPr>
          <w:rFonts w:cstheme="minorHAnsi"/>
          <w:sz w:val="24"/>
          <w:szCs w:val="24"/>
        </w:rPr>
        <w:t xml:space="preserve"> natural-origin steelhead, and </w:t>
      </w:r>
      <w:r w:rsidR="006645FD" w:rsidRPr="005B1B0C">
        <w:rPr>
          <w:rFonts w:cstheme="minorHAnsi"/>
          <w:sz w:val="24"/>
          <w:szCs w:val="24"/>
        </w:rPr>
        <w:t xml:space="preserve">the </w:t>
      </w:r>
      <w:r w:rsidR="00530EB4" w:rsidRPr="005B1B0C">
        <w:rPr>
          <w:rFonts w:cstheme="minorHAnsi"/>
          <w:sz w:val="24"/>
          <w:szCs w:val="24"/>
        </w:rPr>
        <w:t>difference in rates</w:t>
      </w:r>
      <w:r w:rsidR="006645FD" w:rsidRPr="005B1B0C">
        <w:rPr>
          <w:rFonts w:cstheme="minorHAnsi"/>
          <w:sz w:val="24"/>
          <w:szCs w:val="24"/>
        </w:rPr>
        <w:t xml:space="preserve"> between </w:t>
      </w:r>
      <w:r w:rsidR="00DB638B" w:rsidRPr="005B1B0C">
        <w:rPr>
          <w:rFonts w:cstheme="minorHAnsi"/>
          <w:sz w:val="24"/>
          <w:szCs w:val="24"/>
        </w:rPr>
        <w:t>hatchery</w:t>
      </w:r>
      <w:r w:rsidR="00C32394" w:rsidRPr="005B1B0C">
        <w:rPr>
          <w:rFonts w:cstheme="minorHAnsi"/>
          <w:sz w:val="24"/>
          <w:szCs w:val="24"/>
        </w:rPr>
        <w:t>-</w:t>
      </w:r>
      <w:r w:rsidR="007B582C" w:rsidRPr="005B1B0C">
        <w:rPr>
          <w:rFonts w:cstheme="minorHAnsi"/>
          <w:sz w:val="24"/>
          <w:szCs w:val="24"/>
        </w:rPr>
        <w:t xml:space="preserve"> and natural-origin</w:t>
      </w:r>
      <w:r w:rsidR="00DB638B" w:rsidRPr="005B1B0C">
        <w:rPr>
          <w:rFonts w:cstheme="minorHAnsi"/>
          <w:sz w:val="24"/>
          <w:szCs w:val="24"/>
        </w:rPr>
        <w:t xml:space="preserve"> </w:t>
      </w:r>
      <w:r w:rsidR="00BB5C13" w:rsidRPr="005B1B0C">
        <w:rPr>
          <w:rFonts w:cstheme="minorHAnsi"/>
          <w:sz w:val="24"/>
          <w:szCs w:val="24"/>
        </w:rPr>
        <w:t xml:space="preserve">steelhead </w:t>
      </w:r>
      <w:r w:rsidR="00530EB4" w:rsidRPr="005B1B0C">
        <w:rPr>
          <w:rFonts w:cstheme="minorHAnsi"/>
          <w:sz w:val="24"/>
          <w:szCs w:val="24"/>
        </w:rPr>
        <w:t xml:space="preserve">was reduced </w:t>
      </w:r>
      <w:r w:rsidR="007B582C" w:rsidRPr="005B1B0C">
        <w:rPr>
          <w:rFonts w:cstheme="minorHAnsi"/>
          <w:sz w:val="24"/>
          <w:szCs w:val="24"/>
        </w:rPr>
        <w:t>(Table 4)</w:t>
      </w:r>
      <w:r w:rsidR="00530EB4" w:rsidRPr="005B1B0C">
        <w:rPr>
          <w:rFonts w:cstheme="minorHAnsi"/>
          <w:sz w:val="24"/>
          <w:szCs w:val="24"/>
        </w:rPr>
        <w:t>.  C</w:t>
      </w:r>
      <w:r w:rsidR="001C36FB" w:rsidRPr="005B1B0C">
        <w:rPr>
          <w:rFonts w:cstheme="minorHAnsi"/>
          <w:sz w:val="24"/>
          <w:szCs w:val="24"/>
        </w:rPr>
        <w:t>onsequently</w:t>
      </w:r>
      <w:r w:rsidR="007B582C" w:rsidRPr="005B1B0C">
        <w:rPr>
          <w:rFonts w:cstheme="minorHAnsi"/>
          <w:sz w:val="24"/>
          <w:szCs w:val="24"/>
        </w:rPr>
        <w:t xml:space="preserve">, </w:t>
      </w:r>
      <w:r w:rsidR="00530EB4" w:rsidRPr="005B1B0C">
        <w:rPr>
          <w:rFonts w:cstheme="minorHAnsi"/>
          <w:sz w:val="24"/>
          <w:szCs w:val="24"/>
        </w:rPr>
        <w:t xml:space="preserve">the increased relative survival in hatchery-origin steelhead in 2016 was associated with increased </w:t>
      </w:r>
      <w:bookmarkStart w:id="7" w:name="_Hlk42846724"/>
      <w:r w:rsidR="00DD1FEA" w:rsidRPr="005B1B0C">
        <w:rPr>
          <w:rFonts w:cstheme="minorHAnsi"/>
          <w:sz w:val="24"/>
          <w:szCs w:val="24"/>
        </w:rPr>
        <w:t>pHOS across the four major tributaries</w:t>
      </w:r>
      <w:r w:rsidR="00530EB4" w:rsidRPr="005B1B0C">
        <w:rPr>
          <w:rFonts w:cstheme="minorHAnsi"/>
          <w:sz w:val="24"/>
          <w:szCs w:val="24"/>
        </w:rPr>
        <w:t xml:space="preserve"> between years, </w:t>
      </w:r>
      <w:r w:rsidR="00DD1FEA" w:rsidRPr="005B1B0C">
        <w:rPr>
          <w:rFonts w:cstheme="minorHAnsi"/>
          <w:sz w:val="24"/>
          <w:szCs w:val="24"/>
        </w:rPr>
        <w:t>from</w:t>
      </w:r>
      <w:r w:rsidR="00DD1FEA" w:rsidRPr="00F13078">
        <w:rPr>
          <w:rFonts w:cstheme="minorHAnsi"/>
          <w:sz w:val="24"/>
          <w:szCs w:val="24"/>
        </w:rPr>
        <w:t xml:space="preserve"> ~1:1 </w:t>
      </w:r>
      <w:r w:rsidR="00A856FD">
        <w:rPr>
          <w:rFonts w:cstheme="minorHAnsi"/>
          <w:sz w:val="24"/>
          <w:szCs w:val="24"/>
        </w:rPr>
        <w:t xml:space="preserve">hatchery- to natural-origin steelhead </w:t>
      </w:r>
      <w:r w:rsidR="00DD1FEA" w:rsidRPr="00F13078">
        <w:rPr>
          <w:rFonts w:cstheme="minorHAnsi"/>
          <w:sz w:val="24"/>
          <w:szCs w:val="24"/>
        </w:rPr>
        <w:t>in 2015 (50.9%</w:t>
      </w:r>
      <w:r w:rsidR="002C4041" w:rsidRPr="00F13078">
        <w:rPr>
          <w:rFonts w:cstheme="minorHAnsi"/>
          <w:sz w:val="24"/>
          <w:szCs w:val="24"/>
        </w:rPr>
        <w:t xml:space="preserve"> </w:t>
      </w:r>
      <w:r w:rsidR="007C7712">
        <w:rPr>
          <w:rFonts w:cstheme="minorHAnsi"/>
          <w:sz w:val="24"/>
          <w:szCs w:val="24"/>
        </w:rPr>
        <w:t>hatchery-origin</w:t>
      </w:r>
      <w:r w:rsidR="00DD1FEA" w:rsidRPr="00F13078">
        <w:rPr>
          <w:rFonts w:cstheme="minorHAnsi"/>
          <w:sz w:val="24"/>
          <w:szCs w:val="24"/>
        </w:rPr>
        <w:t xml:space="preserve">, </w:t>
      </w:r>
      <w:r w:rsidR="00DD1FEA" w:rsidRPr="00F13078">
        <w:rPr>
          <w:rFonts w:cstheme="minorHAnsi"/>
          <w:i/>
          <w:sz w:val="24"/>
          <w:szCs w:val="24"/>
        </w:rPr>
        <w:t>n</w:t>
      </w:r>
      <w:r w:rsidR="00DD1FEA" w:rsidRPr="00F13078">
        <w:rPr>
          <w:rFonts w:cstheme="minorHAnsi"/>
          <w:sz w:val="24"/>
          <w:szCs w:val="24"/>
        </w:rPr>
        <w:t xml:space="preserve"> = 165</w:t>
      </w:r>
      <w:r w:rsidR="002C4041" w:rsidRPr="00F13078">
        <w:rPr>
          <w:rFonts w:cstheme="minorHAnsi"/>
          <w:sz w:val="24"/>
          <w:szCs w:val="24"/>
        </w:rPr>
        <w:t xml:space="preserve"> spawners</w:t>
      </w:r>
      <w:r w:rsidR="00DD1FEA" w:rsidRPr="00F13078">
        <w:rPr>
          <w:rFonts w:cstheme="minorHAnsi"/>
          <w:sz w:val="24"/>
          <w:szCs w:val="24"/>
        </w:rPr>
        <w:t>, Table 4) to ~2:1 in 2016 (68.7%</w:t>
      </w:r>
      <w:r w:rsidR="005A6621" w:rsidRPr="00F13078">
        <w:rPr>
          <w:rFonts w:cstheme="minorHAnsi"/>
          <w:sz w:val="24"/>
          <w:szCs w:val="24"/>
        </w:rPr>
        <w:t xml:space="preserve">; </w:t>
      </w:r>
      <w:r w:rsidR="00DD1FEA" w:rsidRPr="00F13078">
        <w:rPr>
          <w:rFonts w:cstheme="minorHAnsi"/>
          <w:i/>
          <w:sz w:val="24"/>
          <w:szCs w:val="24"/>
        </w:rPr>
        <w:t>n</w:t>
      </w:r>
      <w:r w:rsidR="00DD1FEA" w:rsidRPr="00F13078">
        <w:rPr>
          <w:rFonts w:cstheme="minorHAnsi"/>
          <w:sz w:val="24"/>
          <w:szCs w:val="24"/>
        </w:rPr>
        <w:t xml:space="preserve"> = 144</w:t>
      </w:r>
      <w:r w:rsidR="005A6621" w:rsidRPr="00F13078">
        <w:rPr>
          <w:rFonts w:cstheme="minorHAnsi"/>
          <w:sz w:val="24"/>
          <w:szCs w:val="24"/>
        </w:rPr>
        <w:t>,</w:t>
      </w:r>
      <w:r w:rsidR="00DD1FEA" w:rsidRPr="00F13078">
        <w:rPr>
          <w:rFonts w:cstheme="minorHAnsi"/>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sidR="00DD1FEA" w:rsidRPr="00F13078">
        <w:rPr>
          <w:rFonts w:cstheme="minorHAnsi"/>
          <w:sz w:val="24"/>
          <w:szCs w:val="24"/>
        </w:rPr>
        <w:t xml:space="preserve"> = 9.410, df = 1, </w:t>
      </w:r>
      <w:r w:rsidR="00DD1FEA" w:rsidRPr="00F13078">
        <w:rPr>
          <w:rFonts w:cstheme="minorHAnsi"/>
          <w:i/>
          <w:sz w:val="24"/>
          <w:szCs w:val="24"/>
        </w:rPr>
        <w:t>P</w:t>
      </w:r>
      <w:r w:rsidR="00DD1FEA" w:rsidRPr="00F13078">
        <w:rPr>
          <w:rFonts w:cstheme="minorHAnsi"/>
          <w:sz w:val="24"/>
          <w:szCs w:val="24"/>
        </w:rPr>
        <w:t xml:space="preserve"> &lt; 0.01).  </w:t>
      </w:r>
      <w:r w:rsidR="00DD1FEA" w:rsidRPr="00E8350E">
        <w:rPr>
          <w:rFonts w:cstheme="minorHAnsi"/>
          <w:sz w:val="24"/>
          <w:szCs w:val="24"/>
        </w:rPr>
        <w:t>Similarly,</w:t>
      </w:r>
      <w:r w:rsidR="00E8350E" w:rsidRPr="005C29BE">
        <w:rPr>
          <w:rFonts w:cstheme="minorHAnsi"/>
          <w:sz w:val="24"/>
          <w:szCs w:val="24"/>
        </w:rPr>
        <w:t xml:space="preserve"> among steelhead that</w:t>
      </w:r>
      <w:r w:rsidR="00DD1FEA" w:rsidRPr="00E8350E">
        <w:rPr>
          <w:rFonts w:cstheme="minorHAnsi"/>
          <w:sz w:val="24"/>
          <w:szCs w:val="24"/>
        </w:rPr>
        <w:t xml:space="preserve"> </w:t>
      </w:r>
      <w:r w:rsidR="00E8350E" w:rsidRPr="005C29BE">
        <w:rPr>
          <w:rFonts w:cstheme="minorHAnsi"/>
          <w:sz w:val="24"/>
          <w:szCs w:val="24"/>
        </w:rPr>
        <w:t xml:space="preserve">survived overwintering but could not be assigned to a tributary, </w:t>
      </w:r>
      <w:r w:rsidR="00DD1FEA" w:rsidRPr="00E8350E">
        <w:rPr>
          <w:rFonts w:cstheme="minorHAnsi"/>
          <w:sz w:val="24"/>
          <w:szCs w:val="24"/>
        </w:rPr>
        <w:t xml:space="preserve">the total number of hatchery-origin steelhead increased four-fold between </w:t>
      </w:r>
      <w:r w:rsidR="00E8350E" w:rsidRPr="005C29BE">
        <w:rPr>
          <w:rFonts w:cstheme="minorHAnsi"/>
          <w:sz w:val="24"/>
          <w:szCs w:val="24"/>
        </w:rPr>
        <w:t xml:space="preserve">years </w:t>
      </w:r>
      <w:r w:rsidR="00DD1FEA" w:rsidRPr="00E8350E">
        <w:rPr>
          <w:rFonts w:cstheme="minorHAnsi"/>
          <w:sz w:val="24"/>
          <w:szCs w:val="24"/>
        </w:rPr>
        <w:t>(</w:t>
      </w:r>
      <w:r w:rsidR="00E8350E" w:rsidRPr="005C29BE">
        <w:rPr>
          <w:rFonts w:cstheme="minorHAnsi"/>
          <w:sz w:val="24"/>
          <w:szCs w:val="24"/>
        </w:rPr>
        <w:t xml:space="preserve">2015: </w:t>
      </w:r>
      <w:r w:rsidR="00DD1FEA" w:rsidRPr="00E8350E">
        <w:rPr>
          <w:rFonts w:cstheme="minorHAnsi"/>
          <w:sz w:val="24"/>
          <w:szCs w:val="24"/>
        </w:rPr>
        <w:t>15/21</w:t>
      </w:r>
      <w:r w:rsidR="00E8350E" w:rsidRPr="005C29BE">
        <w:rPr>
          <w:rFonts w:cstheme="minorHAnsi"/>
          <w:sz w:val="24"/>
          <w:szCs w:val="24"/>
        </w:rPr>
        <w:t xml:space="preserve"> unassigned spawners</w:t>
      </w:r>
      <w:r w:rsidR="00DD1FEA" w:rsidRPr="00E8350E">
        <w:rPr>
          <w:rFonts w:cstheme="minorHAnsi"/>
          <w:sz w:val="24"/>
          <w:szCs w:val="24"/>
        </w:rPr>
        <w:t xml:space="preserve"> [pHOS = 0.71]</w:t>
      </w:r>
      <w:r w:rsidR="00E8350E" w:rsidRPr="005C29BE">
        <w:rPr>
          <w:rFonts w:cstheme="minorHAnsi"/>
          <w:sz w:val="24"/>
          <w:szCs w:val="24"/>
        </w:rPr>
        <w:t>; 2016:</w:t>
      </w:r>
      <w:r w:rsidR="00DD1FEA" w:rsidRPr="00E8350E">
        <w:rPr>
          <w:rFonts w:cstheme="minorHAnsi"/>
          <w:sz w:val="24"/>
          <w:szCs w:val="24"/>
        </w:rPr>
        <w:t xml:space="preserve"> 62/76 [pHOS = 0.82], respectively</w:t>
      </w:r>
      <w:r w:rsidR="00922E7A" w:rsidRPr="00E8350E">
        <w:rPr>
          <w:rFonts w:cstheme="minorHAnsi"/>
          <w:sz w:val="24"/>
          <w:szCs w:val="24"/>
        </w:rPr>
        <w:t>; see Table 4</w:t>
      </w:r>
      <w:r w:rsidR="00DD1FEA" w:rsidRPr="00E8350E">
        <w:rPr>
          <w:rFonts w:cstheme="minorHAnsi"/>
          <w:sz w:val="24"/>
          <w:szCs w:val="24"/>
        </w:rPr>
        <w:t xml:space="preserve">), though the frequencies between years were not significantly different </w:t>
      </w:r>
      <w:r w:rsidR="00EB0381" w:rsidRPr="00E8350E">
        <w:rPr>
          <w:rFonts w:cstheme="minorHAnsi"/>
          <w:sz w:val="24"/>
          <w:szCs w:val="24"/>
        </w:rPr>
        <w:t xml:space="preserve">in the smaller sample </w:t>
      </w:r>
      <w:r w:rsidR="00DD1FEA" w:rsidRPr="00E8350E">
        <w:rPr>
          <w:rFonts w:cstheme="minorHAnsi"/>
          <w:sz w:val="24"/>
          <w:szCs w:val="24"/>
        </w:rPr>
        <w:t>(</w:t>
      </w: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oMath>
      <w:r w:rsidR="00DD1FEA" w:rsidRPr="00E8350E">
        <w:rPr>
          <w:rFonts w:cstheme="minorHAnsi"/>
          <w:sz w:val="24"/>
          <w:szCs w:val="24"/>
        </w:rPr>
        <w:t xml:space="preserve"> </w:t>
      </w:r>
      <w:r w:rsidR="00DD1FEA" w:rsidRPr="00F164B4">
        <w:rPr>
          <w:rFonts w:cstheme="minorHAnsi"/>
          <w:sz w:val="24"/>
          <w:szCs w:val="24"/>
        </w:rPr>
        <w:t>= 1.392</w:t>
      </w:r>
      <w:r w:rsidR="00DD1FEA" w:rsidRPr="00F23E4A">
        <w:rPr>
          <w:rFonts w:cstheme="minorHAnsi"/>
          <w:sz w:val="24"/>
          <w:szCs w:val="24"/>
        </w:rPr>
        <w:t xml:space="preserve">, df = 1, </w:t>
      </w:r>
      <w:r w:rsidR="00DD1FEA" w:rsidRPr="00E8350E">
        <w:rPr>
          <w:rFonts w:cstheme="minorHAnsi"/>
          <w:i/>
          <w:sz w:val="24"/>
          <w:szCs w:val="24"/>
        </w:rPr>
        <w:t>P</w:t>
      </w:r>
      <w:r w:rsidR="00DD1FEA" w:rsidRPr="00E8350E">
        <w:rPr>
          <w:rFonts w:cstheme="minorHAnsi"/>
          <w:sz w:val="24"/>
          <w:szCs w:val="24"/>
        </w:rPr>
        <w:t xml:space="preserve"> &lt; 0. 238).</w:t>
      </w:r>
      <w:r w:rsidR="009110FD" w:rsidRPr="00F13078">
        <w:rPr>
          <w:rFonts w:cstheme="minorHAnsi"/>
          <w:sz w:val="24"/>
          <w:szCs w:val="24"/>
        </w:rPr>
        <w:t xml:space="preserve"> </w:t>
      </w:r>
      <w:r w:rsidR="002D38C6" w:rsidRPr="00F13078">
        <w:rPr>
          <w:rFonts w:cstheme="minorHAnsi"/>
          <w:sz w:val="24"/>
          <w:szCs w:val="24"/>
        </w:rPr>
        <w:t xml:space="preserve"> </w:t>
      </w:r>
      <w:bookmarkEnd w:id="7"/>
      <w:r w:rsidR="002D38C6" w:rsidRPr="00F13078">
        <w:rPr>
          <w:rFonts w:cstheme="minorHAnsi"/>
          <w:sz w:val="24"/>
          <w:szCs w:val="24"/>
        </w:rPr>
        <w:t>Among tributary populations</w:t>
      </w:r>
      <w:r w:rsidR="009110FD" w:rsidRPr="00F13078">
        <w:rPr>
          <w:rFonts w:cstheme="minorHAnsi"/>
          <w:sz w:val="24"/>
          <w:szCs w:val="24"/>
        </w:rPr>
        <w:t>,</w:t>
      </w:r>
      <w:r w:rsidR="002D38C6" w:rsidRPr="00F13078">
        <w:rPr>
          <w:rFonts w:cstheme="minorHAnsi"/>
          <w:sz w:val="24"/>
          <w:szCs w:val="24"/>
        </w:rPr>
        <w:t xml:space="preserve"> hatchery-origin steelhead were more abundant in the Methow and Okanogan </w:t>
      </w:r>
      <w:r w:rsidR="00922E7A">
        <w:rPr>
          <w:rFonts w:cstheme="minorHAnsi"/>
          <w:sz w:val="24"/>
          <w:szCs w:val="24"/>
        </w:rPr>
        <w:t>r</w:t>
      </w:r>
      <w:r w:rsidR="002D38C6" w:rsidRPr="00F13078">
        <w:rPr>
          <w:rFonts w:cstheme="minorHAnsi"/>
          <w:sz w:val="24"/>
          <w:szCs w:val="24"/>
        </w:rPr>
        <w:t>ivers during both monitored years</w:t>
      </w:r>
      <w:r w:rsidR="00891FE2" w:rsidRPr="00F13078">
        <w:rPr>
          <w:rFonts w:cstheme="minorHAnsi"/>
          <w:sz w:val="24"/>
          <w:szCs w:val="24"/>
        </w:rPr>
        <w:t>.</w:t>
      </w:r>
      <w:r w:rsidR="0090595E" w:rsidRPr="00F13078">
        <w:rPr>
          <w:rFonts w:cstheme="minorHAnsi"/>
          <w:sz w:val="24"/>
          <w:szCs w:val="24"/>
        </w:rPr>
        <w:t xml:space="preserve"> </w:t>
      </w:r>
      <w:r w:rsidR="002D38C6" w:rsidRPr="00F13078">
        <w:rPr>
          <w:rFonts w:cstheme="minorHAnsi"/>
          <w:sz w:val="24"/>
          <w:szCs w:val="24"/>
        </w:rPr>
        <w:t xml:space="preserve"> </w:t>
      </w:r>
      <w:r w:rsidR="008F6BB5" w:rsidRPr="00F13078">
        <w:rPr>
          <w:rFonts w:cstheme="minorHAnsi"/>
          <w:sz w:val="24"/>
          <w:szCs w:val="24"/>
        </w:rPr>
        <w:t>Total counts per tributary differ slightly from overwintering survival estimates</w:t>
      </w:r>
      <w:r w:rsidR="00BD6926">
        <w:rPr>
          <w:rFonts w:cstheme="minorHAnsi"/>
          <w:sz w:val="24"/>
          <w:szCs w:val="24"/>
        </w:rPr>
        <w:t xml:space="preserve"> (Table 3)</w:t>
      </w:r>
      <w:r w:rsidR="008F6BB5" w:rsidRPr="00F13078">
        <w:rPr>
          <w:rFonts w:cstheme="minorHAnsi"/>
          <w:sz w:val="24"/>
          <w:szCs w:val="24"/>
        </w:rPr>
        <w:t xml:space="preserve"> given that 11 </w:t>
      </w:r>
      <w:r w:rsidR="00BB5C13">
        <w:rPr>
          <w:rFonts w:cstheme="minorHAnsi"/>
          <w:sz w:val="24"/>
          <w:szCs w:val="24"/>
        </w:rPr>
        <w:t>steelhead</w:t>
      </w:r>
      <w:r w:rsidR="00BB5C13" w:rsidRPr="00F13078">
        <w:rPr>
          <w:rFonts w:cstheme="minorHAnsi"/>
          <w:sz w:val="24"/>
          <w:szCs w:val="24"/>
        </w:rPr>
        <w:t xml:space="preserve"> </w:t>
      </w:r>
      <w:r w:rsidR="008F6BB5" w:rsidRPr="00F13078">
        <w:rPr>
          <w:rFonts w:cstheme="minorHAnsi"/>
          <w:sz w:val="24"/>
          <w:szCs w:val="24"/>
        </w:rPr>
        <w:t>overwintered in a tributary other than their spawning tributary.  Adjusting</w:t>
      </w:r>
      <w:r w:rsidR="002D0650">
        <w:rPr>
          <w:rFonts w:cstheme="minorHAnsi"/>
          <w:sz w:val="24"/>
          <w:szCs w:val="24"/>
        </w:rPr>
        <w:t xml:space="preserve"> </w:t>
      </w:r>
      <w:r w:rsidR="007D4B43" w:rsidRPr="00F13078">
        <w:rPr>
          <w:rFonts w:cstheme="minorHAnsi"/>
          <w:sz w:val="24"/>
          <w:szCs w:val="24"/>
        </w:rPr>
        <w:t>total t</w:t>
      </w:r>
      <w:r w:rsidR="005C46D9">
        <w:rPr>
          <w:rFonts w:cstheme="minorHAnsi"/>
          <w:sz w:val="24"/>
          <w:szCs w:val="24"/>
        </w:rPr>
        <w:t>ributary entry</w:t>
      </w:r>
      <w:r w:rsidR="008F6BB5" w:rsidRPr="00F13078">
        <w:rPr>
          <w:rFonts w:cstheme="minorHAnsi"/>
          <w:sz w:val="24"/>
          <w:szCs w:val="24"/>
        </w:rPr>
        <w:t xml:space="preserve"> </w:t>
      </w:r>
      <w:r w:rsidR="002D0650">
        <w:rPr>
          <w:rFonts w:cstheme="minorHAnsi"/>
          <w:sz w:val="24"/>
          <w:szCs w:val="24"/>
        </w:rPr>
        <w:t>by</w:t>
      </w:r>
      <w:r w:rsidR="002D0650" w:rsidRPr="00F13078">
        <w:rPr>
          <w:rFonts w:cstheme="minorHAnsi"/>
          <w:sz w:val="24"/>
          <w:szCs w:val="24"/>
        </w:rPr>
        <w:t xml:space="preserve"> </w:t>
      </w:r>
      <w:r w:rsidR="00F84999" w:rsidRPr="00F13078">
        <w:rPr>
          <w:rFonts w:cstheme="minorHAnsi"/>
          <w:sz w:val="24"/>
          <w:szCs w:val="24"/>
        </w:rPr>
        <w:t xml:space="preserve">detection efficiencies of the </w:t>
      </w:r>
      <w:r w:rsidR="008F6BB5" w:rsidRPr="00F13078">
        <w:rPr>
          <w:rFonts w:cstheme="minorHAnsi"/>
          <w:sz w:val="24"/>
          <w:szCs w:val="24"/>
        </w:rPr>
        <w:t xml:space="preserve">lower tributary fixed sites </w:t>
      </w:r>
      <w:r w:rsidR="002D0650">
        <w:rPr>
          <w:rFonts w:cstheme="minorHAnsi"/>
          <w:sz w:val="24"/>
          <w:szCs w:val="24"/>
        </w:rPr>
        <w:t xml:space="preserve">increased the estimated total entry from 309 to </w:t>
      </w:r>
      <w:r w:rsidR="00C9422D" w:rsidRPr="00F13078">
        <w:rPr>
          <w:rFonts w:cstheme="minorHAnsi"/>
          <w:sz w:val="24"/>
          <w:szCs w:val="24"/>
        </w:rPr>
        <w:t>321</w:t>
      </w:r>
      <w:r w:rsidR="008F6BB5" w:rsidRPr="00F13078">
        <w:rPr>
          <w:rFonts w:cstheme="minorHAnsi"/>
          <w:sz w:val="24"/>
          <w:szCs w:val="24"/>
        </w:rPr>
        <w:t xml:space="preserve"> (see Table 4; ‘Det. Efficiency’).  </w:t>
      </w:r>
    </w:p>
    <w:p w14:paraId="5D9D64C5" w14:textId="3ADB50E5" w:rsidR="008F6BB5" w:rsidRPr="00F13078" w:rsidRDefault="008F6BB5" w:rsidP="008F6BB5">
      <w:pPr>
        <w:spacing w:line="480" w:lineRule="auto"/>
        <w:rPr>
          <w:rFonts w:cstheme="minorHAnsi"/>
          <w:i/>
          <w:sz w:val="24"/>
          <w:szCs w:val="24"/>
        </w:rPr>
      </w:pPr>
    </w:p>
    <w:p w14:paraId="7A2FBC9E" w14:textId="744EAC4E" w:rsidR="008F6BB5" w:rsidRPr="00F13078" w:rsidRDefault="008F6BB5" w:rsidP="008F6BB5">
      <w:pPr>
        <w:spacing w:line="480" w:lineRule="auto"/>
        <w:rPr>
          <w:rFonts w:cstheme="minorHAnsi"/>
          <w:sz w:val="24"/>
          <w:szCs w:val="24"/>
        </w:rPr>
      </w:pPr>
      <w:r w:rsidRPr="00F13078">
        <w:rPr>
          <w:rFonts w:cstheme="minorHAnsi"/>
          <w:sz w:val="24"/>
          <w:szCs w:val="24"/>
        </w:rPr>
        <w:lastRenderedPageBreak/>
        <w:t>[B]Post</w:t>
      </w:r>
      <w:r w:rsidR="008208B0" w:rsidRPr="00F13078">
        <w:rPr>
          <w:rFonts w:cstheme="minorHAnsi"/>
          <w:sz w:val="24"/>
          <w:szCs w:val="24"/>
        </w:rPr>
        <w:t>-</w:t>
      </w:r>
      <w:r w:rsidRPr="00F13078">
        <w:rPr>
          <w:rFonts w:cstheme="minorHAnsi"/>
          <w:sz w:val="24"/>
          <w:szCs w:val="24"/>
        </w:rPr>
        <w:t>spawn movement</w:t>
      </w:r>
      <w:r w:rsidR="001C0BB6" w:rsidRPr="00F13078">
        <w:rPr>
          <w:rFonts w:cstheme="minorHAnsi"/>
          <w:sz w:val="24"/>
          <w:szCs w:val="24"/>
        </w:rPr>
        <w:t xml:space="preserve"> and survival</w:t>
      </w:r>
    </w:p>
    <w:p w14:paraId="1463FE8D" w14:textId="2FBEA6EA" w:rsidR="008F6BB5" w:rsidRPr="00F13078" w:rsidRDefault="008F6BB5" w:rsidP="0037305F">
      <w:pPr>
        <w:spacing w:after="0" w:line="480" w:lineRule="auto"/>
        <w:ind w:firstLine="720"/>
        <w:rPr>
          <w:rFonts w:cstheme="minorHAnsi"/>
          <w:sz w:val="24"/>
          <w:szCs w:val="24"/>
        </w:rPr>
      </w:pPr>
      <w:r w:rsidRPr="00F13078">
        <w:rPr>
          <w:rFonts w:cstheme="minorHAnsi"/>
          <w:sz w:val="24"/>
          <w:szCs w:val="24"/>
        </w:rPr>
        <w:t xml:space="preserve">A total of 174 </w:t>
      </w:r>
      <w:r w:rsidR="00BB5C13">
        <w:rPr>
          <w:rFonts w:cstheme="minorHAnsi"/>
          <w:sz w:val="24"/>
          <w:szCs w:val="24"/>
        </w:rPr>
        <w:t>steelhead</w:t>
      </w:r>
      <w:r w:rsidR="00BB5C13" w:rsidRPr="00F13078">
        <w:rPr>
          <w:rFonts w:cstheme="minorHAnsi"/>
          <w:sz w:val="24"/>
          <w:szCs w:val="24"/>
        </w:rPr>
        <w:t xml:space="preserve"> </w:t>
      </w:r>
      <w:r w:rsidRPr="00F13078">
        <w:rPr>
          <w:rFonts w:cstheme="minorHAnsi"/>
          <w:sz w:val="24"/>
          <w:szCs w:val="24"/>
        </w:rPr>
        <w:t>were classified as kelts based on downstream movements (~56% of</w:t>
      </w:r>
      <w:r w:rsidR="00480053">
        <w:rPr>
          <w:rFonts w:cstheme="minorHAnsi"/>
          <w:sz w:val="24"/>
          <w:szCs w:val="24"/>
        </w:rPr>
        <w:t xml:space="preserve"> steelhead surviving-to-spawning in</w:t>
      </w:r>
      <w:r w:rsidRPr="00F13078">
        <w:rPr>
          <w:rFonts w:cstheme="minorHAnsi"/>
          <w:sz w:val="24"/>
          <w:szCs w:val="24"/>
        </w:rPr>
        <w:t xml:space="preserve"> tributaries), providing a minimum estimate of the number of steelhead surviving to post-spawn status.  Kelting rates </w:t>
      </w:r>
      <w:r w:rsidR="007D4B43" w:rsidRPr="00F13078">
        <w:rPr>
          <w:rFonts w:cstheme="minorHAnsi"/>
          <w:sz w:val="24"/>
          <w:szCs w:val="24"/>
        </w:rPr>
        <w:t xml:space="preserve">among tributaries </w:t>
      </w:r>
      <w:r w:rsidRPr="00F13078">
        <w:rPr>
          <w:rFonts w:cstheme="minorHAnsi"/>
          <w:sz w:val="24"/>
          <w:szCs w:val="24"/>
        </w:rPr>
        <w:t xml:space="preserve">generally followed </w:t>
      </w:r>
      <w:r w:rsidR="007D4B43" w:rsidRPr="00F13078">
        <w:rPr>
          <w:rFonts w:cstheme="minorHAnsi"/>
          <w:sz w:val="24"/>
          <w:szCs w:val="24"/>
        </w:rPr>
        <w:t xml:space="preserve">the </w:t>
      </w:r>
      <w:r w:rsidRPr="00F13078">
        <w:rPr>
          <w:rFonts w:cstheme="minorHAnsi"/>
          <w:sz w:val="24"/>
          <w:szCs w:val="24"/>
        </w:rPr>
        <w:t xml:space="preserve">distribution </w:t>
      </w:r>
      <w:r w:rsidR="007D4B43" w:rsidRPr="00F13078">
        <w:rPr>
          <w:rFonts w:cstheme="minorHAnsi"/>
          <w:sz w:val="24"/>
          <w:szCs w:val="24"/>
        </w:rPr>
        <w:t xml:space="preserve">of steelhead that </w:t>
      </w:r>
      <w:r w:rsidRPr="00F13078">
        <w:rPr>
          <w:rFonts w:cstheme="minorHAnsi"/>
          <w:sz w:val="24"/>
          <w:szCs w:val="24"/>
        </w:rPr>
        <w:t xml:space="preserve">survived to spawn (Table 5).  </w:t>
      </w:r>
      <w:r w:rsidR="002D0650">
        <w:rPr>
          <w:rFonts w:cstheme="minorHAnsi"/>
          <w:sz w:val="24"/>
          <w:szCs w:val="24"/>
        </w:rPr>
        <w:t xml:space="preserve">Few radio-tagged steelhead were detected on PIT antennas at Bonneville Dam: </w:t>
      </w:r>
      <w:r w:rsidRPr="00F13078">
        <w:rPr>
          <w:rFonts w:cstheme="minorHAnsi"/>
          <w:sz w:val="24"/>
          <w:szCs w:val="24"/>
        </w:rPr>
        <w:t xml:space="preserve">14 </w:t>
      </w:r>
      <w:r w:rsidR="002D0650" w:rsidRPr="00F13078">
        <w:rPr>
          <w:rFonts w:cstheme="minorHAnsi"/>
          <w:sz w:val="24"/>
          <w:szCs w:val="24"/>
        </w:rPr>
        <w:t xml:space="preserve">steelhead </w:t>
      </w:r>
      <w:r w:rsidRPr="00F13078">
        <w:rPr>
          <w:rFonts w:cstheme="minorHAnsi"/>
          <w:sz w:val="24"/>
          <w:szCs w:val="24"/>
        </w:rPr>
        <w:t>(</w:t>
      </w:r>
      <w:r w:rsidR="002D0650" w:rsidRPr="00F13078">
        <w:rPr>
          <w:rFonts w:cstheme="minorHAnsi"/>
          <w:sz w:val="24"/>
          <w:szCs w:val="24"/>
        </w:rPr>
        <w:t>9 females and 2 males natural-origin and 3 hatchery-origin females</w:t>
      </w:r>
      <w:r w:rsidR="002D0650">
        <w:rPr>
          <w:rFonts w:cstheme="minorHAnsi"/>
          <w:sz w:val="24"/>
          <w:szCs w:val="24"/>
        </w:rPr>
        <w:t xml:space="preserve">; </w:t>
      </w:r>
      <w:r w:rsidR="000D35B0" w:rsidRPr="00F13078">
        <w:rPr>
          <w:rFonts w:cstheme="minorHAnsi"/>
          <w:sz w:val="24"/>
          <w:szCs w:val="24"/>
        </w:rPr>
        <w:t>15.2</w:t>
      </w:r>
      <w:r w:rsidRPr="00F13078">
        <w:rPr>
          <w:rFonts w:cstheme="minorHAnsi"/>
          <w:sz w:val="24"/>
          <w:szCs w:val="24"/>
        </w:rPr>
        <w:t>% of kelt</w:t>
      </w:r>
      <w:r w:rsidR="00E30354" w:rsidRPr="00F13078">
        <w:rPr>
          <w:rFonts w:cstheme="minorHAnsi"/>
          <w:sz w:val="24"/>
          <w:szCs w:val="24"/>
        </w:rPr>
        <w:t>s</w:t>
      </w:r>
      <w:r w:rsidR="007D4B43" w:rsidRPr="00F13078">
        <w:rPr>
          <w:rFonts w:cstheme="minorHAnsi"/>
          <w:sz w:val="24"/>
          <w:szCs w:val="24"/>
        </w:rPr>
        <w:t>) tagged in 2015</w:t>
      </w:r>
      <w:r w:rsidR="002D0650">
        <w:rPr>
          <w:rFonts w:cstheme="minorHAnsi"/>
          <w:sz w:val="24"/>
          <w:szCs w:val="24"/>
        </w:rPr>
        <w:t xml:space="preserve"> and </w:t>
      </w:r>
      <w:r w:rsidRPr="00F13078">
        <w:rPr>
          <w:rFonts w:cstheme="minorHAnsi"/>
          <w:sz w:val="24"/>
          <w:szCs w:val="24"/>
        </w:rPr>
        <w:t xml:space="preserve">a single natural-origin male kelt </w:t>
      </w:r>
      <w:r w:rsidR="002D0650">
        <w:rPr>
          <w:rFonts w:cstheme="minorHAnsi"/>
          <w:sz w:val="24"/>
          <w:szCs w:val="24"/>
        </w:rPr>
        <w:t>tagged in 2016 were</w:t>
      </w:r>
      <w:r w:rsidR="002D0650" w:rsidRPr="00F13078">
        <w:rPr>
          <w:rFonts w:cstheme="minorHAnsi"/>
          <w:sz w:val="24"/>
          <w:szCs w:val="24"/>
        </w:rPr>
        <w:t xml:space="preserve"> </w:t>
      </w:r>
      <w:r w:rsidRPr="00F13078">
        <w:rPr>
          <w:rFonts w:cstheme="minorHAnsi"/>
          <w:sz w:val="24"/>
          <w:szCs w:val="24"/>
        </w:rPr>
        <w:t xml:space="preserve">detected at Bonneville Dam </w:t>
      </w:r>
      <w:r w:rsidR="00E30354" w:rsidRPr="00F13078">
        <w:rPr>
          <w:rFonts w:cstheme="minorHAnsi"/>
          <w:sz w:val="24"/>
          <w:szCs w:val="24"/>
        </w:rPr>
        <w:t>(</w:t>
      </w:r>
      <w:r w:rsidR="009F2213" w:rsidRPr="00F13078">
        <w:rPr>
          <w:rFonts w:cstheme="minorHAnsi"/>
          <w:sz w:val="24"/>
          <w:szCs w:val="24"/>
        </w:rPr>
        <w:t>1.2%</w:t>
      </w:r>
      <w:r w:rsidR="002D0650">
        <w:rPr>
          <w:rFonts w:cstheme="minorHAnsi"/>
          <w:sz w:val="24"/>
          <w:szCs w:val="24"/>
        </w:rPr>
        <w:t xml:space="preserve"> of kelts</w:t>
      </w:r>
      <w:r w:rsidR="009F2213" w:rsidRPr="00F13078">
        <w:rPr>
          <w:rFonts w:cstheme="minorHAnsi"/>
          <w:sz w:val="24"/>
          <w:szCs w:val="24"/>
        </w:rPr>
        <w:t>)</w:t>
      </w:r>
      <w:r w:rsidRPr="00F13078">
        <w:rPr>
          <w:rFonts w:cstheme="minorHAnsi"/>
          <w:sz w:val="24"/>
          <w:szCs w:val="24"/>
        </w:rPr>
        <w:t xml:space="preserve">. </w:t>
      </w:r>
      <w:r w:rsidR="00F73DC4" w:rsidRPr="00F13078">
        <w:rPr>
          <w:rFonts w:cstheme="minorHAnsi"/>
          <w:sz w:val="24"/>
          <w:szCs w:val="24"/>
        </w:rPr>
        <w:t xml:space="preserve"> </w:t>
      </w:r>
      <w:r w:rsidR="002D0650">
        <w:rPr>
          <w:rFonts w:cstheme="minorHAnsi"/>
          <w:sz w:val="24"/>
          <w:szCs w:val="24"/>
        </w:rPr>
        <w:t xml:space="preserve">The PIT-tag only sample was used to estimate </w:t>
      </w:r>
      <w:r w:rsidR="00CD5BF3">
        <w:rPr>
          <w:rFonts w:cstheme="minorHAnsi"/>
          <w:sz w:val="24"/>
          <w:szCs w:val="24"/>
        </w:rPr>
        <w:t>repeat spawning rate and revealed</w:t>
      </w:r>
      <w:r w:rsidR="00B84B77" w:rsidRPr="00F13078">
        <w:rPr>
          <w:rFonts w:cstheme="minorHAnsi"/>
          <w:sz w:val="24"/>
          <w:szCs w:val="24"/>
        </w:rPr>
        <w:t xml:space="preserve"> 112</w:t>
      </w:r>
      <w:r w:rsidR="00EB02F5">
        <w:rPr>
          <w:rFonts w:cstheme="minorHAnsi"/>
          <w:sz w:val="24"/>
          <w:szCs w:val="24"/>
        </w:rPr>
        <w:t xml:space="preserve"> (2015)</w:t>
      </w:r>
      <w:r w:rsidR="00B84B77" w:rsidRPr="00F13078">
        <w:rPr>
          <w:rFonts w:cstheme="minorHAnsi"/>
          <w:sz w:val="24"/>
          <w:szCs w:val="24"/>
        </w:rPr>
        <w:t xml:space="preserve"> and 45 </w:t>
      </w:r>
      <w:r w:rsidR="00EB02F5">
        <w:rPr>
          <w:rFonts w:cstheme="minorHAnsi"/>
          <w:sz w:val="24"/>
          <w:szCs w:val="24"/>
        </w:rPr>
        <w:t xml:space="preserve">(2016) </w:t>
      </w:r>
      <w:r w:rsidR="00B84B77" w:rsidRPr="00F13078">
        <w:rPr>
          <w:rFonts w:cstheme="minorHAnsi"/>
          <w:sz w:val="24"/>
          <w:szCs w:val="24"/>
        </w:rPr>
        <w:t xml:space="preserve">steelhead </w:t>
      </w:r>
      <w:r w:rsidR="00A35A11">
        <w:rPr>
          <w:rFonts w:cstheme="minorHAnsi"/>
          <w:sz w:val="24"/>
          <w:szCs w:val="24"/>
        </w:rPr>
        <w:t xml:space="preserve">passing Bonneville Dam </w:t>
      </w:r>
      <w:r w:rsidR="00E8350E">
        <w:rPr>
          <w:rFonts w:cstheme="minorHAnsi"/>
          <w:sz w:val="24"/>
          <w:szCs w:val="24"/>
        </w:rPr>
        <w:t xml:space="preserve">upstream </w:t>
      </w:r>
      <w:r w:rsidR="00A35A11">
        <w:rPr>
          <w:rFonts w:cstheme="minorHAnsi"/>
          <w:sz w:val="24"/>
          <w:szCs w:val="24"/>
        </w:rPr>
        <w:t>on a second spawning migration.</w:t>
      </w:r>
      <w:r w:rsidR="00EB02F5">
        <w:rPr>
          <w:rFonts w:cstheme="minorHAnsi"/>
          <w:sz w:val="24"/>
          <w:szCs w:val="24"/>
        </w:rPr>
        <w:t xml:space="preserve">  </w:t>
      </w:r>
      <w:r w:rsidR="007D4B43" w:rsidRPr="00F13078">
        <w:rPr>
          <w:rFonts w:cstheme="minorHAnsi"/>
          <w:sz w:val="24"/>
          <w:szCs w:val="24"/>
        </w:rPr>
        <w:t>N</w:t>
      </w:r>
      <w:r w:rsidRPr="00F13078">
        <w:rPr>
          <w:rFonts w:cstheme="minorHAnsi"/>
          <w:sz w:val="24"/>
          <w:szCs w:val="24"/>
        </w:rPr>
        <w:t xml:space="preserve">atural-origin kelts detected at Bonneville Dam spawned in </w:t>
      </w:r>
      <w:r w:rsidR="00504417">
        <w:rPr>
          <w:rFonts w:cstheme="minorHAnsi"/>
          <w:sz w:val="24"/>
          <w:szCs w:val="24"/>
        </w:rPr>
        <w:t xml:space="preserve">the </w:t>
      </w:r>
      <w:r w:rsidRPr="00F13078">
        <w:rPr>
          <w:rFonts w:cstheme="minorHAnsi"/>
          <w:sz w:val="24"/>
          <w:szCs w:val="24"/>
        </w:rPr>
        <w:t xml:space="preserve">Wenatchee </w:t>
      </w:r>
      <w:r w:rsidR="00EB02F5">
        <w:rPr>
          <w:rFonts w:cstheme="minorHAnsi"/>
          <w:sz w:val="24"/>
          <w:szCs w:val="24"/>
        </w:rPr>
        <w:t xml:space="preserve">and </w:t>
      </w:r>
      <w:r w:rsidRPr="00F13078">
        <w:rPr>
          <w:rFonts w:cstheme="minorHAnsi"/>
          <w:sz w:val="24"/>
          <w:szCs w:val="24"/>
        </w:rPr>
        <w:t xml:space="preserve">Entiat </w:t>
      </w:r>
      <w:r w:rsidR="00504417">
        <w:rPr>
          <w:rFonts w:cstheme="minorHAnsi"/>
          <w:sz w:val="24"/>
          <w:szCs w:val="24"/>
        </w:rPr>
        <w:t>rivers (45% and 36%, respectively</w:t>
      </w:r>
      <w:r w:rsidRPr="00F13078">
        <w:rPr>
          <w:rFonts w:cstheme="minorHAnsi"/>
          <w:sz w:val="24"/>
          <w:szCs w:val="24"/>
        </w:rPr>
        <w:t xml:space="preserve">), </w:t>
      </w:r>
      <w:r w:rsidR="00504417">
        <w:rPr>
          <w:rFonts w:cstheme="minorHAnsi"/>
          <w:sz w:val="24"/>
          <w:szCs w:val="24"/>
        </w:rPr>
        <w:t>but</w:t>
      </w:r>
      <w:r w:rsidR="00EB02F5" w:rsidRPr="00F13078">
        <w:rPr>
          <w:rFonts w:cstheme="minorHAnsi"/>
          <w:sz w:val="24"/>
          <w:szCs w:val="24"/>
        </w:rPr>
        <w:t xml:space="preserve"> </w:t>
      </w:r>
      <w:r w:rsidR="00F45DA5" w:rsidRPr="00F13078">
        <w:rPr>
          <w:rFonts w:cstheme="minorHAnsi"/>
          <w:sz w:val="24"/>
          <w:szCs w:val="24"/>
        </w:rPr>
        <w:t xml:space="preserve">were rare from the </w:t>
      </w:r>
      <w:r w:rsidRPr="00F13078">
        <w:rPr>
          <w:rFonts w:cstheme="minorHAnsi"/>
          <w:sz w:val="24"/>
          <w:szCs w:val="24"/>
        </w:rPr>
        <w:t xml:space="preserve">Methow </w:t>
      </w:r>
      <w:r w:rsidR="001C0BB6" w:rsidRPr="00F13078">
        <w:rPr>
          <w:rFonts w:cstheme="minorHAnsi"/>
          <w:sz w:val="24"/>
          <w:szCs w:val="24"/>
        </w:rPr>
        <w:t xml:space="preserve">River </w:t>
      </w:r>
      <w:r w:rsidRPr="00F13078">
        <w:rPr>
          <w:rFonts w:cstheme="minorHAnsi"/>
          <w:sz w:val="24"/>
          <w:szCs w:val="24"/>
        </w:rPr>
        <w:t>(8%)</w:t>
      </w:r>
      <w:r w:rsidR="006C61B7" w:rsidRPr="00F13078">
        <w:rPr>
          <w:rFonts w:cstheme="minorHAnsi"/>
          <w:sz w:val="24"/>
          <w:szCs w:val="24"/>
        </w:rPr>
        <w:t>,</w:t>
      </w:r>
      <w:r w:rsidRPr="00F13078">
        <w:rPr>
          <w:rFonts w:cstheme="minorHAnsi"/>
          <w:sz w:val="24"/>
          <w:szCs w:val="24"/>
        </w:rPr>
        <w:t xml:space="preserve"> and </w:t>
      </w:r>
      <w:r w:rsidR="001C0BB6" w:rsidRPr="00F13078">
        <w:rPr>
          <w:rFonts w:cstheme="minorHAnsi"/>
          <w:sz w:val="24"/>
          <w:szCs w:val="24"/>
        </w:rPr>
        <w:t xml:space="preserve">absent from the </w:t>
      </w:r>
      <w:r w:rsidRPr="00F13078">
        <w:rPr>
          <w:rFonts w:cstheme="minorHAnsi"/>
          <w:sz w:val="24"/>
          <w:szCs w:val="24"/>
        </w:rPr>
        <w:t xml:space="preserve">Okanogan </w:t>
      </w:r>
      <w:r w:rsidR="001C0BB6" w:rsidRPr="00F13078">
        <w:rPr>
          <w:rFonts w:cstheme="minorHAnsi"/>
          <w:sz w:val="24"/>
          <w:szCs w:val="24"/>
        </w:rPr>
        <w:t xml:space="preserve">River </w:t>
      </w:r>
      <w:r w:rsidRPr="00F13078">
        <w:rPr>
          <w:rFonts w:cstheme="minorHAnsi"/>
          <w:sz w:val="24"/>
          <w:szCs w:val="24"/>
        </w:rPr>
        <w:t xml:space="preserve">(0%).  </w:t>
      </w:r>
      <w:r w:rsidR="00EB02F5" w:rsidRPr="00F13078">
        <w:rPr>
          <w:rFonts w:cstheme="minorHAnsi"/>
          <w:sz w:val="24"/>
          <w:szCs w:val="24"/>
        </w:rPr>
        <w:t>Median kelt PIT tag detection probabilities</w:t>
      </w:r>
      <w:r w:rsidR="00EB02F5">
        <w:rPr>
          <w:rFonts w:cstheme="minorHAnsi"/>
          <w:sz w:val="24"/>
          <w:szCs w:val="24"/>
        </w:rPr>
        <w:t xml:space="preserve"> </w:t>
      </w:r>
      <w:r w:rsidR="00EB02F5" w:rsidRPr="00F13078">
        <w:rPr>
          <w:rFonts w:cstheme="minorHAnsi"/>
          <w:sz w:val="24"/>
          <w:szCs w:val="24"/>
        </w:rPr>
        <w:t xml:space="preserve">at Bonneville Dam </w:t>
      </w:r>
      <w:r w:rsidR="00EB02F5">
        <w:rPr>
          <w:rFonts w:cstheme="minorHAnsi"/>
          <w:sz w:val="24"/>
          <w:szCs w:val="24"/>
        </w:rPr>
        <w:t>calculated from repeat spawners</w:t>
      </w:r>
      <w:r w:rsidR="00EB02F5" w:rsidRPr="00F13078">
        <w:rPr>
          <w:rFonts w:cstheme="minorHAnsi"/>
          <w:sz w:val="24"/>
          <w:szCs w:val="24"/>
        </w:rPr>
        <w:t xml:space="preserve"> </w:t>
      </w:r>
      <w:r w:rsidR="00BB7701">
        <w:rPr>
          <w:rFonts w:cstheme="minorHAnsi"/>
          <w:sz w:val="24"/>
          <w:szCs w:val="24"/>
        </w:rPr>
        <w:t xml:space="preserve">for the two years </w:t>
      </w:r>
      <w:r w:rsidR="00EB02F5" w:rsidRPr="00F13078">
        <w:rPr>
          <w:rFonts w:cstheme="minorHAnsi"/>
          <w:sz w:val="24"/>
          <w:szCs w:val="24"/>
        </w:rPr>
        <w:t>were 33.1% (2015</w:t>
      </w:r>
      <w:r w:rsidR="00A35A11">
        <w:rPr>
          <w:rFonts w:cstheme="minorHAnsi"/>
          <w:sz w:val="24"/>
          <w:szCs w:val="24"/>
        </w:rPr>
        <w:t xml:space="preserve">; </w:t>
      </w:r>
      <w:r w:rsidR="00A35A11" w:rsidRPr="00F13078">
        <w:rPr>
          <w:rFonts w:cstheme="minorHAnsi"/>
          <w:sz w:val="24"/>
          <w:szCs w:val="24"/>
        </w:rPr>
        <w:t>95% credible interval</w:t>
      </w:r>
      <w:r w:rsidR="00A35A11">
        <w:rPr>
          <w:rFonts w:cstheme="minorHAnsi"/>
          <w:sz w:val="24"/>
          <w:szCs w:val="24"/>
        </w:rPr>
        <w:t xml:space="preserve"> = </w:t>
      </w:r>
      <w:r w:rsidR="00EB02F5" w:rsidRPr="00F13078">
        <w:rPr>
          <w:rFonts w:cstheme="minorHAnsi"/>
          <w:sz w:val="24"/>
          <w:szCs w:val="24"/>
        </w:rPr>
        <w:t>24.5</w:t>
      </w:r>
      <w:r w:rsidR="00A35A11">
        <w:rPr>
          <w:rFonts w:cstheme="minorHAnsi"/>
          <w:sz w:val="24"/>
          <w:szCs w:val="24"/>
        </w:rPr>
        <w:t xml:space="preserve"> - </w:t>
      </w:r>
      <w:r w:rsidR="00EB02F5" w:rsidRPr="00F13078">
        <w:rPr>
          <w:rFonts w:cstheme="minorHAnsi"/>
          <w:sz w:val="24"/>
          <w:szCs w:val="24"/>
        </w:rPr>
        <w:t>42.2%) and 15.1% (2016</w:t>
      </w:r>
      <w:r w:rsidR="00A35A11">
        <w:rPr>
          <w:rFonts w:cstheme="minorHAnsi"/>
          <w:sz w:val="24"/>
          <w:szCs w:val="24"/>
        </w:rPr>
        <w:t xml:space="preserve">; 95% C.I. = </w:t>
      </w:r>
      <w:r w:rsidR="00EB02F5" w:rsidRPr="00F13078">
        <w:rPr>
          <w:rFonts w:cstheme="minorHAnsi"/>
          <w:sz w:val="24"/>
          <w:szCs w:val="24"/>
        </w:rPr>
        <w:t>6.7</w:t>
      </w:r>
      <w:r w:rsidR="00A35A11">
        <w:rPr>
          <w:rFonts w:cstheme="minorHAnsi"/>
          <w:sz w:val="24"/>
          <w:szCs w:val="24"/>
        </w:rPr>
        <w:t xml:space="preserve"> - </w:t>
      </w:r>
      <w:r w:rsidR="00EB02F5" w:rsidRPr="00F13078">
        <w:rPr>
          <w:rFonts w:cstheme="minorHAnsi"/>
          <w:sz w:val="24"/>
          <w:szCs w:val="24"/>
        </w:rPr>
        <w:t xml:space="preserve">27.3%).  </w:t>
      </w:r>
      <w:r w:rsidR="00F73DC4" w:rsidRPr="00F13078">
        <w:rPr>
          <w:rFonts w:cstheme="minorHAnsi"/>
          <w:sz w:val="24"/>
          <w:szCs w:val="24"/>
        </w:rPr>
        <w:t xml:space="preserve">The </w:t>
      </w:r>
      <w:r w:rsidR="00EB02F5">
        <w:rPr>
          <w:rFonts w:cstheme="minorHAnsi"/>
          <w:sz w:val="24"/>
          <w:szCs w:val="24"/>
        </w:rPr>
        <w:t>adjusted</w:t>
      </w:r>
      <w:r w:rsidR="00EB02F5" w:rsidRPr="00F13078">
        <w:rPr>
          <w:rFonts w:cstheme="minorHAnsi"/>
          <w:sz w:val="24"/>
          <w:szCs w:val="24"/>
        </w:rPr>
        <w:t xml:space="preserve"> </w:t>
      </w:r>
      <w:r w:rsidRPr="00F13078">
        <w:rPr>
          <w:rFonts w:cstheme="minorHAnsi"/>
          <w:sz w:val="24"/>
          <w:szCs w:val="24"/>
        </w:rPr>
        <w:t>natural-origin steelhead kelt downstream migration survival</w:t>
      </w:r>
      <w:r w:rsidR="00480053">
        <w:rPr>
          <w:rFonts w:cstheme="minorHAnsi"/>
          <w:sz w:val="24"/>
          <w:szCs w:val="24"/>
        </w:rPr>
        <w:t xml:space="preserve"> rate </w:t>
      </w:r>
      <w:r w:rsidRPr="00F13078">
        <w:rPr>
          <w:rFonts w:cstheme="minorHAnsi"/>
          <w:sz w:val="24"/>
          <w:szCs w:val="24"/>
        </w:rPr>
        <w:t>(95% credible interval)</w:t>
      </w:r>
      <w:r w:rsidR="009F2213" w:rsidRPr="00F13078">
        <w:rPr>
          <w:rFonts w:cstheme="minorHAnsi"/>
          <w:sz w:val="24"/>
          <w:szCs w:val="24"/>
        </w:rPr>
        <w:t xml:space="preserve"> </w:t>
      </w:r>
      <w:r w:rsidR="00480053">
        <w:rPr>
          <w:rFonts w:cstheme="minorHAnsi"/>
          <w:sz w:val="24"/>
          <w:szCs w:val="24"/>
        </w:rPr>
        <w:t>was</w:t>
      </w:r>
      <w:r w:rsidR="00480053" w:rsidRPr="00F13078">
        <w:rPr>
          <w:rFonts w:cstheme="minorHAnsi"/>
          <w:sz w:val="24"/>
          <w:szCs w:val="24"/>
        </w:rPr>
        <w:t xml:space="preserve"> </w:t>
      </w:r>
      <w:r w:rsidRPr="00F13078">
        <w:rPr>
          <w:rFonts w:cstheme="minorHAnsi"/>
          <w:sz w:val="24"/>
          <w:szCs w:val="24"/>
        </w:rPr>
        <w:t>65</w:t>
      </w:r>
      <w:r w:rsidR="000D35B0" w:rsidRPr="00F13078">
        <w:rPr>
          <w:rFonts w:cstheme="minorHAnsi"/>
          <w:sz w:val="24"/>
          <w:szCs w:val="24"/>
        </w:rPr>
        <w:t>.</w:t>
      </w:r>
      <w:r w:rsidRPr="00F13078">
        <w:rPr>
          <w:rFonts w:cstheme="minorHAnsi"/>
          <w:sz w:val="24"/>
          <w:szCs w:val="24"/>
        </w:rPr>
        <w:t>1</w:t>
      </w:r>
      <w:r w:rsidR="000D35B0" w:rsidRPr="00F13078">
        <w:rPr>
          <w:rFonts w:cstheme="minorHAnsi"/>
          <w:sz w:val="24"/>
          <w:szCs w:val="24"/>
        </w:rPr>
        <w:t>%</w:t>
      </w:r>
      <w:r w:rsidRPr="00F13078">
        <w:rPr>
          <w:rFonts w:cstheme="minorHAnsi"/>
          <w:sz w:val="24"/>
          <w:szCs w:val="24"/>
        </w:rPr>
        <w:t xml:space="preserve"> (51</w:t>
      </w:r>
      <w:r w:rsidR="000D35B0" w:rsidRPr="00F13078">
        <w:rPr>
          <w:rFonts w:cstheme="minorHAnsi"/>
          <w:sz w:val="24"/>
          <w:szCs w:val="24"/>
        </w:rPr>
        <w:t>.</w:t>
      </w:r>
      <w:r w:rsidRPr="00F13078">
        <w:rPr>
          <w:rFonts w:cstheme="minorHAnsi"/>
          <w:sz w:val="24"/>
          <w:szCs w:val="24"/>
        </w:rPr>
        <w:t>2</w:t>
      </w:r>
      <w:r w:rsidR="00F73DC4" w:rsidRPr="00F13078">
        <w:rPr>
          <w:rFonts w:cstheme="minorHAnsi"/>
          <w:sz w:val="24"/>
          <w:szCs w:val="24"/>
        </w:rPr>
        <w:t>%</w:t>
      </w:r>
      <w:r w:rsidRPr="00F13078">
        <w:rPr>
          <w:rFonts w:cstheme="minorHAnsi"/>
          <w:sz w:val="24"/>
          <w:szCs w:val="24"/>
        </w:rPr>
        <w:t>, 88</w:t>
      </w:r>
      <w:r w:rsidR="000D35B0" w:rsidRPr="00F13078">
        <w:rPr>
          <w:rFonts w:cstheme="minorHAnsi"/>
          <w:sz w:val="24"/>
          <w:szCs w:val="24"/>
        </w:rPr>
        <w:t>.</w:t>
      </w:r>
      <w:r w:rsidRPr="00F13078">
        <w:rPr>
          <w:rFonts w:cstheme="minorHAnsi"/>
          <w:sz w:val="24"/>
          <w:szCs w:val="24"/>
        </w:rPr>
        <w:t>1</w:t>
      </w:r>
      <w:r w:rsidR="000D35B0" w:rsidRPr="00F13078">
        <w:rPr>
          <w:rFonts w:cstheme="minorHAnsi"/>
          <w:sz w:val="24"/>
          <w:szCs w:val="24"/>
        </w:rPr>
        <w:t>%</w:t>
      </w:r>
      <w:r w:rsidRPr="00F13078">
        <w:rPr>
          <w:rFonts w:cstheme="minorHAnsi"/>
          <w:sz w:val="24"/>
          <w:szCs w:val="24"/>
        </w:rPr>
        <w:t>) and 22</w:t>
      </w:r>
      <w:r w:rsidR="000D35B0" w:rsidRPr="00F13078">
        <w:rPr>
          <w:rFonts w:cstheme="minorHAnsi"/>
          <w:sz w:val="24"/>
          <w:szCs w:val="24"/>
        </w:rPr>
        <w:t>.</w:t>
      </w:r>
      <w:r w:rsidRPr="00F13078">
        <w:rPr>
          <w:rFonts w:cstheme="minorHAnsi"/>
          <w:sz w:val="24"/>
          <w:szCs w:val="24"/>
        </w:rPr>
        <w:t>9</w:t>
      </w:r>
      <w:r w:rsidR="000D35B0" w:rsidRPr="00F13078">
        <w:rPr>
          <w:rFonts w:cstheme="minorHAnsi"/>
          <w:sz w:val="24"/>
          <w:szCs w:val="24"/>
        </w:rPr>
        <w:t>%</w:t>
      </w:r>
      <w:r w:rsidRPr="00F13078">
        <w:rPr>
          <w:rFonts w:cstheme="minorHAnsi"/>
          <w:sz w:val="24"/>
          <w:szCs w:val="24"/>
        </w:rPr>
        <w:t xml:space="preserve"> (12</w:t>
      </w:r>
      <w:r w:rsidR="000D35B0" w:rsidRPr="00F13078">
        <w:rPr>
          <w:rFonts w:cstheme="minorHAnsi"/>
          <w:sz w:val="24"/>
          <w:szCs w:val="24"/>
        </w:rPr>
        <w:t>.</w:t>
      </w:r>
      <w:r w:rsidRPr="00F13078">
        <w:rPr>
          <w:rFonts w:cstheme="minorHAnsi"/>
          <w:sz w:val="24"/>
          <w:szCs w:val="24"/>
        </w:rPr>
        <w:t>6</w:t>
      </w:r>
      <w:r w:rsidR="00F73DC4" w:rsidRPr="00F13078">
        <w:rPr>
          <w:rFonts w:cstheme="minorHAnsi"/>
          <w:sz w:val="24"/>
          <w:szCs w:val="24"/>
        </w:rPr>
        <w:t>%</w:t>
      </w:r>
      <w:r w:rsidRPr="00F13078">
        <w:rPr>
          <w:rFonts w:cstheme="minorHAnsi"/>
          <w:sz w:val="24"/>
          <w:szCs w:val="24"/>
        </w:rPr>
        <w:t>, 51</w:t>
      </w:r>
      <w:r w:rsidR="000D35B0" w:rsidRPr="00F13078">
        <w:rPr>
          <w:rFonts w:cstheme="minorHAnsi"/>
          <w:sz w:val="24"/>
          <w:szCs w:val="24"/>
        </w:rPr>
        <w:t>.</w:t>
      </w:r>
      <w:r w:rsidRPr="00F13078">
        <w:rPr>
          <w:rFonts w:cstheme="minorHAnsi"/>
          <w:sz w:val="24"/>
          <w:szCs w:val="24"/>
        </w:rPr>
        <w:t>7</w:t>
      </w:r>
      <w:r w:rsidR="000D35B0" w:rsidRPr="00F13078">
        <w:rPr>
          <w:rFonts w:cstheme="minorHAnsi"/>
          <w:sz w:val="24"/>
          <w:szCs w:val="24"/>
        </w:rPr>
        <w:t>%</w:t>
      </w:r>
      <w:r w:rsidRPr="00F13078">
        <w:rPr>
          <w:rFonts w:cstheme="minorHAnsi"/>
          <w:sz w:val="24"/>
          <w:szCs w:val="24"/>
        </w:rPr>
        <w:t>)</w:t>
      </w:r>
      <w:r w:rsidR="00480053">
        <w:rPr>
          <w:rFonts w:cstheme="minorHAnsi"/>
          <w:sz w:val="24"/>
          <w:szCs w:val="24"/>
        </w:rPr>
        <w:t xml:space="preserve"> </w:t>
      </w:r>
      <w:r w:rsidR="00480053" w:rsidRPr="00F13078">
        <w:rPr>
          <w:rFonts w:cstheme="minorHAnsi"/>
          <w:sz w:val="24"/>
          <w:szCs w:val="24"/>
        </w:rPr>
        <w:t xml:space="preserve">for the 2015 and 2016 </w:t>
      </w:r>
      <w:r w:rsidR="00480053">
        <w:rPr>
          <w:rFonts w:cstheme="minorHAnsi"/>
          <w:sz w:val="24"/>
          <w:szCs w:val="24"/>
        </w:rPr>
        <w:t>run-years</w:t>
      </w:r>
      <w:r w:rsidRPr="00F13078">
        <w:rPr>
          <w:rFonts w:cstheme="minorHAnsi"/>
          <w:sz w:val="24"/>
          <w:szCs w:val="24"/>
        </w:rPr>
        <w:t>, respectively.  Hatchery-origin kelt downstream migration survival (95% credible interval) was 22</w:t>
      </w:r>
      <w:r w:rsidR="000D35B0" w:rsidRPr="00F13078">
        <w:rPr>
          <w:rFonts w:cstheme="minorHAnsi"/>
          <w:sz w:val="24"/>
          <w:szCs w:val="24"/>
        </w:rPr>
        <w:t>.</w:t>
      </w:r>
      <w:r w:rsidRPr="00F13078">
        <w:rPr>
          <w:rFonts w:cstheme="minorHAnsi"/>
          <w:sz w:val="24"/>
          <w:szCs w:val="24"/>
        </w:rPr>
        <w:t>1</w:t>
      </w:r>
      <w:r w:rsidR="000D35B0" w:rsidRPr="00F13078">
        <w:rPr>
          <w:rFonts w:cstheme="minorHAnsi"/>
          <w:sz w:val="24"/>
          <w:szCs w:val="24"/>
        </w:rPr>
        <w:t>%</w:t>
      </w:r>
      <w:r w:rsidRPr="00F13078">
        <w:rPr>
          <w:rFonts w:cstheme="minorHAnsi"/>
          <w:sz w:val="24"/>
          <w:szCs w:val="24"/>
        </w:rPr>
        <w:t xml:space="preserve"> (17</w:t>
      </w:r>
      <w:r w:rsidR="000D35B0" w:rsidRPr="00F13078">
        <w:rPr>
          <w:rFonts w:cstheme="minorHAnsi"/>
          <w:sz w:val="24"/>
          <w:szCs w:val="24"/>
        </w:rPr>
        <w:t>.</w:t>
      </w:r>
      <w:r w:rsidRPr="00F13078">
        <w:rPr>
          <w:rFonts w:cstheme="minorHAnsi"/>
          <w:sz w:val="24"/>
          <w:szCs w:val="24"/>
        </w:rPr>
        <w:t>2</w:t>
      </w:r>
      <w:r w:rsidR="00F73DC4" w:rsidRPr="00F13078">
        <w:rPr>
          <w:rFonts w:cstheme="minorHAnsi"/>
          <w:sz w:val="24"/>
          <w:szCs w:val="24"/>
        </w:rPr>
        <w:t>%</w:t>
      </w:r>
      <w:r w:rsidRPr="00F13078">
        <w:rPr>
          <w:rFonts w:cstheme="minorHAnsi"/>
          <w:sz w:val="24"/>
          <w:szCs w:val="24"/>
        </w:rPr>
        <w:t>, 29</w:t>
      </w:r>
      <w:r w:rsidR="000D35B0" w:rsidRPr="00F13078">
        <w:rPr>
          <w:rFonts w:cstheme="minorHAnsi"/>
          <w:sz w:val="24"/>
          <w:szCs w:val="24"/>
        </w:rPr>
        <w:t>.</w:t>
      </w:r>
      <w:r w:rsidRPr="00F13078">
        <w:rPr>
          <w:rFonts w:cstheme="minorHAnsi"/>
          <w:sz w:val="24"/>
          <w:szCs w:val="24"/>
        </w:rPr>
        <w:t>9</w:t>
      </w:r>
      <w:r w:rsidR="000D35B0" w:rsidRPr="00F13078">
        <w:rPr>
          <w:rFonts w:cstheme="minorHAnsi"/>
          <w:sz w:val="24"/>
          <w:szCs w:val="24"/>
        </w:rPr>
        <w:t>%</w:t>
      </w:r>
      <w:r w:rsidRPr="00F13078">
        <w:rPr>
          <w:rFonts w:cstheme="minorHAnsi"/>
          <w:sz w:val="24"/>
          <w:szCs w:val="24"/>
        </w:rPr>
        <w:t>)</w:t>
      </w:r>
      <w:r w:rsidR="009F2213" w:rsidRPr="00F13078">
        <w:rPr>
          <w:rFonts w:cstheme="minorHAnsi"/>
          <w:sz w:val="24"/>
          <w:szCs w:val="24"/>
        </w:rPr>
        <w:t xml:space="preserve"> for the 2015 sample</w:t>
      </w:r>
      <w:r w:rsidRPr="00F13078">
        <w:rPr>
          <w:rFonts w:cstheme="minorHAnsi"/>
          <w:sz w:val="24"/>
          <w:szCs w:val="24"/>
        </w:rPr>
        <w:t>.</w:t>
      </w:r>
      <w:r w:rsidR="00CB16F7">
        <w:rPr>
          <w:rFonts w:cstheme="minorHAnsi"/>
          <w:sz w:val="24"/>
          <w:szCs w:val="24"/>
        </w:rPr>
        <w:t xml:space="preserve"> N</w:t>
      </w:r>
      <w:r w:rsidRPr="00F13078">
        <w:rPr>
          <w:rFonts w:cstheme="minorHAnsi"/>
          <w:sz w:val="24"/>
          <w:szCs w:val="24"/>
        </w:rPr>
        <w:t>o hatchery-origin kelts</w:t>
      </w:r>
      <w:r w:rsidR="009F2213" w:rsidRPr="00F13078">
        <w:rPr>
          <w:rFonts w:cstheme="minorHAnsi"/>
          <w:sz w:val="24"/>
          <w:szCs w:val="24"/>
        </w:rPr>
        <w:t xml:space="preserve"> tagged in 2016</w:t>
      </w:r>
      <w:r w:rsidRPr="00F13078">
        <w:rPr>
          <w:rFonts w:cstheme="minorHAnsi"/>
          <w:sz w:val="24"/>
          <w:szCs w:val="24"/>
        </w:rPr>
        <w:t xml:space="preserve"> were detected </w:t>
      </w:r>
      <w:r w:rsidR="00CB16F7">
        <w:rPr>
          <w:rFonts w:cstheme="minorHAnsi"/>
          <w:sz w:val="24"/>
          <w:szCs w:val="24"/>
        </w:rPr>
        <w:t>during downstream migration</w:t>
      </w:r>
      <w:r w:rsidR="00633DA9">
        <w:rPr>
          <w:rFonts w:cstheme="minorHAnsi"/>
          <w:sz w:val="24"/>
          <w:szCs w:val="24"/>
        </w:rPr>
        <w:t xml:space="preserve">. </w:t>
      </w:r>
      <w:r w:rsidR="00CB16F7">
        <w:rPr>
          <w:rFonts w:cstheme="minorHAnsi"/>
          <w:sz w:val="24"/>
          <w:szCs w:val="24"/>
        </w:rPr>
        <w:t xml:space="preserve"> </w:t>
      </w:r>
      <w:r w:rsidR="00633DA9">
        <w:rPr>
          <w:rFonts w:cstheme="minorHAnsi"/>
          <w:sz w:val="24"/>
          <w:szCs w:val="24"/>
        </w:rPr>
        <w:t>This</w:t>
      </w:r>
      <w:r w:rsidRPr="00F13078">
        <w:rPr>
          <w:rFonts w:cstheme="minorHAnsi"/>
          <w:sz w:val="24"/>
          <w:szCs w:val="24"/>
        </w:rPr>
        <w:t xml:space="preserve"> may be due to low detection probabilities </w:t>
      </w:r>
      <w:r w:rsidR="0028724A" w:rsidRPr="00F13078">
        <w:rPr>
          <w:rFonts w:cstheme="minorHAnsi"/>
          <w:sz w:val="24"/>
          <w:szCs w:val="24"/>
        </w:rPr>
        <w:t>and</w:t>
      </w:r>
      <w:r w:rsidRPr="00F13078">
        <w:rPr>
          <w:rFonts w:cstheme="minorHAnsi"/>
          <w:sz w:val="24"/>
          <w:szCs w:val="24"/>
        </w:rPr>
        <w:t xml:space="preserve"> </w:t>
      </w:r>
      <w:r w:rsidR="0028724A" w:rsidRPr="00F13078">
        <w:rPr>
          <w:rFonts w:cstheme="minorHAnsi"/>
          <w:sz w:val="24"/>
          <w:szCs w:val="24"/>
        </w:rPr>
        <w:t xml:space="preserve">a </w:t>
      </w:r>
      <w:r w:rsidRPr="00F13078">
        <w:rPr>
          <w:rFonts w:cstheme="minorHAnsi"/>
          <w:sz w:val="24"/>
          <w:szCs w:val="24"/>
        </w:rPr>
        <w:t>low survival</w:t>
      </w:r>
      <w:r w:rsidR="0028724A" w:rsidRPr="00F13078">
        <w:rPr>
          <w:rFonts w:cstheme="minorHAnsi"/>
          <w:sz w:val="24"/>
          <w:szCs w:val="24"/>
        </w:rPr>
        <w:t xml:space="preserve"> rate</w:t>
      </w:r>
      <w:r w:rsidRPr="00F13078">
        <w:rPr>
          <w:rFonts w:cstheme="minorHAnsi"/>
          <w:sz w:val="24"/>
          <w:szCs w:val="24"/>
        </w:rPr>
        <w:t xml:space="preserve"> assuming the relative difference</w:t>
      </w:r>
      <w:r w:rsidR="00F45DA5" w:rsidRPr="00F13078">
        <w:rPr>
          <w:rFonts w:cstheme="minorHAnsi"/>
          <w:sz w:val="24"/>
          <w:szCs w:val="24"/>
        </w:rPr>
        <w:t xml:space="preserve"> in </w:t>
      </w:r>
      <w:r w:rsidRPr="00F13078">
        <w:rPr>
          <w:rFonts w:cstheme="minorHAnsi"/>
          <w:sz w:val="24"/>
          <w:szCs w:val="24"/>
        </w:rPr>
        <w:t>observed</w:t>
      </w:r>
      <w:r w:rsidR="009F2213" w:rsidRPr="00F13078">
        <w:rPr>
          <w:rFonts w:cstheme="minorHAnsi"/>
          <w:sz w:val="24"/>
          <w:szCs w:val="24"/>
        </w:rPr>
        <w:t xml:space="preserve"> in </w:t>
      </w:r>
      <w:r w:rsidR="00480053">
        <w:rPr>
          <w:rFonts w:cstheme="minorHAnsi"/>
          <w:sz w:val="24"/>
          <w:szCs w:val="24"/>
        </w:rPr>
        <w:t>2015-</w:t>
      </w:r>
      <w:r w:rsidR="009F2213" w:rsidRPr="00F13078">
        <w:rPr>
          <w:rFonts w:cstheme="minorHAnsi"/>
          <w:sz w:val="24"/>
          <w:szCs w:val="24"/>
        </w:rPr>
        <w:t>2016 between hatchery</w:t>
      </w:r>
      <w:r w:rsidR="008D55EC" w:rsidRPr="00F13078">
        <w:rPr>
          <w:rFonts w:cstheme="minorHAnsi"/>
          <w:sz w:val="24"/>
          <w:szCs w:val="24"/>
        </w:rPr>
        <w:t>-</w:t>
      </w:r>
      <w:r w:rsidR="009F2213" w:rsidRPr="00F13078">
        <w:rPr>
          <w:rFonts w:cstheme="minorHAnsi"/>
          <w:sz w:val="24"/>
          <w:szCs w:val="24"/>
        </w:rPr>
        <w:t xml:space="preserve"> and natural-origin steelhead</w:t>
      </w:r>
      <w:r w:rsidRPr="00F13078">
        <w:rPr>
          <w:rFonts w:cstheme="minorHAnsi"/>
          <w:sz w:val="24"/>
          <w:szCs w:val="24"/>
        </w:rPr>
        <w:t xml:space="preserve"> </w:t>
      </w:r>
      <w:r w:rsidR="0028724A" w:rsidRPr="00F13078">
        <w:rPr>
          <w:rFonts w:cstheme="minorHAnsi"/>
          <w:sz w:val="24"/>
          <w:szCs w:val="24"/>
        </w:rPr>
        <w:t xml:space="preserve">was </w:t>
      </w:r>
      <w:r w:rsidRPr="00F13078">
        <w:rPr>
          <w:rFonts w:cstheme="minorHAnsi"/>
          <w:sz w:val="24"/>
          <w:szCs w:val="24"/>
        </w:rPr>
        <w:t xml:space="preserve">similar in </w:t>
      </w:r>
      <w:r w:rsidR="00480053">
        <w:rPr>
          <w:rFonts w:cstheme="minorHAnsi"/>
          <w:sz w:val="24"/>
          <w:szCs w:val="24"/>
        </w:rPr>
        <w:t>2016-</w:t>
      </w:r>
      <w:r w:rsidRPr="00F13078">
        <w:rPr>
          <w:rFonts w:cstheme="minorHAnsi"/>
          <w:sz w:val="24"/>
          <w:szCs w:val="24"/>
        </w:rPr>
        <w:t xml:space="preserve">2017.  </w:t>
      </w:r>
    </w:p>
    <w:p w14:paraId="47127A47" w14:textId="77777777" w:rsidR="001C0BB6" w:rsidRPr="00F13078" w:rsidRDefault="001C0BB6" w:rsidP="001C0BB6">
      <w:pPr>
        <w:spacing w:after="0" w:line="480" w:lineRule="auto"/>
        <w:ind w:firstLine="720"/>
        <w:rPr>
          <w:rFonts w:cstheme="minorHAnsi"/>
          <w:sz w:val="24"/>
          <w:szCs w:val="24"/>
        </w:rPr>
      </w:pPr>
    </w:p>
    <w:p w14:paraId="5B291228" w14:textId="77777777" w:rsidR="008F6BB5" w:rsidRPr="00F13078" w:rsidRDefault="008F6BB5" w:rsidP="002D38C6">
      <w:pPr>
        <w:spacing w:after="0" w:line="480" w:lineRule="auto"/>
        <w:rPr>
          <w:rFonts w:cstheme="minorHAnsi"/>
          <w:sz w:val="24"/>
          <w:szCs w:val="24"/>
        </w:rPr>
      </w:pPr>
    </w:p>
    <w:p w14:paraId="51AA6571" w14:textId="77777777" w:rsidR="008F6BB5" w:rsidRPr="00F13078" w:rsidRDefault="008F6BB5" w:rsidP="008F6BB5">
      <w:pPr>
        <w:pStyle w:val="Heading1"/>
        <w:spacing w:before="0" w:after="0" w:line="480" w:lineRule="auto"/>
        <w:rPr>
          <w:rFonts w:asciiTheme="minorHAnsi" w:hAnsiTheme="minorHAnsi" w:cstheme="minorHAnsi"/>
          <w:b w:val="0"/>
          <w:szCs w:val="24"/>
        </w:rPr>
      </w:pPr>
      <w:bookmarkStart w:id="8" w:name="_Toc510475073"/>
      <w:r w:rsidRPr="00F13078">
        <w:rPr>
          <w:rFonts w:asciiTheme="minorHAnsi" w:hAnsiTheme="minorHAnsi" w:cstheme="minorHAnsi"/>
          <w:b w:val="0"/>
          <w:szCs w:val="24"/>
        </w:rPr>
        <w:t>[A]Discussion</w:t>
      </w:r>
      <w:bookmarkEnd w:id="8"/>
    </w:p>
    <w:p w14:paraId="7222666D" w14:textId="355679EF" w:rsidR="00AE1F44" w:rsidRPr="005C29BE" w:rsidRDefault="00C2694B" w:rsidP="005C29BE">
      <w:pPr>
        <w:spacing w:line="480" w:lineRule="auto"/>
        <w:ind w:firstLine="720"/>
        <w:rPr>
          <w:rFonts w:cstheme="minorHAnsi"/>
          <w:sz w:val="24"/>
          <w:szCs w:val="24"/>
        </w:rPr>
      </w:pPr>
      <w:r>
        <w:rPr>
          <w:rFonts w:cstheme="minorHAnsi"/>
          <w:sz w:val="24"/>
          <w:szCs w:val="24"/>
        </w:rPr>
        <w:t>U</w:t>
      </w:r>
      <w:r w:rsidR="002169F3" w:rsidRPr="00F13078">
        <w:rPr>
          <w:rFonts w:cstheme="minorHAnsi"/>
          <w:sz w:val="24"/>
          <w:szCs w:val="24"/>
        </w:rPr>
        <w:t xml:space="preserve">nderstanding </w:t>
      </w:r>
      <w:r>
        <w:rPr>
          <w:rFonts w:cstheme="minorHAnsi"/>
          <w:sz w:val="24"/>
          <w:szCs w:val="24"/>
        </w:rPr>
        <w:t xml:space="preserve">patterns of distribution and survival </w:t>
      </w:r>
      <w:r w:rsidR="00471FD4" w:rsidRPr="00F13078">
        <w:rPr>
          <w:rFonts w:cstheme="minorHAnsi"/>
          <w:sz w:val="24"/>
          <w:szCs w:val="24"/>
        </w:rPr>
        <w:t xml:space="preserve">during </w:t>
      </w:r>
      <w:r w:rsidR="002169F3" w:rsidRPr="00F13078">
        <w:rPr>
          <w:rFonts w:cstheme="minorHAnsi"/>
          <w:sz w:val="24"/>
          <w:szCs w:val="24"/>
        </w:rPr>
        <w:t>pre</w:t>
      </w:r>
      <w:r w:rsidR="00471FD4" w:rsidRPr="00F13078">
        <w:rPr>
          <w:rFonts w:cstheme="minorHAnsi"/>
          <w:sz w:val="24"/>
          <w:szCs w:val="24"/>
        </w:rPr>
        <w:t>-</w:t>
      </w:r>
      <w:r w:rsidR="002169F3" w:rsidRPr="00F13078">
        <w:rPr>
          <w:rFonts w:cstheme="minorHAnsi"/>
          <w:sz w:val="24"/>
          <w:szCs w:val="24"/>
        </w:rPr>
        <w:t xml:space="preserve"> and post</w:t>
      </w:r>
      <w:r w:rsidR="00471FD4" w:rsidRPr="00F13078">
        <w:rPr>
          <w:rFonts w:cstheme="minorHAnsi"/>
          <w:sz w:val="24"/>
          <w:szCs w:val="24"/>
        </w:rPr>
        <w:t>-</w:t>
      </w:r>
      <w:r w:rsidR="002169F3" w:rsidRPr="00F13078">
        <w:rPr>
          <w:rFonts w:cstheme="minorHAnsi"/>
          <w:sz w:val="24"/>
          <w:szCs w:val="24"/>
        </w:rPr>
        <w:t>spawning</w:t>
      </w:r>
      <w:r w:rsidR="00471FD4" w:rsidRPr="00F13078">
        <w:rPr>
          <w:rFonts w:cstheme="minorHAnsi"/>
          <w:sz w:val="24"/>
          <w:szCs w:val="24"/>
        </w:rPr>
        <w:t xml:space="preserve"> periods</w:t>
      </w:r>
      <w:r w:rsidR="002169F3" w:rsidRPr="00F13078">
        <w:rPr>
          <w:rFonts w:cstheme="minorHAnsi"/>
          <w:sz w:val="24"/>
          <w:szCs w:val="24"/>
        </w:rPr>
        <w:t xml:space="preserve"> is critical for </w:t>
      </w:r>
      <w:r w:rsidR="00EF4186" w:rsidRPr="00F13078">
        <w:rPr>
          <w:rFonts w:cstheme="minorHAnsi"/>
          <w:sz w:val="24"/>
          <w:szCs w:val="24"/>
        </w:rPr>
        <w:t xml:space="preserve">effective </w:t>
      </w:r>
      <w:r w:rsidR="002169F3" w:rsidRPr="00F13078">
        <w:rPr>
          <w:rFonts w:cstheme="minorHAnsi"/>
          <w:sz w:val="24"/>
          <w:szCs w:val="24"/>
        </w:rPr>
        <w:t>management and conservation</w:t>
      </w:r>
      <w:r>
        <w:rPr>
          <w:rFonts w:cstheme="minorHAnsi"/>
          <w:sz w:val="24"/>
          <w:szCs w:val="24"/>
        </w:rPr>
        <w:t xml:space="preserve"> of steelhead populations</w:t>
      </w:r>
      <w:r w:rsidR="00EF4186" w:rsidRPr="00F13078">
        <w:rPr>
          <w:rFonts w:cstheme="minorHAnsi"/>
          <w:sz w:val="24"/>
          <w:szCs w:val="24"/>
        </w:rPr>
        <w:t xml:space="preserve">.  This is especially true </w:t>
      </w:r>
      <w:r w:rsidR="00E07620">
        <w:rPr>
          <w:rFonts w:cstheme="minorHAnsi"/>
          <w:sz w:val="24"/>
          <w:szCs w:val="24"/>
        </w:rPr>
        <w:t xml:space="preserve">for </w:t>
      </w:r>
      <w:r w:rsidR="00EF4186" w:rsidRPr="00F13078">
        <w:rPr>
          <w:rFonts w:cstheme="minorHAnsi"/>
          <w:sz w:val="24"/>
          <w:szCs w:val="24"/>
        </w:rPr>
        <w:t>summer-run populations</w:t>
      </w:r>
      <w:r w:rsidR="00E07620">
        <w:rPr>
          <w:rFonts w:cstheme="minorHAnsi"/>
          <w:sz w:val="24"/>
          <w:szCs w:val="24"/>
        </w:rPr>
        <w:t>,</w:t>
      </w:r>
      <w:r w:rsidR="00EF4186" w:rsidRPr="00F13078">
        <w:rPr>
          <w:rFonts w:cstheme="minorHAnsi"/>
          <w:sz w:val="24"/>
          <w:szCs w:val="24"/>
        </w:rPr>
        <w:t xml:space="preserve"> which spend up to a year in freshwater as adults</w:t>
      </w:r>
      <w:r w:rsidR="00E07620">
        <w:rPr>
          <w:rFonts w:cstheme="minorHAnsi"/>
          <w:sz w:val="24"/>
          <w:szCs w:val="24"/>
        </w:rPr>
        <w:t xml:space="preserve"> and </w:t>
      </w:r>
      <w:r w:rsidR="00937AF2">
        <w:rPr>
          <w:rFonts w:cstheme="minorHAnsi"/>
          <w:sz w:val="24"/>
          <w:szCs w:val="24"/>
        </w:rPr>
        <w:t xml:space="preserve">for </w:t>
      </w:r>
      <w:r w:rsidR="00EF4186" w:rsidRPr="00F13078">
        <w:rPr>
          <w:rFonts w:cstheme="minorHAnsi"/>
          <w:sz w:val="24"/>
          <w:szCs w:val="24"/>
        </w:rPr>
        <w:t xml:space="preserve">regions such as </w:t>
      </w:r>
      <w:r w:rsidR="002169F3" w:rsidRPr="00F13078">
        <w:rPr>
          <w:rFonts w:cstheme="minorHAnsi"/>
          <w:sz w:val="24"/>
          <w:szCs w:val="24"/>
        </w:rPr>
        <w:t>the Upper Columbia River</w:t>
      </w:r>
      <w:r w:rsidR="00EF4186" w:rsidRPr="00F13078">
        <w:rPr>
          <w:rFonts w:cstheme="minorHAnsi"/>
          <w:sz w:val="24"/>
          <w:szCs w:val="24"/>
        </w:rPr>
        <w:t xml:space="preserve"> </w:t>
      </w:r>
      <w:r w:rsidR="00471FD4" w:rsidRPr="00F13078">
        <w:rPr>
          <w:rFonts w:cstheme="minorHAnsi"/>
          <w:sz w:val="24"/>
          <w:szCs w:val="24"/>
        </w:rPr>
        <w:t xml:space="preserve">with multiple tributary populations </w:t>
      </w:r>
      <w:r w:rsidR="00EF4186" w:rsidRPr="00F13078">
        <w:rPr>
          <w:rFonts w:cstheme="minorHAnsi"/>
          <w:sz w:val="24"/>
          <w:szCs w:val="24"/>
        </w:rPr>
        <w:t>that may be demographically and genetically distinct</w:t>
      </w:r>
      <w:r w:rsidR="009727E7">
        <w:rPr>
          <w:rFonts w:cstheme="minorHAnsi"/>
          <w:sz w:val="24"/>
          <w:szCs w:val="24"/>
        </w:rPr>
        <w:t>,</w:t>
      </w:r>
      <w:r>
        <w:rPr>
          <w:rFonts w:cstheme="minorHAnsi"/>
          <w:sz w:val="24"/>
          <w:szCs w:val="24"/>
        </w:rPr>
        <w:t xml:space="preserve"> but which share main-stem river corridors during migration and overwintering</w:t>
      </w:r>
      <w:r w:rsidR="00EF4186" w:rsidRPr="00F13078">
        <w:rPr>
          <w:rFonts w:cstheme="minorHAnsi"/>
          <w:sz w:val="24"/>
          <w:szCs w:val="24"/>
        </w:rPr>
        <w:t xml:space="preserve">.  </w:t>
      </w:r>
      <w:r>
        <w:rPr>
          <w:rFonts w:cstheme="minorHAnsi"/>
          <w:sz w:val="24"/>
          <w:szCs w:val="24"/>
        </w:rPr>
        <w:t xml:space="preserve">The key findings of this study include: 1) approximately one-fifth of steelhead entering the Upper Columbia River were fallbacks, i.e., migrated </w:t>
      </w:r>
      <w:r w:rsidR="009727E7">
        <w:rPr>
          <w:rFonts w:cstheme="minorHAnsi"/>
          <w:sz w:val="24"/>
          <w:szCs w:val="24"/>
        </w:rPr>
        <w:t xml:space="preserve">downstream out of the basin </w:t>
      </w:r>
      <w:r>
        <w:rPr>
          <w:rFonts w:cstheme="minorHAnsi"/>
          <w:sz w:val="24"/>
          <w:szCs w:val="24"/>
        </w:rPr>
        <w:t xml:space="preserve">prior to spawning; 2) </w:t>
      </w:r>
      <w:r w:rsidR="00AB4673">
        <w:rPr>
          <w:rFonts w:cstheme="minorHAnsi"/>
          <w:sz w:val="24"/>
          <w:szCs w:val="24"/>
        </w:rPr>
        <w:t xml:space="preserve">broad patterns of fate were similar between years (Figure 5), but </w:t>
      </w:r>
      <w:r w:rsidR="00CB2F02">
        <w:rPr>
          <w:rFonts w:cstheme="minorHAnsi"/>
          <w:sz w:val="24"/>
          <w:szCs w:val="24"/>
        </w:rPr>
        <w:t xml:space="preserve">differences </w:t>
      </w:r>
      <w:r w:rsidR="00CB2F02" w:rsidRPr="00F646E3">
        <w:rPr>
          <w:rFonts w:cstheme="minorHAnsi"/>
          <w:sz w:val="24"/>
          <w:szCs w:val="24"/>
        </w:rPr>
        <w:t xml:space="preserve">in </w:t>
      </w:r>
      <w:r w:rsidR="00E04407" w:rsidRPr="00F646E3">
        <w:rPr>
          <w:rFonts w:cstheme="minorHAnsi"/>
          <w:sz w:val="24"/>
          <w:szCs w:val="24"/>
        </w:rPr>
        <w:t xml:space="preserve">recreational </w:t>
      </w:r>
      <w:r w:rsidR="00CB2F02" w:rsidRPr="00F646E3">
        <w:rPr>
          <w:rFonts w:cstheme="minorHAnsi"/>
          <w:sz w:val="24"/>
          <w:szCs w:val="24"/>
        </w:rPr>
        <w:t>harvest</w:t>
      </w:r>
      <w:r w:rsidR="00CB2F02">
        <w:rPr>
          <w:rFonts w:cstheme="minorHAnsi"/>
          <w:sz w:val="24"/>
          <w:szCs w:val="24"/>
        </w:rPr>
        <w:t xml:space="preserve"> and other factors between years resulted in a complex patter</w:t>
      </w:r>
      <w:r w:rsidR="00461338">
        <w:rPr>
          <w:rFonts w:cstheme="minorHAnsi"/>
          <w:sz w:val="24"/>
          <w:szCs w:val="24"/>
        </w:rPr>
        <w:t>n</w:t>
      </w:r>
      <w:r w:rsidR="00CB2F02">
        <w:rPr>
          <w:rFonts w:cstheme="minorHAnsi"/>
          <w:sz w:val="24"/>
          <w:szCs w:val="24"/>
        </w:rPr>
        <w:t xml:space="preserve"> of survival </w:t>
      </w:r>
      <w:r w:rsidR="00AB4673">
        <w:rPr>
          <w:rFonts w:cstheme="minorHAnsi"/>
          <w:sz w:val="24"/>
          <w:szCs w:val="24"/>
        </w:rPr>
        <w:t xml:space="preserve">within </w:t>
      </w:r>
      <w:r w:rsidR="00CB2F02">
        <w:rPr>
          <w:rFonts w:cstheme="minorHAnsi"/>
          <w:sz w:val="24"/>
          <w:szCs w:val="24"/>
        </w:rPr>
        <w:t xml:space="preserve">hatchery- </w:t>
      </w:r>
      <w:r w:rsidR="006B67F8">
        <w:rPr>
          <w:rFonts w:cstheme="minorHAnsi"/>
          <w:sz w:val="24"/>
          <w:szCs w:val="24"/>
        </w:rPr>
        <w:t>and</w:t>
      </w:r>
      <w:r w:rsidR="0042741B">
        <w:rPr>
          <w:rFonts w:cstheme="minorHAnsi"/>
          <w:sz w:val="24"/>
          <w:szCs w:val="24"/>
        </w:rPr>
        <w:t xml:space="preserve"> </w:t>
      </w:r>
      <w:r w:rsidR="00CB2F02">
        <w:rPr>
          <w:rFonts w:cstheme="minorHAnsi"/>
          <w:sz w:val="24"/>
          <w:szCs w:val="24"/>
        </w:rPr>
        <w:t>natural-origin steelhead; 3)</w:t>
      </w:r>
      <w:r w:rsidR="009727E7">
        <w:rPr>
          <w:rFonts w:cstheme="minorHAnsi"/>
          <w:sz w:val="24"/>
          <w:szCs w:val="24"/>
        </w:rPr>
        <w:t xml:space="preserve"> </w:t>
      </w:r>
      <w:r w:rsidR="003507C8">
        <w:rPr>
          <w:rFonts w:cstheme="minorHAnsi"/>
          <w:sz w:val="24"/>
          <w:szCs w:val="24"/>
        </w:rPr>
        <w:t>overwinter use of main-stem habitats was more likely for later-arriving steelhead; 4) estimated survival rates during winter were similar between main-stem and tributary habitats, but steelhead were not evenly distributed within habitat type</w:t>
      </w:r>
      <w:r>
        <w:rPr>
          <w:rFonts w:cstheme="minorHAnsi"/>
          <w:sz w:val="24"/>
          <w:szCs w:val="24"/>
        </w:rPr>
        <w:t xml:space="preserve">; </w:t>
      </w:r>
      <w:r w:rsidR="003507C8">
        <w:rPr>
          <w:rFonts w:cstheme="minorHAnsi"/>
          <w:sz w:val="24"/>
          <w:szCs w:val="24"/>
        </w:rPr>
        <w:t xml:space="preserve">and </w:t>
      </w:r>
      <w:r w:rsidR="00CB2F02">
        <w:rPr>
          <w:rFonts w:cstheme="minorHAnsi"/>
          <w:sz w:val="24"/>
          <w:szCs w:val="24"/>
        </w:rPr>
        <w:t>5</w:t>
      </w:r>
      <w:r w:rsidRPr="00F646E3">
        <w:rPr>
          <w:rFonts w:cstheme="minorHAnsi"/>
          <w:sz w:val="24"/>
          <w:szCs w:val="24"/>
        </w:rPr>
        <w:t xml:space="preserve">) post-spawn and kelt survival </w:t>
      </w:r>
      <w:r w:rsidR="00F164B4" w:rsidRPr="00F646E3">
        <w:rPr>
          <w:rFonts w:cstheme="minorHAnsi"/>
          <w:sz w:val="24"/>
          <w:szCs w:val="24"/>
        </w:rPr>
        <w:t>w</w:t>
      </w:r>
      <w:r w:rsidR="005C29BE" w:rsidRPr="00F646E3">
        <w:rPr>
          <w:rFonts w:cstheme="minorHAnsi"/>
          <w:sz w:val="24"/>
          <w:szCs w:val="24"/>
        </w:rPr>
        <w:t>ere</w:t>
      </w:r>
      <w:r w:rsidR="00F164B4" w:rsidRPr="00F646E3">
        <w:rPr>
          <w:rFonts w:cstheme="minorHAnsi"/>
          <w:sz w:val="24"/>
          <w:szCs w:val="24"/>
        </w:rPr>
        <w:t xml:space="preserve"> </w:t>
      </w:r>
      <w:r w:rsidRPr="00F646E3">
        <w:rPr>
          <w:rFonts w:cstheme="minorHAnsi"/>
          <w:sz w:val="24"/>
          <w:szCs w:val="24"/>
        </w:rPr>
        <w:t>higher than implied by the low iteroparity rate of the population</w:t>
      </w:r>
      <w:r w:rsidR="00DA4DD2" w:rsidRPr="00F646E3">
        <w:rPr>
          <w:rFonts w:cstheme="minorHAnsi"/>
          <w:sz w:val="24"/>
          <w:szCs w:val="24"/>
        </w:rPr>
        <w:t xml:space="preserve">. </w:t>
      </w:r>
      <w:r w:rsidR="005F6A4B" w:rsidRPr="00F646E3">
        <w:rPr>
          <w:rFonts w:cstheme="minorHAnsi"/>
          <w:sz w:val="24"/>
          <w:szCs w:val="24"/>
        </w:rPr>
        <w:t xml:space="preserve"> </w:t>
      </w:r>
      <w:r w:rsidR="003E3277" w:rsidRPr="00F646E3">
        <w:rPr>
          <w:rFonts w:cstheme="minorHAnsi"/>
          <w:sz w:val="24"/>
          <w:szCs w:val="24"/>
        </w:rPr>
        <w:t>Survival estimates fell within a relatively narrow range across a broad array of assumptions concerning uncertainty in fate classification and detection efficiency, and the true overall survival rate was very likely at or near 0.69 in both years.</w:t>
      </w:r>
      <w:r w:rsidR="003E3277" w:rsidRPr="00F646E3" w:rsidDel="0042741B">
        <w:rPr>
          <w:rFonts w:cstheme="minorHAnsi"/>
          <w:sz w:val="24"/>
          <w:szCs w:val="24"/>
        </w:rPr>
        <w:t xml:space="preserve"> </w:t>
      </w:r>
      <w:r w:rsidR="003E3277" w:rsidRPr="00F646E3">
        <w:rPr>
          <w:rFonts w:cstheme="minorHAnsi"/>
          <w:sz w:val="24"/>
          <w:szCs w:val="24"/>
        </w:rPr>
        <w:t xml:space="preserve"> </w:t>
      </w:r>
      <w:r w:rsidR="005F6A4B" w:rsidRPr="00F646E3">
        <w:rPr>
          <w:rFonts w:cstheme="minorHAnsi"/>
          <w:sz w:val="24"/>
          <w:szCs w:val="24"/>
        </w:rPr>
        <w:t>These findings</w:t>
      </w:r>
      <w:r w:rsidR="003507C8" w:rsidRPr="00F646E3">
        <w:rPr>
          <w:rFonts w:cstheme="minorHAnsi"/>
          <w:sz w:val="24"/>
          <w:szCs w:val="24"/>
        </w:rPr>
        <w:t xml:space="preserve"> were broadly consistent</w:t>
      </w:r>
      <w:r w:rsidR="003507C8">
        <w:rPr>
          <w:rFonts w:cstheme="minorHAnsi"/>
          <w:sz w:val="24"/>
          <w:szCs w:val="24"/>
        </w:rPr>
        <w:t xml:space="preserve"> with our initial hypotheses</w:t>
      </w:r>
      <w:r w:rsidR="005F6A4B">
        <w:rPr>
          <w:rFonts w:cstheme="minorHAnsi"/>
          <w:sz w:val="24"/>
          <w:szCs w:val="24"/>
        </w:rPr>
        <w:t>, with the exception of</w:t>
      </w:r>
      <w:r w:rsidR="009727E7">
        <w:rPr>
          <w:rFonts w:cstheme="minorHAnsi"/>
          <w:sz w:val="24"/>
          <w:szCs w:val="24"/>
        </w:rPr>
        <w:t xml:space="preserve"> </w:t>
      </w:r>
      <w:r w:rsidR="003507C8">
        <w:rPr>
          <w:rFonts w:cstheme="minorHAnsi"/>
          <w:sz w:val="24"/>
          <w:szCs w:val="24"/>
        </w:rPr>
        <w:t>the observed lack of survival differences between habitat</w:t>
      </w:r>
      <w:r w:rsidR="00F164B4">
        <w:rPr>
          <w:rFonts w:cstheme="minorHAnsi"/>
          <w:sz w:val="24"/>
          <w:szCs w:val="24"/>
        </w:rPr>
        <w:t xml:space="preserve"> types</w:t>
      </w:r>
      <w:r w:rsidR="003507C8">
        <w:rPr>
          <w:rFonts w:cstheme="minorHAnsi"/>
          <w:sz w:val="24"/>
          <w:szCs w:val="24"/>
        </w:rPr>
        <w:t xml:space="preserve">, </w:t>
      </w:r>
      <w:r w:rsidR="009727E7">
        <w:rPr>
          <w:rFonts w:cstheme="minorHAnsi"/>
          <w:sz w:val="24"/>
          <w:szCs w:val="24"/>
        </w:rPr>
        <w:t>some</w:t>
      </w:r>
      <w:r w:rsidR="005F6A4B">
        <w:rPr>
          <w:rFonts w:cstheme="minorHAnsi"/>
          <w:sz w:val="24"/>
          <w:szCs w:val="24"/>
        </w:rPr>
        <w:t xml:space="preserve"> harvest effects</w:t>
      </w:r>
      <w:r w:rsidR="003507C8">
        <w:rPr>
          <w:rFonts w:cstheme="minorHAnsi"/>
          <w:sz w:val="24"/>
          <w:szCs w:val="24"/>
        </w:rPr>
        <w:t>,</w:t>
      </w:r>
      <w:r w:rsidR="00461338">
        <w:rPr>
          <w:rFonts w:cstheme="minorHAnsi"/>
          <w:sz w:val="24"/>
          <w:szCs w:val="24"/>
        </w:rPr>
        <w:t xml:space="preserve"> and higher than expected kelt survival in one year</w:t>
      </w:r>
      <w:r w:rsidR="005F6A4B">
        <w:rPr>
          <w:rFonts w:cstheme="minorHAnsi"/>
          <w:sz w:val="24"/>
          <w:szCs w:val="24"/>
        </w:rPr>
        <w:t xml:space="preserve">.  </w:t>
      </w:r>
    </w:p>
    <w:p w14:paraId="32158C2A" w14:textId="0949CB30" w:rsidR="00D47567" w:rsidRPr="00F13078" w:rsidRDefault="00D47567" w:rsidP="008F6BB5">
      <w:pPr>
        <w:spacing w:after="0" w:line="480" w:lineRule="auto"/>
        <w:ind w:firstLine="720"/>
        <w:rPr>
          <w:rFonts w:cstheme="minorHAnsi"/>
          <w:sz w:val="24"/>
          <w:szCs w:val="24"/>
        </w:rPr>
      </w:pPr>
    </w:p>
    <w:p w14:paraId="1A0F9783" w14:textId="28134771" w:rsidR="002C6D68" w:rsidRPr="00F13078" w:rsidRDefault="00DF6459" w:rsidP="002B0539">
      <w:pPr>
        <w:spacing w:after="0" w:line="480" w:lineRule="auto"/>
        <w:rPr>
          <w:rFonts w:cstheme="minorHAnsi"/>
          <w:sz w:val="24"/>
          <w:szCs w:val="24"/>
        </w:rPr>
      </w:pPr>
      <w:r w:rsidRPr="00F13078">
        <w:rPr>
          <w:rFonts w:cstheme="minorHAnsi"/>
          <w:sz w:val="24"/>
          <w:szCs w:val="24"/>
        </w:rPr>
        <w:t>[B]Fallback</w:t>
      </w:r>
    </w:p>
    <w:p w14:paraId="66B8CB7D" w14:textId="66C4CBF2" w:rsidR="00B63AF1" w:rsidRDefault="0042741B" w:rsidP="0042741B">
      <w:pPr>
        <w:spacing w:line="480" w:lineRule="auto"/>
        <w:ind w:firstLine="720"/>
        <w:rPr>
          <w:rFonts w:cstheme="minorHAnsi"/>
          <w:sz w:val="24"/>
          <w:szCs w:val="24"/>
        </w:rPr>
      </w:pPr>
      <w:r>
        <w:rPr>
          <w:rFonts w:cstheme="minorHAnsi"/>
          <w:sz w:val="24"/>
          <w:szCs w:val="24"/>
        </w:rPr>
        <w:t xml:space="preserve">While not the directly related to our primary goal, we </w:t>
      </w:r>
      <w:r w:rsidR="008A3468">
        <w:rPr>
          <w:rFonts w:cstheme="minorHAnsi"/>
          <w:sz w:val="24"/>
          <w:szCs w:val="24"/>
        </w:rPr>
        <w:t xml:space="preserve">found </w:t>
      </w:r>
      <w:r w:rsidR="008A3468" w:rsidRPr="00F13078">
        <w:rPr>
          <w:rFonts w:cstheme="minorHAnsi"/>
          <w:sz w:val="24"/>
          <w:szCs w:val="24"/>
        </w:rPr>
        <w:t xml:space="preserve">approximately 1 in 5 steelhead of the total radio-tagged sample </w:t>
      </w:r>
      <w:r w:rsidR="008A3468">
        <w:rPr>
          <w:rFonts w:cstheme="minorHAnsi"/>
          <w:sz w:val="24"/>
          <w:szCs w:val="24"/>
        </w:rPr>
        <w:t xml:space="preserve">were </w:t>
      </w:r>
      <w:r w:rsidR="008A3468" w:rsidRPr="00F13078">
        <w:rPr>
          <w:rFonts w:cstheme="minorHAnsi"/>
          <w:sz w:val="24"/>
          <w:szCs w:val="24"/>
        </w:rPr>
        <w:t>fallbacks below Priest Rapids Dam</w:t>
      </w:r>
      <w:r w:rsidR="008A3468">
        <w:rPr>
          <w:rFonts w:cstheme="minorHAnsi"/>
          <w:sz w:val="24"/>
          <w:szCs w:val="24"/>
        </w:rPr>
        <w:t>.  P</w:t>
      </w:r>
      <w:r w:rsidR="008A3468" w:rsidRPr="00F13078">
        <w:rPr>
          <w:rFonts w:cstheme="minorHAnsi"/>
          <w:sz w:val="24"/>
          <w:szCs w:val="24"/>
        </w:rPr>
        <w:t>resumably many of these</w:t>
      </w:r>
      <w:r w:rsidR="00B44A91">
        <w:rPr>
          <w:rFonts w:cstheme="minorHAnsi"/>
          <w:sz w:val="24"/>
          <w:szCs w:val="24"/>
        </w:rPr>
        <w:t xml:space="preserve"> steelhead</w:t>
      </w:r>
      <w:r w:rsidR="008A3468" w:rsidRPr="00F13078">
        <w:rPr>
          <w:rFonts w:cstheme="minorHAnsi"/>
          <w:sz w:val="24"/>
          <w:szCs w:val="24"/>
        </w:rPr>
        <w:t xml:space="preserve"> represent</w:t>
      </w:r>
      <w:r w:rsidR="00B44A91">
        <w:rPr>
          <w:rFonts w:cstheme="minorHAnsi"/>
          <w:sz w:val="24"/>
          <w:szCs w:val="24"/>
        </w:rPr>
        <w:t>ed</w:t>
      </w:r>
      <w:r w:rsidR="008A3468" w:rsidRPr="00F13078">
        <w:rPr>
          <w:rFonts w:cstheme="minorHAnsi"/>
          <w:sz w:val="24"/>
          <w:szCs w:val="24"/>
        </w:rPr>
        <w:t xml:space="preserve"> overshoots from downstream populations, though the mechanisms causing both overshoot and fallback remain uncertain. </w:t>
      </w:r>
      <w:r w:rsidR="008A3468">
        <w:rPr>
          <w:rFonts w:cstheme="minorHAnsi"/>
          <w:sz w:val="24"/>
          <w:szCs w:val="24"/>
        </w:rPr>
        <w:t xml:space="preserve"> </w:t>
      </w:r>
      <w:r w:rsidR="00604756" w:rsidRPr="00F13078">
        <w:rPr>
          <w:rFonts w:cstheme="minorHAnsi"/>
          <w:sz w:val="24"/>
          <w:szCs w:val="24"/>
        </w:rPr>
        <w:t>Fallback behavior is associated with a complex set of factors including local hydraulic</w:t>
      </w:r>
      <w:r w:rsidR="007D56AB" w:rsidRPr="00F13078">
        <w:rPr>
          <w:rFonts w:cstheme="minorHAnsi"/>
          <w:sz w:val="24"/>
          <w:szCs w:val="24"/>
        </w:rPr>
        <w:t xml:space="preserve"> cues </w:t>
      </w:r>
      <w:r w:rsidR="00604756" w:rsidRPr="00F13078">
        <w:rPr>
          <w:rFonts w:cstheme="minorHAnsi"/>
          <w:sz w:val="24"/>
          <w:szCs w:val="24"/>
        </w:rPr>
        <w:t>(Reischel et al. 2003), origin and migration history (Keefer et al. 2008</w:t>
      </w:r>
      <w:r w:rsidR="00025F23" w:rsidRPr="00F13078">
        <w:rPr>
          <w:rFonts w:cstheme="minorHAnsi"/>
          <w:sz w:val="24"/>
          <w:szCs w:val="24"/>
        </w:rPr>
        <w:t>c</w:t>
      </w:r>
      <w:r w:rsidR="00604756" w:rsidRPr="00F13078">
        <w:rPr>
          <w:rFonts w:cstheme="minorHAnsi"/>
          <w:sz w:val="24"/>
          <w:szCs w:val="24"/>
        </w:rPr>
        <w:t>; Bond et al. 2017</w:t>
      </w:r>
      <w:r w:rsidR="00063C36" w:rsidRPr="00F13078">
        <w:rPr>
          <w:rFonts w:cstheme="minorHAnsi"/>
          <w:sz w:val="24"/>
          <w:szCs w:val="24"/>
        </w:rPr>
        <w:t xml:space="preserve">; </w:t>
      </w:r>
      <w:r w:rsidR="00FE50F9">
        <w:rPr>
          <w:rFonts w:cstheme="minorHAnsi"/>
          <w:sz w:val="24"/>
          <w:szCs w:val="24"/>
        </w:rPr>
        <w:t>Richins and Skalski 2018</w:t>
      </w:r>
      <w:r w:rsidR="00942F9E">
        <w:rPr>
          <w:rFonts w:cstheme="minorHAnsi"/>
          <w:sz w:val="24"/>
          <w:szCs w:val="24"/>
        </w:rPr>
        <w:t xml:space="preserve">; </w:t>
      </w:r>
      <w:r w:rsidR="00063C36" w:rsidRPr="00F13078">
        <w:rPr>
          <w:rFonts w:cstheme="minorHAnsi"/>
          <w:sz w:val="24"/>
          <w:szCs w:val="24"/>
        </w:rPr>
        <w:t>Tattam and Ruzycki 2020</w:t>
      </w:r>
      <w:r w:rsidR="00604756" w:rsidRPr="00F13078">
        <w:rPr>
          <w:rFonts w:cstheme="minorHAnsi"/>
          <w:sz w:val="24"/>
          <w:szCs w:val="24"/>
        </w:rPr>
        <w:t xml:space="preserve">), and seasonal environmental conditions during route-finding (e.g., Keefer et al. </w:t>
      </w:r>
      <w:r w:rsidR="007D56AB" w:rsidRPr="00F13078">
        <w:rPr>
          <w:rFonts w:cstheme="minorHAnsi"/>
          <w:sz w:val="24"/>
          <w:szCs w:val="24"/>
        </w:rPr>
        <w:t>2006)</w:t>
      </w:r>
      <w:r w:rsidR="00604756" w:rsidRPr="00F13078">
        <w:rPr>
          <w:rFonts w:cstheme="minorHAnsi"/>
          <w:sz w:val="24"/>
          <w:szCs w:val="24"/>
        </w:rPr>
        <w:t>.  Fallback occurred primarily in fall and was more frequent in early arriving steelhead during 2015</w:t>
      </w:r>
      <w:r w:rsidR="008A3468">
        <w:rPr>
          <w:rFonts w:cstheme="minorHAnsi"/>
          <w:sz w:val="24"/>
          <w:szCs w:val="24"/>
        </w:rPr>
        <w:t xml:space="preserve">.  The seasonal decline in fallback probability </w:t>
      </w:r>
      <w:r w:rsidR="00582197" w:rsidRPr="00F13078">
        <w:rPr>
          <w:rFonts w:cstheme="minorHAnsi"/>
          <w:sz w:val="24"/>
          <w:szCs w:val="24"/>
        </w:rPr>
        <w:t xml:space="preserve">may have been related to reduced activity later in the season, differences in run timing between Upper Columbia River steelhead and </w:t>
      </w:r>
      <w:r w:rsidR="008F44F6" w:rsidRPr="00F13078">
        <w:rPr>
          <w:rFonts w:cstheme="minorHAnsi"/>
          <w:sz w:val="24"/>
          <w:szCs w:val="24"/>
        </w:rPr>
        <w:t xml:space="preserve">overshooting steelhead from downstream populations, and/or steelhead seeking coldwater refuges downstream, though the latter seems unlikely as a major factor given the lack of cool </w:t>
      </w:r>
      <w:r w:rsidR="004C3EA3" w:rsidRPr="00F13078">
        <w:rPr>
          <w:rFonts w:cstheme="minorHAnsi"/>
          <w:sz w:val="24"/>
          <w:szCs w:val="24"/>
        </w:rPr>
        <w:t>tributary inputs downstream of Priest Rapids Dam</w:t>
      </w:r>
      <w:r w:rsidR="00604756" w:rsidRPr="00F13078">
        <w:rPr>
          <w:rFonts w:cstheme="minorHAnsi"/>
          <w:sz w:val="24"/>
          <w:szCs w:val="24"/>
        </w:rPr>
        <w:t xml:space="preserve">.  </w:t>
      </w:r>
      <w:r w:rsidR="00E15C8C">
        <w:rPr>
          <w:rFonts w:cstheme="minorHAnsi"/>
          <w:sz w:val="24"/>
          <w:szCs w:val="24"/>
        </w:rPr>
        <w:t xml:space="preserve">The relatively late distribution of tagging in 2016 compared to the run </w:t>
      </w:r>
      <w:r w:rsidR="00604756" w:rsidRPr="00F13078">
        <w:rPr>
          <w:rFonts w:cstheme="minorHAnsi"/>
          <w:sz w:val="24"/>
          <w:szCs w:val="24"/>
        </w:rPr>
        <w:t>may have limited our ability to detect an association between fallback and timing</w:t>
      </w:r>
      <w:r w:rsidR="007D56AB" w:rsidRPr="00F13078">
        <w:rPr>
          <w:rFonts w:cstheme="minorHAnsi"/>
          <w:sz w:val="24"/>
          <w:szCs w:val="24"/>
        </w:rPr>
        <w:t xml:space="preserve"> in that year</w:t>
      </w:r>
      <w:r w:rsidR="00604756" w:rsidRPr="00F13078">
        <w:rPr>
          <w:rFonts w:cstheme="minorHAnsi"/>
          <w:sz w:val="24"/>
          <w:szCs w:val="24"/>
        </w:rPr>
        <w:t xml:space="preserve">.  </w:t>
      </w:r>
      <w:r w:rsidR="003E7439" w:rsidRPr="00F13078">
        <w:rPr>
          <w:rFonts w:cstheme="minorHAnsi"/>
          <w:sz w:val="24"/>
          <w:szCs w:val="24"/>
        </w:rPr>
        <w:t>Regardless of mechanisms, the large number of fallbacks</w:t>
      </w:r>
      <w:r>
        <w:rPr>
          <w:rFonts w:cstheme="minorHAnsi"/>
          <w:sz w:val="24"/>
          <w:szCs w:val="24"/>
        </w:rPr>
        <w:t xml:space="preserve"> can inflate escapement estimates if not accounted for (Boggs et al. 2004)</w:t>
      </w:r>
      <w:r w:rsidR="008A3468">
        <w:rPr>
          <w:rFonts w:cstheme="minorHAnsi"/>
          <w:sz w:val="24"/>
          <w:szCs w:val="24"/>
        </w:rPr>
        <w:t>.  The high rate of fallback at Priest Rapids Dam</w:t>
      </w:r>
      <w:r w:rsidR="00FE50F9">
        <w:rPr>
          <w:rFonts w:cstheme="minorHAnsi"/>
          <w:sz w:val="24"/>
          <w:szCs w:val="24"/>
        </w:rPr>
        <w:t xml:space="preserve">, </w:t>
      </w:r>
      <w:r w:rsidR="00B16CDA" w:rsidRPr="00B55AB0">
        <w:rPr>
          <w:rFonts w:cstheme="minorHAnsi"/>
          <w:sz w:val="24"/>
          <w:szCs w:val="24"/>
        </w:rPr>
        <w:t xml:space="preserve">including </w:t>
      </w:r>
      <w:r w:rsidR="00FE50F9" w:rsidRPr="00B55AB0">
        <w:rPr>
          <w:rFonts w:cstheme="minorHAnsi"/>
          <w:sz w:val="24"/>
          <w:szCs w:val="24"/>
        </w:rPr>
        <w:t>overshoot</w:t>
      </w:r>
      <w:r w:rsidR="00B16CDA" w:rsidRPr="00B55AB0">
        <w:rPr>
          <w:rFonts w:cstheme="minorHAnsi"/>
          <w:sz w:val="24"/>
          <w:szCs w:val="24"/>
        </w:rPr>
        <w:t xml:space="preserve"> fallback</w:t>
      </w:r>
      <w:r w:rsidR="00FE50F9">
        <w:rPr>
          <w:rFonts w:cstheme="minorHAnsi"/>
          <w:sz w:val="24"/>
          <w:szCs w:val="24"/>
        </w:rPr>
        <w:t xml:space="preserve">, </w:t>
      </w:r>
      <w:r w:rsidR="008A3468">
        <w:rPr>
          <w:rFonts w:cstheme="minorHAnsi"/>
          <w:sz w:val="24"/>
          <w:szCs w:val="24"/>
        </w:rPr>
        <w:t>also</w:t>
      </w:r>
      <w:r w:rsidR="003E7439" w:rsidRPr="00F13078">
        <w:rPr>
          <w:rFonts w:cstheme="minorHAnsi"/>
          <w:sz w:val="24"/>
          <w:szCs w:val="24"/>
        </w:rPr>
        <w:t xml:space="preserve"> highlights the need for</w:t>
      </w:r>
      <w:r w:rsidR="00604756" w:rsidRPr="00F13078">
        <w:rPr>
          <w:rFonts w:cstheme="minorHAnsi"/>
          <w:sz w:val="24"/>
          <w:szCs w:val="24"/>
        </w:rPr>
        <w:t xml:space="preserve"> benign</w:t>
      </w:r>
      <w:r w:rsidR="003E7439" w:rsidRPr="00F13078">
        <w:rPr>
          <w:rFonts w:cstheme="minorHAnsi"/>
          <w:sz w:val="24"/>
          <w:szCs w:val="24"/>
        </w:rPr>
        <w:t xml:space="preserve"> downstream</w:t>
      </w:r>
      <w:r w:rsidR="00604756" w:rsidRPr="00F13078">
        <w:rPr>
          <w:rFonts w:cstheme="minorHAnsi"/>
          <w:sz w:val="24"/>
          <w:szCs w:val="24"/>
        </w:rPr>
        <w:t xml:space="preserve"> passage r</w:t>
      </w:r>
      <w:r w:rsidR="00B55AB0">
        <w:rPr>
          <w:rFonts w:cstheme="minorHAnsi"/>
          <w:sz w:val="24"/>
          <w:szCs w:val="24"/>
        </w:rPr>
        <w:t>oute</w:t>
      </w:r>
      <w:r w:rsidR="00604756" w:rsidRPr="00F13078">
        <w:rPr>
          <w:rFonts w:cstheme="minorHAnsi"/>
          <w:sz w:val="24"/>
          <w:szCs w:val="24"/>
        </w:rPr>
        <w:t>s</w:t>
      </w:r>
      <w:r w:rsidR="003E7439" w:rsidRPr="00F13078">
        <w:rPr>
          <w:rFonts w:cstheme="minorHAnsi"/>
          <w:sz w:val="24"/>
          <w:szCs w:val="24"/>
        </w:rPr>
        <w:t xml:space="preserve"> for adults given </w:t>
      </w:r>
      <w:r w:rsidR="00C04626">
        <w:rPr>
          <w:rFonts w:cstheme="minorHAnsi"/>
          <w:sz w:val="24"/>
          <w:szCs w:val="24"/>
        </w:rPr>
        <w:t xml:space="preserve">the potential for increased </w:t>
      </w:r>
      <w:r w:rsidR="003E7439" w:rsidRPr="00F13078">
        <w:rPr>
          <w:rFonts w:cstheme="minorHAnsi"/>
          <w:sz w:val="24"/>
          <w:szCs w:val="24"/>
        </w:rPr>
        <w:t>mortality associated with fallback (e.g.,</w:t>
      </w:r>
      <w:r w:rsidR="00B63AF1" w:rsidRPr="00F13078">
        <w:rPr>
          <w:rFonts w:cstheme="minorHAnsi"/>
          <w:sz w:val="24"/>
          <w:szCs w:val="24"/>
        </w:rPr>
        <w:t xml:space="preserve"> Keefer et al. </w:t>
      </w:r>
      <w:r w:rsidR="00E15C8C">
        <w:rPr>
          <w:rFonts w:cstheme="minorHAnsi"/>
          <w:sz w:val="24"/>
          <w:szCs w:val="24"/>
        </w:rPr>
        <w:t>2005</w:t>
      </w:r>
      <w:r w:rsidR="00FF5FF9">
        <w:rPr>
          <w:rFonts w:cstheme="minorHAnsi"/>
          <w:sz w:val="24"/>
          <w:szCs w:val="24"/>
        </w:rPr>
        <w:t>;</w:t>
      </w:r>
      <w:r w:rsidR="00E15C8C">
        <w:rPr>
          <w:rFonts w:cstheme="minorHAnsi"/>
          <w:sz w:val="24"/>
          <w:szCs w:val="24"/>
        </w:rPr>
        <w:t xml:space="preserve"> </w:t>
      </w:r>
      <w:r w:rsidR="00B63AF1" w:rsidRPr="00F13078">
        <w:rPr>
          <w:rFonts w:cstheme="minorHAnsi"/>
          <w:sz w:val="24"/>
          <w:szCs w:val="24"/>
        </w:rPr>
        <w:t>2</w:t>
      </w:r>
      <w:r w:rsidR="00025F23" w:rsidRPr="00F13078">
        <w:rPr>
          <w:rFonts w:cstheme="minorHAnsi"/>
          <w:sz w:val="24"/>
          <w:szCs w:val="24"/>
        </w:rPr>
        <w:t>008c</w:t>
      </w:r>
      <w:r w:rsidR="003E7439" w:rsidRPr="00F13078">
        <w:rPr>
          <w:rFonts w:cstheme="minorHAnsi"/>
          <w:sz w:val="24"/>
          <w:szCs w:val="24"/>
        </w:rPr>
        <w:t>)</w:t>
      </w:r>
      <w:r w:rsidR="00604756" w:rsidRPr="00F13078">
        <w:rPr>
          <w:rFonts w:cstheme="minorHAnsi"/>
          <w:sz w:val="24"/>
          <w:szCs w:val="24"/>
        </w:rPr>
        <w:t xml:space="preserve">.  </w:t>
      </w:r>
    </w:p>
    <w:p w14:paraId="1F58D87B" w14:textId="23AE0CB0" w:rsidR="0042741B" w:rsidRPr="00F13078" w:rsidRDefault="00E04407" w:rsidP="00FE50F9">
      <w:pPr>
        <w:spacing w:line="480" w:lineRule="auto"/>
        <w:ind w:firstLine="720"/>
        <w:rPr>
          <w:rFonts w:cstheme="minorHAnsi"/>
          <w:sz w:val="24"/>
          <w:szCs w:val="24"/>
        </w:rPr>
      </w:pPr>
      <w:r w:rsidRPr="005C29BE">
        <w:rPr>
          <w:rFonts w:cstheme="minorHAnsi"/>
          <w:sz w:val="24"/>
          <w:szCs w:val="24"/>
        </w:rPr>
        <w:lastRenderedPageBreak/>
        <w:t>Fallback behaviors are associated with higher straying rates, and w</w:t>
      </w:r>
      <w:r w:rsidR="0042741B" w:rsidRPr="005C29BE">
        <w:rPr>
          <w:rFonts w:cstheme="minorHAnsi"/>
          <w:sz w:val="24"/>
          <w:szCs w:val="24"/>
        </w:rPr>
        <w:t>hile</w:t>
      </w:r>
      <w:r w:rsidR="0042741B" w:rsidRPr="00F13078">
        <w:rPr>
          <w:rFonts w:cstheme="minorHAnsi"/>
          <w:sz w:val="24"/>
          <w:szCs w:val="24"/>
        </w:rPr>
        <w:t xml:space="preserve"> we were unable to estimate straying because natal origin of </w:t>
      </w:r>
      <w:r w:rsidR="0042741B">
        <w:rPr>
          <w:rFonts w:cstheme="minorHAnsi"/>
          <w:sz w:val="24"/>
          <w:szCs w:val="24"/>
        </w:rPr>
        <w:t xml:space="preserve">sampled </w:t>
      </w:r>
      <w:r w:rsidR="0042741B" w:rsidRPr="00F13078">
        <w:rPr>
          <w:rFonts w:cstheme="minorHAnsi"/>
          <w:sz w:val="24"/>
          <w:szCs w:val="24"/>
        </w:rPr>
        <w:t>adults was unknown, a recent analyses from natural-origin steelhead PIT-tagged as juveniles in the same system revealed more frequent straying within the Upper Columbia basin to sites upstream of natal sites (Pearsons and O’Connor 2020), though there was some uncertainty in distinguishing overshoot/temporary straying from permanent strays</w:t>
      </w:r>
      <w:r w:rsidR="0042741B">
        <w:rPr>
          <w:rFonts w:cstheme="minorHAnsi"/>
          <w:sz w:val="24"/>
          <w:szCs w:val="24"/>
        </w:rPr>
        <w:t xml:space="preserve"> due to </w:t>
      </w:r>
      <w:r w:rsidR="0020581D">
        <w:rPr>
          <w:rFonts w:cstheme="minorHAnsi"/>
          <w:sz w:val="24"/>
          <w:szCs w:val="24"/>
        </w:rPr>
        <w:t>the challenge of detecting downstream movements with PIT tags</w:t>
      </w:r>
      <w:r w:rsidR="0042741B">
        <w:rPr>
          <w:rFonts w:cstheme="minorHAnsi"/>
          <w:sz w:val="24"/>
          <w:szCs w:val="24"/>
        </w:rPr>
        <w:t>.</w:t>
      </w:r>
      <w:r w:rsidR="004114C6">
        <w:rPr>
          <w:rFonts w:cstheme="minorHAnsi"/>
          <w:sz w:val="24"/>
          <w:szCs w:val="24"/>
        </w:rPr>
        <w:t xml:space="preserve">  Ideally, future studies would be able to distinguish</w:t>
      </w:r>
      <w:r w:rsidR="00F164B4">
        <w:rPr>
          <w:rFonts w:cstheme="minorHAnsi"/>
          <w:sz w:val="24"/>
          <w:szCs w:val="24"/>
        </w:rPr>
        <w:t xml:space="preserve"> </w:t>
      </w:r>
      <w:r w:rsidR="00F164B4" w:rsidRPr="00B55AB0">
        <w:rPr>
          <w:rFonts w:cstheme="minorHAnsi"/>
          <w:sz w:val="24"/>
          <w:szCs w:val="24"/>
        </w:rPr>
        <w:t>overshoot fallback, temporary</w:t>
      </w:r>
      <w:r w:rsidR="00F164B4">
        <w:rPr>
          <w:rFonts w:cstheme="minorHAnsi"/>
          <w:sz w:val="24"/>
          <w:szCs w:val="24"/>
        </w:rPr>
        <w:t xml:space="preserve"> straying and permanent straying from successful homing and spawning by establishing</w:t>
      </w:r>
      <w:r w:rsidR="004114C6">
        <w:rPr>
          <w:rFonts w:cstheme="minorHAnsi"/>
          <w:sz w:val="24"/>
          <w:szCs w:val="24"/>
        </w:rPr>
        <w:t xml:space="preserve"> natal origin</w:t>
      </w:r>
      <w:r w:rsidR="00F164B4">
        <w:rPr>
          <w:rFonts w:cstheme="minorHAnsi"/>
          <w:sz w:val="24"/>
          <w:szCs w:val="24"/>
        </w:rPr>
        <w:t xml:space="preserve"> of adults</w:t>
      </w:r>
      <w:r w:rsidR="004114C6">
        <w:rPr>
          <w:rFonts w:cstheme="minorHAnsi"/>
          <w:sz w:val="24"/>
          <w:szCs w:val="24"/>
        </w:rPr>
        <w:t xml:space="preserve"> at the time of tagging using PIT tags</w:t>
      </w:r>
      <w:r w:rsidR="00F164B4">
        <w:rPr>
          <w:rFonts w:cstheme="minorHAnsi"/>
          <w:sz w:val="24"/>
          <w:szCs w:val="24"/>
        </w:rPr>
        <w:t xml:space="preserve"> implanted in juveniles at natal sites</w:t>
      </w:r>
      <w:r w:rsidR="004114C6">
        <w:rPr>
          <w:rFonts w:cstheme="minorHAnsi"/>
          <w:sz w:val="24"/>
          <w:szCs w:val="24"/>
        </w:rPr>
        <w:t xml:space="preserve"> or genetic approaches</w:t>
      </w:r>
      <w:r w:rsidR="00EF08FA">
        <w:rPr>
          <w:rFonts w:cstheme="minorHAnsi"/>
          <w:sz w:val="24"/>
          <w:szCs w:val="24"/>
        </w:rPr>
        <w:t xml:space="preserve"> (e.g., using parentage-based tagging; Keefer et al. 2018)</w:t>
      </w:r>
      <w:r w:rsidR="004114C6">
        <w:rPr>
          <w:rFonts w:cstheme="minorHAnsi"/>
          <w:sz w:val="24"/>
          <w:szCs w:val="24"/>
        </w:rPr>
        <w:t xml:space="preserve">.  </w:t>
      </w:r>
    </w:p>
    <w:p w14:paraId="3DE5FBD2" w14:textId="77777777" w:rsidR="009F0ADE" w:rsidRPr="00F13078" w:rsidRDefault="009F0ADE" w:rsidP="001D30C8">
      <w:pPr>
        <w:spacing w:after="0" w:line="480" w:lineRule="auto"/>
        <w:rPr>
          <w:rFonts w:cstheme="minorHAnsi"/>
          <w:sz w:val="24"/>
          <w:szCs w:val="24"/>
        </w:rPr>
      </w:pPr>
    </w:p>
    <w:p w14:paraId="6FBD0BF7" w14:textId="5D92F95C" w:rsidR="00C33BB3" w:rsidRPr="00F13078" w:rsidRDefault="00C33BB3" w:rsidP="00C33BB3">
      <w:pPr>
        <w:spacing w:line="480" w:lineRule="auto"/>
        <w:rPr>
          <w:rFonts w:cstheme="minorHAnsi"/>
          <w:sz w:val="24"/>
          <w:szCs w:val="24"/>
        </w:rPr>
      </w:pPr>
      <w:r w:rsidRPr="00F13078">
        <w:rPr>
          <w:rFonts w:cstheme="minorHAnsi"/>
          <w:sz w:val="24"/>
          <w:szCs w:val="24"/>
        </w:rPr>
        <w:t>[B]Harvest and survival in fall</w:t>
      </w:r>
    </w:p>
    <w:p w14:paraId="2845AC70" w14:textId="77A7325F" w:rsidR="00F870B0" w:rsidRDefault="00B038DD" w:rsidP="008A4EB1">
      <w:pPr>
        <w:spacing w:line="480" w:lineRule="auto"/>
        <w:ind w:firstLine="720"/>
        <w:rPr>
          <w:rFonts w:cstheme="minorHAnsi"/>
          <w:bCs/>
          <w:sz w:val="24"/>
          <w:szCs w:val="24"/>
        </w:rPr>
      </w:pPr>
      <w:r>
        <w:rPr>
          <w:rFonts w:cstheme="minorHAnsi"/>
          <w:sz w:val="24"/>
          <w:szCs w:val="24"/>
        </w:rPr>
        <w:t>Legal harvest in the Upper Columbia River was restricted to the first year of the study, providing an unexpected opportunity to compare rates between years in addition to planned comparisons between tributary and main-stem habitats</w:t>
      </w:r>
      <w:r w:rsidRPr="00727FF5">
        <w:rPr>
          <w:rFonts w:cstheme="minorHAnsi"/>
          <w:sz w:val="24"/>
          <w:szCs w:val="24"/>
        </w:rPr>
        <w:t xml:space="preserve">. </w:t>
      </w:r>
      <w:r w:rsidR="00B560B0" w:rsidRPr="00727FF5">
        <w:rPr>
          <w:rFonts w:cstheme="minorHAnsi"/>
          <w:sz w:val="24"/>
          <w:szCs w:val="24"/>
        </w:rPr>
        <w:t xml:space="preserve"> </w:t>
      </w:r>
      <w:r w:rsidR="00B560B0" w:rsidRPr="001A036F">
        <w:rPr>
          <w:sz w:val="24"/>
          <w:szCs w:val="24"/>
        </w:rPr>
        <w:t xml:space="preserve">The </w:t>
      </w:r>
      <w:r w:rsidR="00B560B0" w:rsidRPr="00143BFE">
        <w:rPr>
          <w:sz w:val="24"/>
          <w:szCs w:val="24"/>
        </w:rPr>
        <w:t>WDFW</w:t>
      </w:r>
      <w:r w:rsidR="00542D1E" w:rsidRPr="00143BFE">
        <w:rPr>
          <w:sz w:val="24"/>
          <w:szCs w:val="24"/>
        </w:rPr>
        <w:t xml:space="preserve"> </w:t>
      </w:r>
      <w:r w:rsidR="00C04626" w:rsidRPr="00143BFE">
        <w:rPr>
          <w:sz w:val="24"/>
          <w:szCs w:val="24"/>
        </w:rPr>
        <w:t xml:space="preserve">2015 </w:t>
      </w:r>
      <w:r w:rsidR="00542D1E" w:rsidRPr="00143BFE">
        <w:rPr>
          <w:sz w:val="24"/>
          <w:szCs w:val="24"/>
        </w:rPr>
        <w:t>creel survey estimate</w:t>
      </w:r>
      <w:r w:rsidR="00B560B0" w:rsidRPr="00143BFE">
        <w:rPr>
          <w:sz w:val="24"/>
          <w:szCs w:val="24"/>
        </w:rPr>
        <w:t>d 1,588 of 8,696 hatchery-origin steelhead were harvested (18.3%), a rate</w:t>
      </w:r>
      <w:r w:rsidR="00542D1E" w:rsidRPr="00143BFE">
        <w:rPr>
          <w:sz w:val="24"/>
          <w:szCs w:val="24"/>
        </w:rPr>
        <w:t xml:space="preserve"> very similar to that from </w:t>
      </w:r>
      <w:r w:rsidR="00B560B0" w:rsidRPr="00143BFE">
        <w:rPr>
          <w:sz w:val="24"/>
          <w:szCs w:val="24"/>
        </w:rPr>
        <w:t xml:space="preserve">our </w:t>
      </w:r>
      <w:r w:rsidR="00542D1E" w:rsidRPr="00143BFE">
        <w:rPr>
          <w:sz w:val="24"/>
          <w:szCs w:val="24"/>
        </w:rPr>
        <w:t xml:space="preserve">radio-tag sample (18.0%), suggesting the </w:t>
      </w:r>
      <w:r w:rsidR="002B0539" w:rsidRPr="00143BFE">
        <w:rPr>
          <w:sz w:val="24"/>
          <w:szCs w:val="24"/>
        </w:rPr>
        <w:t>$50</w:t>
      </w:r>
      <w:r w:rsidR="00542D1E" w:rsidRPr="00143BFE">
        <w:rPr>
          <w:sz w:val="24"/>
          <w:szCs w:val="24"/>
        </w:rPr>
        <w:t xml:space="preserve"> US tag reward was effective</w:t>
      </w:r>
      <w:r w:rsidR="002737C9" w:rsidRPr="00143BFE">
        <w:rPr>
          <w:sz w:val="24"/>
          <w:szCs w:val="24"/>
        </w:rPr>
        <w:t xml:space="preserve"> in motivating anglers to return radio</w:t>
      </w:r>
      <w:r w:rsidR="00A13944" w:rsidRPr="00143BFE">
        <w:rPr>
          <w:sz w:val="24"/>
          <w:szCs w:val="24"/>
        </w:rPr>
        <w:t>-</w:t>
      </w:r>
      <w:r w:rsidR="002737C9" w:rsidRPr="00143BFE">
        <w:rPr>
          <w:sz w:val="24"/>
          <w:szCs w:val="24"/>
        </w:rPr>
        <w:t>tags</w:t>
      </w:r>
      <w:r w:rsidR="00542D1E" w:rsidRPr="00143BFE">
        <w:rPr>
          <w:sz w:val="24"/>
          <w:szCs w:val="24"/>
        </w:rPr>
        <w:t>.</w:t>
      </w:r>
      <w:r w:rsidR="00B560B0" w:rsidRPr="00143BFE">
        <w:rPr>
          <w:sz w:val="24"/>
          <w:szCs w:val="24"/>
        </w:rPr>
        <w:t xml:space="preserve"> </w:t>
      </w:r>
      <w:r w:rsidR="00542D1E" w:rsidRPr="00143BFE">
        <w:rPr>
          <w:sz w:val="24"/>
          <w:szCs w:val="24"/>
        </w:rPr>
        <w:t xml:space="preserve"> </w:t>
      </w:r>
      <w:r w:rsidR="00F870B0" w:rsidRPr="00727FF5">
        <w:rPr>
          <w:rFonts w:cstheme="minorHAnsi"/>
          <w:bCs/>
          <w:sz w:val="24"/>
          <w:szCs w:val="24"/>
        </w:rPr>
        <w:t>The majority of basin</w:t>
      </w:r>
      <w:r w:rsidR="00262E97">
        <w:rPr>
          <w:rFonts w:cstheme="minorHAnsi"/>
          <w:bCs/>
          <w:sz w:val="24"/>
          <w:szCs w:val="24"/>
        </w:rPr>
        <w:t>-</w:t>
      </w:r>
      <w:r w:rsidR="00F870B0" w:rsidRPr="00727FF5">
        <w:rPr>
          <w:rFonts w:cstheme="minorHAnsi"/>
          <w:bCs/>
          <w:sz w:val="24"/>
          <w:szCs w:val="24"/>
        </w:rPr>
        <w:t>wide</w:t>
      </w:r>
      <w:r w:rsidR="00F870B0" w:rsidRPr="00F13078">
        <w:rPr>
          <w:rFonts w:cstheme="minorHAnsi"/>
          <w:bCs/>
          <w:sz w:val="24"/>
          <w:szCs w:val="24"/>
        </w:rPr>
        <w:t xml:space="preserve"> harvest (above Priest Rapids Dam) was concentrated during fall months (</w:t>
      </w:r>
      <w:r w:rsidR="003F37B4">
        <w:rPr>
          <w:rFonts w:cstheme="minorHAnsi"/>
          <w:bCs/>
          <w:sz w:val="24"/>
          <w:szCs w:val="24"/>
        </w:rPr>
        <w:t>93</w:t>
      </w:r>
      <w:r w:rsidR="00F870B0" w:rsidRPr="00F13078">
        <w:rPr>
          <w:rFonts w:cstheme="minorHAnsi"/>
          <w:bCs/>
          <w:sz w:val="24"/>
          <w:szCs w:val="24"/>
        </w:rPr>
        <w:t>% of total reported harvest)</w:t>
      </w:r>
      <w:r w:rsidR="00F23E4A">
        <w:rPr>
          <w:rFonts w:cstheme="minorHAnsi"/>
          <w:bCs/>
          <w:sz w:val="24"/>
          <w:szCs w:val="24"/>
        </w:rPr>
        <w:t>.  P</w:t>
      </w:r>
      <w:r w:rsidR="00F66A97">
        <w:rPr>
          <w:rFonts w:cstheme="minorHAnsi"/>
          <w:bCs/>
          <w:sz w:val="24"/>
          <w:szCs w:val="24"/>
        </w:rPr>
        <w:t>oint estimates of harvest in tributaries were nearly twice those in the main-stem habitats</w:t>
      </w:r>
      <w:r w:rsidR="00F23E4A">
        <w:rPr>
          <w:rFonts w:cstheme="minorHAnsi"/>
          <w:bCs/>
          <w:sz w:val="24"/>
          <w:szCs w:val="24"/>
        </w:rPr>
        <w:t xml:space="preserve">, though this difference was not statistically significant (65% vs. 35% of harvest in tributaries; </w:t>
      </w:r>
      <w:r w:rsidR="00F23E4A">
        <w:rPr>
          <w:rFonts w:cstheme="minorHAnsi"/>
          <w:bCs/>
          <w:i/>
          <w:iCs/>
          <w:sz w:val="24"/>
          <w:szCs w:val="24"/>
        </w:rPr>
        <w:t xml:space="preserve">P </w:t>
      </w:r>
      <w:r w:rsidR="00F23E4A" w:rsidRPr="00EA2146">
        <w:rPr>
          <w:rFonts w:cstheme="minorHAnsi"/>
          <w:bCs/>
          <w:iCs/>
          <w:sz w:val="24"/>
          <w:szCs w:val="24"/>
        </w:rPr>
        <w:t>= 0.066</w:t>
      </w:r>
      <w:r w:rsidR="00F23E4A">
        <w:rPr>
          <w:rFonts w:cstheme="minorHAnsi"/>
          <w:bCs/>
          <w:sz w:val="24"/>
          <w:szCs w:val="24"/>
        </w:rPr>
        <w:t>)</w:t>
      </w:r>
      <w:r w:rsidR="00F870B0">
        <w:rPr>
          <w:rFonts w:cstheme="minorHAnsi"/>
          <w:bCs/>
          <w:sz w:val="24"/>
          <w:szCs w:val="24"/>
        </w:rPr>
        <w:t xml:space="preserve">.  </w:t>
      </w:r>
      <w:r w:rsidR="00F870B0">
        <w:rPr>
          <w:rFonts w:cstheme="minorHAnsi"/>
          <w:bCs/>
          <w:sz w:val="24"/>
          <w:szCs w:val="24"/>
        </w:rPr>
        <w:lastRenderedPageBreak/>
        <w:t>Examination of non-harvest mortality across years suggested the potential that unreported harvest and/or indirect fishing mortality contributed to mortality</w:t>
      </w:r>
      <w:r w:rsidR="00877915">
        <w:rPr>
          <w:rFonts w:cstheme="minorHAnsi"/>
          <w:bCs/>
          <w:sz w:val="24"/>
          <w:szCs w:val="24"/>
        </w:rPr>
        <w:t xml:space="preserve"> of</w:t>
      </w:r>
      <w:r w:rsidR="00F870B0">
        <w:rPr>
          <w:rFonts w:cstheme="minorHAnsi"/>
          <w:bCs/>
          <w:sz w:val="24"/>
          <w:szCs w:val="24"/>
        </w:rPr>
        <w:t xml:space="preserve"> hatchery-origin steelhead in 2015</w:t>
      </w:r>
      <w:r w:rsidR="0020581D">
        <w:rPr>
          <w:rFonts w:cstheme="minorHAnsi"/>
          <w:bCs/>
          <w:sz w:val="24"/>
          <w:szCs w:val="24"/>
        </w:rPr>
        <w:t xml:space="preserve">.  </w:t>
      </w:r>
      <w:r w:rsidR="001F64D4" w:rsidRPr="00726EB6">
        <w:rPr>
          <w:rFonts w:cstheme="minorHAnsi"/>
          <w:bCs/>
          <w:sz w:val="24"/>
          <w:szCs w:val="24"/>
        </w:rPr>
        <w:t>Specifically, e</w:t>
      </w:r>
      <w:r w:rsidR="0020581D" w:rsidRPr="00726EB6">
        <w:rPr>
          <w:rFonts w:cstheme="minorHAnsi"/>
          <w:bCs/>
          <w:sz w:val="24"/>
          <w:szCs w:val="24"/>
        </w:rPr>
        <w:t>stimated n</w:t>
      </w:r>
      <w:r w:rsidR="00F870B0" w:rsidRPr="00726EB6">
        <w:rPr>
          <w:rFonts w:cstheme="minorHAnsi"/>
          <w:bCs/>
          <w:sz w:val="24"/>
          <w:szCs w:val="24"/>
        </w:rPr>
        <w:t>on</w:t>
      </w:r>
      <w:r w:rsidR="00F870B0">
        <w:rPr>
          <w:rFonts w:cstheme="minorHAnsi"/>
          <w:bCs/>
          <w:sz w:val="24"/>
          <w:szCs w:val="24"/>
        </w:rPr>
        <w:t xml:space="preserve">-harvest mortality </w:t>
      </w:r>
      <w:r w:rsidR="0020581D">
        <w:rPr>
          <w:rFonts w:cstheme="minorHAnsi"/>
          <w:bCs/>
          <w:sz w:val="24"/>
          <w:szCs w:val="24"/>
        </w:rPr>
        <w:t xml:space="preserve">during fall in </w:t>
      </w:r>
      <w:r w:rsidR="00F870B0">
        <w:rPr>
          <w:rFonts w:cstheme="minorHAnsi"/>
          <w:bCs/>
          <w:sz w:val="24"/>
          <w:szCs w:val="24"/>
        </w:rPr>
        <w:t xml:space="preserve">hatchery-origin steelhead </w:t>
      </w:r>
      <w:r w:rsidR="001A6609" w:rsidRPr="003F37B4">
        <w:rPr>
          <w:rFonts w:cstheme="minorHAnsi"/>
          <w:bCs/>
          <w:sz w:val="24"/>
          <w:szCs w:val="24"/>
        </w:rPr>
        <w:t>declined from 17% to 10% between the 2015 and 2016</w:t>
      </w:r>
      <w:r w:rsidR="00B16CDA">
        <w:rPr>
          <w:rFonts w:cstheme="minorHAnsi"/>
          <w:bCs/>
          <w:sz w:val="24"/>
          <w:szCs w:val="24"/>
        </w:rPr>
        <w:t>,</w:t>
      </w:r>
      <w:r w:rsidR="0020581D">
        <w:rPr>
          <w:rFonts w:cstheme="minorHAnsi"/>
          <w:bCs/>
          <w:sz w:val="24"/>
          <w:szCs w:val="24"/>
        </w:rPr>
        <w:t xml:space="preserve"> whereas</w:t>
      </w:r>
      <w:r w:rsidR="00F870B0" w:rsidRPr="001A6609">
        <w:rPr>
          <w:rFonts w:cstheme="minorHAnsi"/>
          <w:bCs/>
          <w:sz w:val="24"/>
          <w:szCs w:val="24"/>
        </w:rPr>
        <w:t xml:space="preserve"> rates </w:t>
      </w:r>
      <w:r w:rsidR="001A6609" w:rsidRPr="001A6609">
        <w:rPr>
          <w:rFonts w:cstheme="minorHAnsi"/>
          <w:bCs/>
          <w:sz w:val="24"/>
          <w:szCs w:val="24"/>
        </w:rPr>
        <w:t>for natural</w:t>
      </w:r>
      <w:r w:rsidR="003F37B4">
        <w:rPr>
          <w:rFonts w:cstheme="minorHAnsi"/>
          <w:bCs/>
          <w:sz w:val="24"/>
          <w:szCs w:val="24"/>
        </w:rPr>
        <w:t>-</w:t>
      </w:r>
      <w:r w:rsidR="001A6609" w:rsidRPr="001A6609">
        <w:rPr>
          <w:rFonts w:cstheme="minorHAnsi"/>
          <w:bCs/>
          <w:sz w:val="24"/>
          <w:szCs w:val="24"/>
        </w:rPr>
        <w:t>origin steelhead increased from 5% to 13% between years.</w:t>
      </w:r>
      <w:r w:rsidR="001A6609">
        <w:rPr>
          <w:rFonts w:cstheme="minorHAnsi"/>
          <w:bCs/>
          <w:sz w:val="24"/>
          <w:szCs w:val="24"/>
        </w:rPr>
        <w:t xml:space="preserve">  Additionally, while most harvest was in fall, the trend in overwinter survival in hatchery- vs. natural-origin steelhead between years paralleled this pattern,</w:t>
      </w:r>
      <w:r w:rsidR="00C2546C">
        <w:rPr>
          <w:rFonts w:cstheme="minorHAnsi"/>
          <w:bCs/>
          <w:sz w:val="24"/>
          <w:szCs w:val="24"/>
        </w:rPr>
        <w:t xml:space="preserve"> </w:t>
      </w:r>
      <w:r w:rsidR="001A6609">
        <w:rPr>
          <w:rFonts w:cstheme="minorHAnsi"/>
          <w:bCs/>
          <w:sz w:val="24"/>
          <w:szCs w:val="24"/>
        </w:rPr>
        <w:t xml:space="preserve">though the differences were </w:t>
      </w:r>
      <w:r w:rsidR="001A6609" w:rsidRPr="00F646E3">
        <w:rPr>
          <w:rFonts w:cstheme="minorHAnsi"/>
          <w:bCs/>
          <w:sz w:val="24"/>
          <w:szCs w:val="24"/>
        </w:rPr>
        <w:t xml:space="preserve">not significant.  </w:t>
      </w:r>
      <w:r w:rsidR="001F64D4" w:rsidRPr="00F646E3">
        <w:rPr>
          <w:rFonts w:cstheme="minorHAnsi"/>
          <w:bCs/>
          <w:sz w:val="24"/>
          <w:szCs w:val="24"/>
        </w:rPr>
        <w:t>Overall, tagging and creel estimates were closely aligned and the telemetry data were useful for evaluating potential effects of unreported harvest and indirect mortality.</w:t>
      </w:r>
      <w:r w:rsidR="001F64D4">
        <w:rPr>
          <w:rFonts w:cstheme="minorHAnsi"/>
          <w:bCs/>
          <w:sz w:val="24"/>
          <w:szCs w:val="24"/>
        </w:rPr>
        <w:t xml:space="preserve"> </w:t>
      </w:r>
    </w:p>
    <w:p w14:paraId="308B557B" w14:textId="77777777" w:rsidR="006E08A8" w:rsidRPr="00F13078" w:rsidRDefault="006E08A8" w:rsidP="00C33BB3">
      <w:pPr>
        <w:spacing w:line="480" w:lineRule="auto"/>
        <w:ind w:firstLine="720"/>
        <w:rPr>
          <w:rFonts w:cstheme="minorHAnsi"/>
          <w:sz w:val="24"/>
          <w:szCs w:val="24"/>
        </w:rPr>
      </w:pPr>
    </w:p>
    <w:p w14:paraId="772548A6" w14:textId="21D7A41E" w:rsidR="006E08A8" w:rsidRPr="00F13078" w:rsidRDefault="006E08A8" w:rsidP="006E08A8">
      <w:pPr>
        <w:spacing w:line="480" w:lineRule="auto"/>
        <w:rPr>
          <w:rFonts w:cstheme="minorHAnsi"/>
          <w:sz w:val="24"/>
          <w:szCs w:val="24"/>
        </w:rPr>
      </w:pPr>
      <w:r w:rsidRPr="00F13078">
        <w:rPr>
          <w:rFonts w:cstheme="minorHAnsi"/>
          <w:sz w:val="24"/>
          <w:szCs w:val="24"/>
        </w:rPr>
        <w:t>[B]Tributary entry timing, overwinter distribution, and survival</w:t>
      </w:r>
      <w:r w:rsidR="00AB39C4">
        <w:rPr>
          <w:rFonts w:cstheme="minorHAnsi"/>
          <w:sz w:val="24"/>
          <w:szCs w:val="24"/>
        </w:rPr>
        <w:t>-</w:t>
      </w:r>
      <w:r w:rsidRPr="00F13078">
        <w:rPr>
          <w:rFonts w:cstheme="minorHAnsi"/>
          <w:sz w:val="24"/>
          <w:szCs w:val="24"/>
        </w:rPr>
        <w:t>to</w:t>
      </w:r>
      <w:r w:rsidR="00AB39C4">
        <w:rPr>
          <w:rFonts w:cstheme="minorHAnsi"/>
          <w:sz w:val="24"/>
          <w:szCs w:val="24"/>
        </w:rPr>
        <w:t>-</w:t>
      </w:r>
      <w:r w:rsidRPr="00F13078">
        <w:rPr>
          <w:rFonts w:cstheme="minorHAnsi"/>
          <w:sz w:val="24"/>
          <w:szCs w:val="24"/>
        </w:rPr>
        <w:t>spawning</w:t>
      </w:r>
    </w:p>
    <w:p w14:paraId="6F5F68DD" w14:textId="50F44DEC" w:rsidR="004B3574" w:rsidRPr="00F13078" w:rsidRDefault="004B3574" w:rsidP="00273AE1">
      <w:pPr>
        <w:spacing w:line="480" w:lineRule="auto"/>
        <w:ind w:firstLine="720"/>
        <w:rPr>
          <w:rFonts w:cstheme="minorHAnsi"/>
          <w:b/>
          <w:bCs/>
          <w:sz w:val="24"/>
          <w:szCs w:val="24"/>
        </w:rPr>
      </w:pPr>
      <w:r w:rsidRPr="00F13078">
        <w:rPr>
          <w:rFonts w:cstheme="minorHAnsi"/>
          <w:sz w:val="24"/>
          <w:szCs w:val="24"/>
        </w:rPr>
        <w:t xml:space="preserve">The timing of freshwater entry </w:t>
      </w:r>
      <w:r w:rsidR="00B16CDA">
        <w:rPr>
          <w:rFonts w:cstheme="minorHAnsi"/>
          <w:sz w:val="24"/>
          <w:szCs w:val="24"/>
        </w:rPr>
        <w:t xml:space="preserve">by summer steelhead </w:t>
      </w:r>
      <w:r w:rsidRPr="00F13078">
        <w:rPr>
          <w:rFonts w:cstheme="minorHAnsi"/>
          <w:sz w:val="24"/>
          <w:szCs w:val="24"/>
        </w:rPr>
        <w:t xml:space="preserve">has been associated with overwinter habitat use within </w:t>
      </w:r>
      <w:r w:rsidRPr="00726EB6">
        <w:rPr>
          <w:rFonts w:cstheme="minorHAnsi"/>
          <w:sz w:val="24"/>
          <w:szCs w:val="24"/>
        </w:rPr>
        <w:t xml:space="preserve">the </w:t>
      </w:r>
      <w:r w:rsidR="00214088" w:rsidRPr="00726EB6">
        <w:rPr>
          <w:rFonts w:cstheme="minorHAnsi"/>
          <w:sz w:val="24"/>
          <w:szCs w:val="24"/>
        </w:rPr>
        <w:t xml:space="preserve">Snake </w:t>
      </w:r>
      <w:r w:rsidR="002A197A" w:rsidRPr="00726EB6">
        <w:rPr>
          <w:rFonts w:cstheme="minorHAnsi"/>
          <w:sz w:val="24"/>
          <w:szCs w:val="24"/>
        </w:rPr>
        <w:t>River</w:t>
      </w:r>
      <w:r w:rsidR="002A197A" w:rsidRPr="00F13078">
        <w:rPr>
          <w:rFonts w:cstheme="minorHAnsi"/>
          <w:sz w:val="24"/>
          <w:szCs w:val="24"/>
        </w:rPr>
        <w:t xml:space="preserve"> b</w:t>
      </w:r>
      <w:r w:rsidRPr="00F13078">
        <w:rPr>
          <w:rFonts w:cstheme="minorHAnsi"/>
          <w:sz w:val="24"/>
          <w:szCs w:val="24"/>
        </w:rPr>
        <w:t>asin (Keefer et al. 2008</w:t>
      </w:r>
      <w:r w:rsidR="00F6300A" w:rsidRPr="00F13078">
        <w:rPr>
          <w:rFonts w:cstheme="minorHAnsi"/>
          <w:sz w:val="24"/>
          <w:szCs w:val="24"/>
        </w:rPr>
        <w:t>a</w:t>
      </w:r>
      <w:r w:rsidRPr="00F13078">
        <w:rPr>
          <w:rFonts w:cstheme="minorHAnsi"/>
          <w:sz w:val="24"/>
          <w:szCs w:val="24"/>
        </w:rPr>
        <w:t xml:space="preserve">, 2013) whereby arriving </w:t>
      </w:r>
      <w:r w:rsidR="007305A4" w:rsidRPr="00F13078">
        <w:rPr>
          <w:rFonts w:cstheme="minorHAnsi"/>
          <w:sz w:val="24"/>
          <w:szCs w:val="24"/>
        </w:rPr>
        <w:t>earlier</w:t>
      </w:r>
      <w:r w:rsidRPr="00F13078">
        <w:rPr>
          <w:rFonts w:cstheme="minorHAnsi"/>
          <w:sz w:val="24"/>
          <w:szCs w:val="24"/>
        </w:rPr>
        <w:t xml:space="preserve"> in the migration season were more likely to overwinter </w:t>
      </w:r>
      <w:r w:rsidR="007305A4" w:rsidRPr="00F13078">
        <w:rPr>
          <w:rFonts w:cstheme="minorHAnsi"/>
          <w:sz w:val="24"/>
          <w:szCs w:val="24"/>
        </w:rPr>
        <w:t xml:space="preserve">in a spawning tributary than </w:t>
      </w:r>
      <w:r w:rsidRPr="00F13078">
        <w:rPr>
          <w:rFonts w:cstheme="minorHAnsi"/>
          <w:sz w:val="24"/>
          <w:szCs w:val="24"/>
        </w:rPr>
        <w:t>in a Snake River reservoir</w:t>
      </w:r>
      <w:r w:rsidR="00CE618C">
        <w:rPr>
          <w:rFonts w:cstheme="minorHAnsi"/>
          <w:sz w:val="24"/>
          <w:szCs w:val="24"/>
        </w:rPr>
        <w:t xml:space="preserve">.  </w:t>
      </w:r>
      <w:r w:rsidR="00C509F7" w:rsidRPr="00F13078">
        <w:rPr>
          <w:rFonts w:cstheme="minorHAnsi"/>
          <w:sz w:val="24"/>
          <w:szCs w:val="24"/>
        </w:rPr>
        <w:t>W</w:t>
      </w:r>
      <w:r w:rsidR="00995372" w:rsidRPr="00F13078">
        <w:rPr>
          <w:rFonts w:cstheme="minorHAnsi"/>
          <w:sz w:val="24"/>
          <w:szCs w:val="24"/>
        </w:rPr>
        <w:t xml:space="preserve">e found </w:t>
      </w:r>
      <w:r w:rsidR="007305A4" w:rsidRPr="00F13078">
        <w:rPr>
          <w:rFonts w:cstheme="minorHAnsi"/>
          <w:sz w:val="24"/>
          <w:szCs w:val="24"/>
        </w:rPr>
        <w:t xml:space="preserve">a similar pattern </w:t>
      </w:r>
      <w:r w:rsidR="00C509F7" w:rsidRPr="00F13078">
        <w:rPr>
          <w:rFonts w:cstheme="minorHAnsi"/>
          <w:sz w:val="24"/>
          <w:szCs w:val="24"/>
        </w:rPr>
        <w:t xml:space="preserve">in the Upper Columbia River, </w:t>
      </w:r>
      <w:r w:rsidR="00F6123B">
        <w:rPr>
          <w:rFonts w:cstheme="minorHAnsi"/>
          <w:sz w:val="24"/>
          <w:szCs w:val="24"/>
        </w:rPr>
        <w:t>though s</w:t>
      </w:r>
      <w:r w:rsidRPr="00F13078">
        <w:rPr>
          <w:rFonts w:cstheme="minorHAnsi"/>
          <w:sz w:val="24"/>
          <w:szCs w:val="24"/>
        </w:rPr>
        <w:t xml:space="preserve">teelhead detected entering tributaries prior to the January 1 overwintering period were not always detected residing within tributaries throughout the </w:t>
      </w:r>
      <w:r w:rsidR="00184387">
        <w:rPr>
          <w:rFonts w:cstheme="minorHAnsi"/>
          <w:sz w:val="24"/>
          <w:szCs w:val="24"/>
        </w:rPr>
        <w:t>over</w:t>
      </w:r>
      <w:r w:rsidRPr="00F13078">
        <w:rPr>
          <w:rFonts w:cstheme="minorHAnsi"/>
          <w:sz w:val="24"/>
          <w:szCs w:val="24"/>
        </w:rPr>
        <w:t>wintering period</w:t>
      </w:r>
      <w:r w:rsidR="00CE618C">
        <w:rPr>
          <w:rFonts w:cstheme="minorHAnsi"/>
          <w:sz w:val="24"/>
          <w:szCs w:val="24"/>
        </w:rPr>
        <w:t xml:space="preserve"> and </w:t>
      </w:r>
      <w:r w:rsidR="00CE618C" w:rsidRPr="00F13078">
        <w:rPr>
          <w:rFonts w:cstheme="minorHAnsi"/>
          <w:sz w:val="24"/>
          <w:szCs w:val="24"/>
        </w:rPr>
        <w:t>the difference in timing between the groups</w:t>
      </w:r>
      <w:r w:rsidR="00CE618C">
        <w:rPr>
          <w:rFonts w:cstheme="minorHAnsi"/>
          <w:sz w:val="24"/>
          <w:szCs w:val="24"/>
        </w:rPr>
        <w:t xml:space="preserve"> in this study were</w:t>
      </w:r>
      <w:r w:rsidR="00CE618C" w:rsidRPr="00F13078">
        <w:rPr>
          <w:rFonts w:cstheme="minorHAnsi"/>
          <w:sz w:val="24"/>
          <w:szCs w:val="24"/>
        </w:rPr>
        <w:t xml:space="preserve"> relatively small (2-4 day difference in median tag date)</w:t>
      </w:r>
      <w:r w:rsidRPr="00F13078">
        <w:rPr>
          <w:rFonts w:cstheme="minorHAnsi"/>
          <w:sz w:val="24"/>
          <w:szCs w:val="24"/>
        </w:rPr>
        <w:t xml:space="preserve">.  </w:t>
      </w:r>
      <w:r w:rsidR="00297C22">
        <w:rPr>
          <w:rFonts w:cstheme="minorHAnsi"/>
          <w:sz w:val="24"/>
          <w:szCs w:val="24"/>
        </w:rPr>
        <w:t>Tributary exit</w:t>
      </w:r>
      <w:r w:rsidR="00297C22" w:rsidRPr="00F13078">
        <w:rPr>
          <w:rFonts w:cstheme="minorHAnsi"/>
          <w:sz w:val="24"/>
          <w:szCs w:val="24"/>
        </w:rPr>
        <w:t xml:space="preserve"> </w:t>
      </w:r>
      <w:r w:rsidRPr="00F13078">
        <w:rPr>
          <w:rFonts w:cstheme="minorHAnsi"/>
          <w:sz w:val="24"/>
          <w:szCs w:val="24"/>
        </w:rPr>
        <w:t xml:space="preserve">behavior was observed </w:t>
      </w:r>
      <w:r w:rsidR="003B42DF" w:rsidRPr="00F13078">
        <w:rPr>
          <w:rFonts w:cstheme="minorHAnsi"/>
          <w:sz w:val="24"/>
          <w:szCs w:val="24"/>
        </w:rPr>
        <w:t>primarily</w:t>
      </w:r>
      <w:r w:rsidRPr="00F13078">
        <w:rPr>
          <w:rFonts w:cstheme="minorHAnsi"/>
          <w:sz w:val="24"/>
          <w:szCs w:val="24"/>
        </w:rPr>
        <w:t xml:space="preserve"> </w:t>
      </w:r>
      <w:r w:rsidR="00297C22">
        <w:rPr>
          <w:rFonts w:cstheme="minorHAnsi"/>
          <w:sz w:val="24"/>
          <w:szCs w:val="24"/>
        </w:rPr>
        <w:t>in</w:t>
      </w:r>
      <w:r w:rsidRPr="00F13078">
        <w:rPr>
          <w:rFonts w:cstheme="minorHAnsi"/>
          <w:sz w:val="24"/>
          <w:szCs w:val="24"/>
        </w:rPr>
        <w:t xml:space="preserve"> the Entiat River</w:t>
      </w:r>
      <w:r w:rsidR="008A7580" w:rsidRPr="00F13078">
        <w:rPr>
          <w:rFonts w:cstheme="minorHAnsi"/>
          <w:sz w:val="24"/>
          <w:szCs w:val="24"/>
        </w:rPr>
        <w:t xml:space="preserve"> </w:t>
      </w:r>
      <w:r w:rsidR="00B16CDA">
        <w:rPr>
          <w:rFonts w:cstheme="minorHAnsi"/>
          <w:sz w:val="24"/>
          <w:szCs w:val="24"/>
        </w:rPr>
        <w:t>and</w:t>
      </w:r>
      <w:r w:rsidR="00B16CDA" w:rsidRPr="00F13078">
        <w:rPr>
          <w:rFonts w:cstheme="minorHAnsi"/>
          <w:sz w:val="24"/>
          <w:szCs w:val="24"/>
        </w:rPr>
        <w:t xml:space="preserve"> </w:t>
      </w:r>
      <w:r w:rsidR="00B16CDA">
        <w:rPr>
          <w:rFonts w:cstheme="minorHAnsi"/>
          <w:sz w:val="24"/>
          <w:szCs w:val="24"/>
        </w:rPr>
        <w:t xml:space="preserve">also </w:t>
      </w:r>
      <w:r w:rsidR="008A7580" w:rsidRPr="00F13078">
        <w:rPr>
          <w:rFonts w:cstheme="minorHAnsi"/>
          <w:sz w:val="24"/>
          <w:szCs w:val="24"/>
        </w:rPr>
        <w:t xml:space="preserve">was common </w:t>
      </w:r>
      <w:r w:rsidR="008033EA">
        <w:rPr>
          <w:rFonts w:cstheme="minorHAnsi"/>
          <w:sz w:val="24"/>
          <w:szCs w:val="24"/>
        </w:rPr>
        <w:t xml:space="preserve">in the three other major tributaries </w:t>
      </w:r>
      <w:r w:rsidR="00725EB5" w:rsidRPr="00F13078">
        <w:rPr>
          <w:rFonts w:cstheme="minorHAnsi"/>
          <w:sz w:val="24"/>
          <w:szCs w:val="24"/>
        </w:rPr>
        <w:t>(</w:t>
      </w:r>
      <w:r w:rsidR="00725EB5" w:rsidRPr="00184387">
        <w:rPr>
          <w:rFonts w:cstheme="minorHAnsi"/>
          <w:sz w:val="24"/>
          <w:szCs w:val="24"/>
        </w:rPr>
        <w:t>mean</w:t>
      </w:r>
      <w:r w:rsidR="00725EB5" w:rsidRPr="00F13078">
        <w:rPr>
          <w:rFonts w:cstheme="minorHAnsi"/>
          <w:sz w:val="24"/>
          <w:szCs w:val="24"/>
        </w:rPr>
        <w:t xml:space="preserve"> = 30%, range = 11-43% of spawners per tributary)</w:t>
      </w:r>
      <w:r w:rsidRPr="00F13078">
        <w:rPr>
          <w:rFonts w:cstheme="minorHAnsi"/>
          <w:sz w:val="24"/>
          <w:szCs w:val="24"/>
        </w:rPr>
        <w:t xml:space="preserve">.  </w:t>
      </w:r>
      <w:r w:rsidR="002B4CC6">
        <w:rPr>
          <w:rFonts w:cstheme="minorHAnsi"/>
          <w:sz w:val="24"/>
          <w:szCs w:val="24"/>
        </w:rPr>
        <w:t>T</w:t>
      </w:r>
      <w:r w:rsidR="008033EA">
        <w:rPr>
          <w:rFonts w:cstheme="minorHAnsi"/>
          <w:sz w:val="24"/>
          <w:szCs w:val="24"/>
        </w:rPr>
        <w:t xml:space="preserve">he apparent rejection of </w:t>
      </w:r>
      <w:r w:rsidR="00F52D39">
        <w:rPr>
          <w:rFonts w:cstheme="minorHAnsi"/>
          <w:sz w:val="24"/>
          <w:szCs w:val="24"/>
        </w:rPr>
        <w:t xml:space="preserve">the </w:t>
      </w:r>
      <w:r w:rsidR="008033EA">
        <w:rPr>
          <w:rFonts w:cstheme="minorHAnsi"/>
          <w:sz w:val="24"/>
          <w:szCs w:val="24"/>
        </w:rPr>
        <w:t>Entiat River</w:t>
      </w:r>
      <w:r w:rsidR="00F52D39">
        <w:rPr>
          <w:rFonts w:cstheme="minorHAnsi"/>
          <w:sz w:val="24"/>
          <w:szCs w:val="24"/>
        </w:rPr>
        <w:t xml:space="preserve"> in winter by</w:t>
      </w:r>
      <w:r w:rsidR="008033EA">
        <w:rPr>
          <w:rFonts w:cstheme="minorHAnsi"/>
          <w:sz w:val="24"/>
          <w:szCs w:val="24"/>
        </w:rPr>
        <w:t xml:space="preserve"> steelhead </w:t>
      </w:r>
      <w:r w:rsidR="008033EA">
        <w:rPr>
          <w:rFonts w:cstheme="minorHAnsi"/>
          <w:sz w:val="24"/>
          <w:szCs w:val="24"/>
        </w:rPr>
        <w:lastRenderedPageBreak/>
        <w:t>suggests</w:t>
      </w:r>
      <w:r w:rsidR="00297C22">
        <w:rPr>
          <w:rFonts w:cstheme="minorHAnsi"/>
          <w:sz w:val="24"/>
          <w:szCs w:val="24"/>
        </w:rPr>
        <w:t xml:space="preserve"> </w:t>
      </w:r>
      <w:r w:rsidR="00F52D39">
        <w:rPr>
          <w:rFonts w:cstheme="minorHAnsi"/>
          <w:sz w:val="24"/>
          <w:szCs w:val="24"/>
        </w:rPr>
        <w:t xml:space="preserve">environmental </w:t>
      </w:r>
      <w:r w:rsidR="00297C22">
        <w:rPr>
          <w:rFonts w:cstheme="minorHAnsi"/>
          <w:sz w:val="24"/>
          <w:szCs w:val="24"/>
        </w:rPr>
        <w:t xml:space="preserve">factors </w:t>
      </w:r>
      <w:r w:rsidR="00B16CDA">
        <w:rPr>
          <w:rFonts w:cstheme="minorHAnsi"/>
          <w:sz w:val="24"/>
          <w:szCs w:val="24"/>
        </w:rPr>
        <w:t>there such as ice formation and/or predators (e.g., river otters)</w:t>
      </w:r>
      <w:r w:rsidR="00297C22">
        <w:rPr>
          <w:rFonts w:cstheme="minorHAnsi"/>
          <w:sz w:val="24"/>
          <w:szCs w:val="24"/>
        </w:rPr>
        <w:t xml:space="preserve"> differ from other tributaries. </w:t>
      </w:r>
    </w:p>
    <w:p w14:paraId="057D3506" w14:textId="7E0DBC2E" w:rsidR="004B3574" w:rsidRPr="00F13078" w:rsidRDefault="002D03CC" w:rsidP="004F31CA">
      <w:pPr>
        <w:spacing w:line="480" w:lineRule="auto"/>
        <w:ind w:firstLine="720"/>
        <w:rPr>
          <w:rFonts w:cstheme="minorHAnsi"/>
          <w:sz w:val="24"/>
          <w:szCs w:val="24"/>
        </w:rPr>
      </w:pPr>
      <w:r w:rsidRPr="00F13078">
        <w:rPr>
          <w:rFonts w:cstheme="minorHAnsi"/>
          <w:sz w:val="24"/>
          <w:szCs w:val="24"/>
        </w:rPr>
        <w:t>Overwinter survival trended lower in main-stem compared to tributary habitats</w:t>
      </w:r>
      <w:r w:rsidR="00AC2EB0">
        <w:rPr>
          <w:rFonts w:cstheme="minorHAnsi"/>
          <w:sz w:val="24"/>
          <w:szCs w:val="24"/>
        </w:rPr>
        <w:t>, but was not significantly different and</w:t>
      </w:r>
      <w:r w:rsidRPr="00F13078">
        <w:rPr>
          <w:rFonts w:cstheme="minorHAnsi"/>
          <w:sz w:val="24"/>
          <w:szCs w:val="24"/>
        </w:rPr>
        <w:t xml:space="preserve"> </w:t>
      </w:r>
      <w:r w:rsidR="00AC2EB0">
        <w:rPr>
          <w:rFonts w:cstheme="minorHAnsi"/>
          <w:sz w:val="24"/>
          <w:szCs w:val="24"/>
        </w:rPr>
        <w:t>t</w:t>
      </w:r>
      <w:r w:rsidRPr="00F13078">
        <w:rPr>
          <w:rFonts w:cstheme="minorHAnsi"/>
          <w:sz w:val="24"/>
          <w:szCs w:val="24"/>
        </w:rPr>
        <w:t>he</w:t>
      </w:r>
      <w:r w:rsidR="00AC2EB0">
        <w:rPr>
          <w:rFonts w:cstheme="minorHAnsi"/>
          <w:sz w:val="24"/>
          <w:szCs w:val="24"/>
        </w:rPr>
        <w:t xml:space="preserve"> relatively large</w:t>
      </w:r>
      <w:r w:rsidRPr="00F13078">
        <w:rPr>
          <w:rFonts w:cstheme="minorHAnsi"/>
          <w:sz w:val="24"/>
          <w:szCs w:val="24"/>
        </w:rPr>
        <w:t xml:space="preserve"> samples size used here impl</w:t>
      </w:r>
      <w:r w:rsidR="00AC2EB0">
        <w:rPr>
          <w:rFonts w:cstheme="minorHAnsi"/>
          <w:sz w:val="24"/>
          <w:szCs w:val="24"/>
        </w:rPr>
        <w:t>ies</w:t>
      </w:r>
      <w:r w:rsidRPr="00F13078">
        <w:rPr>
          <w:rFonts w:cstheme="minorHAnsi"/>
          <w:sz w:val="24"/>
          <w:szCs w:val="24"/>
        </w:rPr>
        <w:t xml:space="preserve"> the differences were relatively small if undetect</w:t>
      </w:r>
      <w:r w:rsidR="00F37183">
        <w:rPr>
          <w:rFonts w:cstheme="minorHAnsi"/>
          <w:sz w:val="24"/>
          <w:szCs w:val="24"/>
        </w:rPr>
        <w:t>able</w:t>
      </w:r>
      <w:r w:rsidRPr="00F13078">
        <w:rPr>
          <w:rFonts w:cstheme="minorHAnsi"/>
          <w:sz w:val="24"/>
          <w:szCs w:val="24"/>
        </w:rPr>
        <w:t xml:space="preserve">.  Regardless, </w:t>
      </w:r>
      <w:r w:rsidR="00AC2EB0">
        <w:rPr>
          <w:rFonts w:cstheme="minorHAnsi"/>
          <w:sz w:val="24"/>
          <w:szCs w:val="24"/>
        </w:rPr>
        <w:t>the</w:t>
      </w:r>
      <w:r w:rsidR="00AC2EB0" w:rsidRPr="00F13078">
        <w:rPr>
          <w:rFonts w:cstheme="minorHAnsi"/>
          <w:sz w:val="24"/>
          <w:szCs w:val="24"/>
        </w:rPr>
        <w:t xml:space="preserve"> </w:t>
      </w:r>
      <w:r w:rsidR="008F6BB5" w:rsidRPr="00F13078">
        <w:rPr>
          <w:rFonts w:cstheme="minorHAnsi"/>
          <w:sz w:val="24"/>
          <w:szCs w:val="24"/>
        </w:rPr>
        <w:t>pattern superficially contrast</w:t>
      </w:r>
      <w:r w:rsidR="00B16CDA">
        <w:rPr>
          <w:rFonts w:cstheme="minorHAnsi"/>
          <w:sz w:val="24"/>
          <w:szCs w:val="24"/>
        </w:rPr>
        <w:t>s</w:t>
      </w:r>
      <w:r w:rsidR="008F6BB5" w:rsidRPr="00F13078">
        <w:rPr>
          <w:rFonts w:cstheme="minorHAnsi"/>
          <w:sz w:val="24"/>
          <w:szCs w:val="24"/>
        </w:rPr>
        <w:t xml:space="preserve"> with </w:t>
      </w:r>
      <w:r w:rsidRPr="00F13078">
        <w:rPr>
          <w:rFonts w:cstheme="minorHAnsi"/>
          <w:sz w:val="24"/>
          <w:szCs w:val="24"/>
        </w:rPr>
        <w:t>those</w:t>
      </w:r>
      <w:r w:rsidR="008F6BB5" w:rsidRPr="00F13078">
        <w:rPr>
          <w:rFonts w:cstheme="minorHAnsi"/>
          <w:sz w:val="24"/>
          <w:szCs w:val="24"/>
        </w:rPr>
        <w:t xml:space="preserve"> observed for overwintering survival of steelhead in the lower Columbia and Snake river reservoirs (Keefer et al. 2008a), where steelhead that overwintered in reservoirs survived at a higher rate (82%) compared to steelhead reaching tributaries in fall (maximum overwinter survival = 62%).  </w:t>
      </w:r>
      <w:r w:rsidRPr="00F13078">
        <w:rPr>
          <w:rFonts w:cstheme="minorHAnsi"/>
          <w:sz w:val="24"/>
          <w:szCs w:val="24"/>
        </w:rPr>
        <w:t>However, d</w:t>
      </w:r>
      <w:r w:rsidR="008F6BB5" w:rsidRPr="00F13078">
        <w:rPr>
          <w:rFonts w:cstheme="minorHAnsi"/>
          <w:sz w:val="24"/>
          <w:szCs w:val="24"/>
        </w:rPr>
        <w:t xml:space="preserve">ifferences in scale of monitoring </w:t>
      </w:r>
      <w:r w:rsidR="00AC2EB0">
        <w:rPr>
          <w:rFonts w:cstheme="minorHAnsi"/>
          <w:sz w:val="24"/>
          <w:szCs w:val="24"/>
        </w:rPr>
        <w:t>preclude direct comparison of rates</w:t>
      </w:r>
      <w:r w:rsidR="00B16CDA">
        <w:rPr>
          <w:rFonts w:cstheme="minorHAnsi"/>
          <w:sz w:val="24"/>
          <w:szCs w:val="24"/>
        </w:rPr>
        <w:t xml:space="preserve"> between studies</w:t>
      </w:r>
      <w:r w:rsidR="00AC2EB0">
        <w:rPr>
          <w:rFonts w:cstheme="minorHAnsi"/>
          <w:sz w:val="24"/>
          <w:szCs w:val="24"/>
        </w:rPr>
        <w:t xml:space="preserve">.  For instance, </w:t>
      </w:r>
      <w:r w:rsidR="008F6BB5" w:rsidRPr="00F13078">
        <w:rPr>
          <w:rFonts w:cstheme="minorHAnsi"/>
          <w:sz w:val="24"/>
          <w:szCs w:val="24"/>
        </w:rPr>
        <w:t>higher</w:t>
      </w:r>
      <w:r w:rsidR="00AC2EB0">
        <w:rPr>
          <w:rFonts w:cstheme="minorHAnsi"/>
          <w:sz w:val="24"/>
          <w:szCs w:val="24"/>
        </w:rPr>
        <w:t xml:space="preserve"> relative</w:t>
      </w:r>
      <w:r w:rsidR="008F6BB5" w:rsidRPr="00F13078">
        <w:rPr>
          <w:rFonts w:cstheme="minorHAnsi"/>
          <w:sz w:val="24"/>
          <w:szCs w:val="24"/>
        </w:rPr>
        <w:t xml:space="preserve"> survival rates observed</w:t>
      </w:r>
      <w:r w:rsidR="00BE4105" w:rsidRPr="00BE4105">
        <w:rPr>
          <w:rFonts w:cstheme="minorHAnsi"/>
          <w:sz w:val="24"/>
          <w:szCs w:val="24"/>
        </w:rPr>
        <w:t xml:space="preserve"> </w:t>
      </w:r>
      <w:r w:rsidR="00BE4105" w:rsidRPr="00F13078">
        <w:rPr>
          <w:rFonts w:cstheme="minorHAnsi"/>
          <w:sz w:val="24"/>
          <w:szCs w:val="24"/>
        </w:rPr>
        <w:t>by Keefer et al. (2008a, 2013)</w:t>
      </w:r>
      <w:r w:rsidR="008F6BB5" w:rsidRPr="00F13078">
        <w:rPr>
          <w:rFonts w:cstheme="minorHAnsi"/>
          <w:sz w:val="24"/>
          <w:szCs w:val="24"/>
        </w:rPr>
        <w:t xml:space="preserve"> in main-stem overwintering </w:t>
      </w:r>
      <w:r w:rsidR="00AC2EB0">
        <w:rPr>
          <w:rFonts w:cstheme="minorHAnsi"/>
          <w:sz w:val="24"/>
          <w:szCs w:val="24"/>
        </w:rPr>
        <w:t>vs. tributary habitats</w:t>
      </w:r>
      <w:r w:rsidR="00AC2EB0" w:rsidRPr="00F13078">
        <w:rPr>
          <w:rFonts w:cstheme="minorHAnsi"/>
          <w:sz w:val="24"/>
          <w:szCs w:val="24"/>
        </w:rPr>
        <w:t xml:space="preserve"> </w:t>
      </w:r>
      <w:r w:rsidR="008F6BB5" w:rsidRPr="00F13078">
        <w:rPr>
          <w:rFonts w:cstheme="minorHAnsi"/>
          <w:sz w:val="24"/>
          <w:szCs w:val="24"/>
        </w:rPr>
        <w:t xml:space="preserve">were due in part </w:t>
      </w:r>
      <w:r w:rsidR="00C10D60" w:rsidRPr="00F13078">
        <w:rPr>
          <w:rFonts w:cstheme="minorHAnsi"/>
          <w:sz w:val="24"/>
          <w:szCs w:val="24"/>
        </w:rPr>
        <w:t xml:space="preserve">to the fact that </w:t>
      </w:r>
      <w:r w:rsidR="008F6BB5" w:rsidRPr="00F13078">
        <w:rPr>
          <w:rFonts w:cstheme="minorHAnsi"/>
          <w:sz w:val="24"/>
          <w:szCs w:val="24"/>
        </w:rPr>
        <w:t>overwintering steelhead survived</w:t>
      </w:r>
      <w:r w:rsidRPr="00F13078">
        <w:rPr>
          <w:rFonts w:cstheme="minorHAnsi"/>
          <w:sz w:val="24"/>
          <w:szCs w:val="24"/>
        </w:rPr>
        <w:t xml:space="preserve"> fall</w:t>
      </w:r>
      <w:r w:rsidR="008F6BB5" w:rsidRPr="00F13078">
        <w:rPr>
          <w:rFonts w:cstheme="minorHAnsi"/>
          <w:sz w:val="24"/>
          <w:szCs w:val="24"/>
        </w:rPr>
        <w:t xml:space="preserve"> fisheries by definition and because mortality was not directly estimated in</w:t>
      </w:r>
      <w:r w:rsidR="00C10D60" w:rsidRPr="00F13078">
        <w:rPr>
          <w:rFonts w:cstheme="minorHAnsi"/>
          <w:sz w:val="24"/>
          <w:szCs w:val="24"/>
        </w:rPr>
        <w:t xml:space="preserve"> Snake River</w:t>
      </w:r>
      <w:r w:rsidR="008F6BB5" w:rsidRPr="00F13078">
        <w:rPr>
          <w:rFonts w:cstheme="minorHAnsi"/>
          <w:sz w:val="24"/>
          <w:szCs w:val="24"/>
        </w:rPr>
        <w:t xml:space="preserve"> tributaries.  Thus, although the Upper Columbia River and Snake River basins are broadly similar inland rivers with dams and tributaries and lower fishing mortality in winter, direct comparison of seasonal and habitat-specific estimates </w:t>
      </w:r>
      <w:r w:rsidR="00506619" w:rsidRPr="00F13078">
        <w:rPr>
          <w:rFonts w:cstheme="minorHAnsi"/>
          <w:sz w:val="24"/>
          <w:szCs w:val="24"/>
        </w:rPr>
        <w:t xml:space="preserve">of overwinter survival </w:t>
      </w:r>
      <w:r w:rsidR="00E116F7" w:rsidRPr="00F13078">
        <w:rPr>
          <w:rFonts w:cstheme="minorHAnsi"/>
          <w:sz w:val="24"/>
          <w:szCs w:val="24"/>
        </w:rPr>
        <w:t>or survival</w:t>
      </w:r>
      <w:r w:rsidR="00AB39C4">
        <w:rPr>
          <w:rFonts w:cstheme="minorHAnsi"/>
          <w:sz w:val="24"/>
          <w:szCs w:val="24"/>
        </w:rPr>
        <w:t>-</w:t>
      </w:r>
      <w:r w:rsidR="00E116F7" w:rsidRPr="00F13078">
        <w:rPr>
          <w:rFonts w:cstheme="minorHAnsi"/>
          <w:sz w:val="24"/>
          <w:szCs w:val="24"/>
        </w:rPr>
        <w:t>to</w:t>
      </w:r>
      <w:r w:rsidR="00AB39C4">
        <w:rPr>
          <w:rFonts w:cstheme="minorHAnsi"/>
          <w:sz w:val="24"/>
          <w:szCs w:val="24"/>
        </w:rPr>
        <w:t>-</w:t>
      </w:r>
      <w:r w:rsidR="00E116F7" w:rsidRPr="00F13078">
        <w:rPr>
          <w:rFonts w:cstheme="minorHAnsi"/>
          <w:sz w:val="24"/>
          <w:szCs w:val="24"/>
        </w:rPr>
        <w:t xml:space="preserve">spawning </w:t>
      </w:r>
      <w:r w:rsidR="008F6BB5" w:rsidRPr="00F13078">
        <w:rPr>
          <w:rFonts w:cstheme="minorHAnsi"/>
          <w:sz w:val="24"/>
          <w:szCs w:val="24"/>
        </w:rPr>
        <w:t xml:space="preserve">is not possible at this time.  </w:t>
      </w:r>
      <w:r w:rsidRPr="00F13078">
        <w:rPr>
          <w:rFonts w:cstheme="minorHAnsi"/>
          <w:sz w:val="24"/>
          <w:szCs w:val="24"/>
        </w:rPr>
        <w:t xml:space="preserve">Future comparisons between the systems </w:t>
      </w:r>
      <w:r w:rsidR="006577A6" w:rsidRPr="00F13078">
        <w:rPr>
          <w:rFonts w:cstheme="minorHAnsi"/>
          <w:sz w:val="24"/>
          <w:szCs w:val="24"/>
        </w:rPr>
        <w:t xml:space="preserve">using similarly configured monitoring arrays </w:t>
      </w:r>
      <w:r w:rsidRPr="00F13078">
        <w:rPr>
          <w:rFonts w:cstheme="minorHAnsi"/>
          <w:sz w:val="24"/>
          <w:szCs w:val="24"/>
        </w:rPr>
        <w:t>could provide useful insights to the relationships among life history traits, spatial configuration of main-stem and tributary habitats and patterns of natural and fishery-related mortality.</w:t>
      </w:r>
    </w:p>
    <w:p w14:paraId="281A97E2" w14:textId="77777777" w:rsidR="008F6BB5" w:rsidRPr="00F13078" w:rsidRDefault="008F6BB5" w:rsidP="008F6BB5">
      <w:pPr>
        <w:spacing w:after="0" w:line="480" w:lineRule="auto"/>
        <w:ind w:firstLine="720"/>
        <w:rPr>
          <w:rFonts w:cstheme="minorHAnsi"/>
          <w:sz w:val="24"/>
          <w:szCs w:val="24"/>
        </w:rPr>
      </w:pPr>
    </w:p>
    <w:p w14:paraId="737530EB" w14:textId="064D28BF" w:rsidR="00E35973" w:rsidRPr="00184387" w:rsidRDefault="008F6BB5" w:rsidP="008F6BB5">
      <w:pPr>
        <w:spacing w:after="0" w:line="480" w:lineRule="auto"/>
        <w:rPr>
          <w:rFonts w:cstheme="minorHAnsi"/>
          <w:sz w:val="24"/>
          <w:szCs w:val="24"/>
        </w:rPr>
      </w:pPr>
      <w:r w:rsidRPr="00184387">
        <w:rPr>
          <w:rFonts w:cstheme="minorHAnsi"/>
          <w:sz w:val="24"/>
          <w:szCs w:val="24"/>
        </w:rPr>
        <w:t>[B]</w:t>
      </w:r>
      <w:r w:rsidR="00150EF3" w:rsidRPr="00184387">
        <w:rPr>
          <w:rFonts w:cstheme="minorHAnsi"/>
          <w:sz w:val="24"/>
          <w:szCs w:val="24"/>
        </w:rPr>
        <w:t xml:space="preserve">Post-spawn survival and </w:t>
      </w:r>
      <w:r w:rsidR="00184387" w:rsidRPr="00184387">
        <w:rPr>
          <w:rFonts w:cstheme="minorHAnsi"/>
          <w:sz w:val="24"/>
          <w:szCs w:val="24"/>
        </w:rPr>
        <w:t>k</w:t>
      </w:r>
      <w:r w:rsidRPr="00184387">
        <w:rPr>
          <w:rFonts w:cstheme="minorHAnsi"/>
          <w:sz w:val="24"/>
          <w:szCs w:val="24"/>
        </w:rPr>
        <w:t>elting rate</w:t>
      </w:r>
      <w:r w:rsidR="00E35973" w:rsidRPr="00184387">
        <w:rPr>
          <w:rFonts w:cstheme="minorHAnsi"/>
          <w:sz w:val="24"/>
          <w:szCs w:val="24"/>
        </w:rPr>
        <w:t xml:space="preserve"> </w:t>
      </w:r>
    </w:p>
    <w:p w14:paraId="25EE9F0F" w14:textId="7D5B2ABA" w:rsidR="00F23E4A" w:rsidRDefault="006E1D7A" w:rsidP="007C0D32">
      <w:pPr>
        <w:spacing w:line="480" w:lineRule="auto"/>
        <w:ind w:firstLine="720"/>
        <w:rPr>
          <w:rFonts w:cstheme="minorHAnsi"/>
          <w:sz w:val="24"/>
          <w:szCs w:val="24"/>
        </w:rPr>
      </w:pPr>
      <w:r w:rsidRPr="00F13078">
        <w:rPr>
          <w:rFonts w:cstheme="minorHAnsi"/>
          <w:sz w:val="24"/>
          <w:szCs w:val="24"/>
        </w:rPr>
        <w:lastRenderedPageBreak/>
        <w:t>A majority of steelhead survived the spawning period and exited tributaries as kelts. Survival during the spawning period and downstream kelt survival to Bonneville Dam in our small sample (0.23-0.65) was higher than has been reported recently for Snake River steelhead (0.14-0.17 annual survival during the spawning period and 0.13-0.20 annual kelt downstream survival to Bonneville Dam; Keefer et al. 201</w:t>
      </w:r>
      <w:r w:rsidR="00726EB6">
        <w:rPr>
          <w:rFonts w:cstheme="minorHAnsi"/>
          <w:sz w:val="24"/>
          <w:szCs w:val="24"/>
        </w:rPr>
        <w:t>8</w:t>
      </w:r>
      <w:r w:rsidRPr="00F13078">
        <w:rPr>
          <w:rFonts w:cstheme="minorHAnsi"/>
          <w:sz w:val="24"/>
          <w:szCs w:val="24"/>
        </w:rPr>
        <w:t xml:space="preserve">) </w:t>
      </w:r>
      <w:r w:rsidRPr="00726EB6">
        <w:rPr>
          <w:rFonts w:cstheme="minorHAnsi"/>
          <w:sz w:val="24"/>
          <w:szCs w:val="24"/>
        </w:rPr>
        <w:t xml:space="preserve">and higher than in land-locked Atlantic Salmon attempting to pass a similar number of dams (0.00; </w:t>
      </w:r>
      <w:bookmarkStart w:id="9" w:name="_Hlk54470968"/>
      <w:r w:rsidRPr="00726EB6">
        <w:rPr>
          <w:rFonts w:cstheme="minorHAnsi"/>
          <w:sz w:val="24"/>
          <w:szCs w:val="24"/>
        </w:rPr>
        <w:t>Nyqvist et al. 2016</w:t>
      </w:r>
      <w:bookmarkEnd w:id="9"/>
      <w:r w:rsidRPr="00726EB6">
        <w:rPr>
          <w:rFonts w:cstheme="minorHAnsi"/>
          <w:sz w:val="24"/>
          <w:szCs w:val="24"/>
        </w:rPr>
        <w:t xml:space="preserve">).  </w:t>
      </w:r>
      <w:r w:rsidR="00AA7214" w:rsidRPr="00726EB6">
        <w:rPr>
          <w:rFonts w:cstheme="minorHAnsi"/>
          <w:sz w:val="24"/>
          <w:szCs w:val="24"/>
        </w:rPr>
        <w:t xml:space="preserve">Direct </w:t>
      </w:r>
      <w:r w:rsidRPr="00726EB6">
        <w:rPr>
          <w:rFonts w:cstheme="minorHAnsi"/>
          <w:sz w:val="24"/>
          <w:szCs w:val="24"/>
        </w:rPr>
        <w:t>comparison</w:t>
      </w:r>
      <w:r w:rsidR="000B5676" w:rsidRPr="00726EB6">
        <w:rPr>
          <w:rFonts w:cstheme="minorHAnsi"/>
          <w:sz w:val="24"/>
          <w:szCs w:val="24"/>
        </w:rPr>
        <w:t>s</w:t>
      </w:r>
      <w:r w:rsidRPr="00726EB6">
        <w:rPr>
          <w:rFonts w:cstheme="minorHAnsi"/>
          <w:sz w:val="24"/>
          <w:szCs w:val="24"/>
        </w:rPr>
        <w:t xml:space="preserve"> </w:t>
      </w:r>
      <w:r w:rsidR="000B5676" w:rsidRPr="00726EB6">
        <w:rPr>
          <w:rFonts w:cstheme="minorHAnsi"/>
          <w:sz w:val="24"/>
          <w:szCs w:val="24"/>
        </w:rPr>
        <w:t xml:space="preserve">to </w:t>
      </w:r>
      <w:r w:rsidRPr="00726EB6">
        <w:rPr>
          <w:rFonts w:cstheme="minorHAnsi"/>
          <w:sz w:val="24"/>
          <w:szCs w:val="24"/>
        </w:rPr>
        <w:t xml:space="preserve">Snake River </w:t>
      </w:r>
      <w:r w:rsidR="00F52D39" w:rsidRPr="00726EB6">
        <w:rPr>
          <w:rFonts w:cstheme="minorHAnsi"/>
          <w:sz w:val="24"/>
          <w:szCs w:val="24"/>
        </w:rPr>
        <w:t xml:space="preserve">steelhead kelt survival </w:t>
      </w:r>
      <w:r w:rsidR="000B5676" w:rsidRPr="00726EB6">
        <w:rPr>
          <w:rFonts w:cstheme="minorHAnsi"/>
          <w:sz w:val="24"/>
          <w:szCs w:val="24"/>
        </w:rPr>
        <w:t xml:space="preserve">are </w:t>
      </w:r>
      <w:r w:rsidRPr="00726EB6">
        <w:rPr>
          <w:rFonts w:cstheme="minorHAnsi"/>
          <w:sz w:val="24"/>
          <w:szCs w:val="24"/>
        </w:rPr>
        <w:t>also complicated by differences in monitoring arrays</w:t>
      </w:r>
      <w:r w:rsidR="000B5676" w:rsidRPr="00726EB6">
        <w:rPr>
          <w:rFonts w:cstheme="minorHAnsi"/>
          <w:sz w:val="24"/>
          <w:szCs w:val="24"/>
        </w:rPr>
        <w:t xml:space="preserve"> because</w:t>
      </w:r>
      <w:r w:rsidRPr="00726EB6">
        <w:rPr>
          <w:rFonts w:cstheme="minorHAnsi"/>
          <w:sz w:val="24"/>
          <w:szCs w:val="24"/>
        </w:rPr>
        <w:t xml:space="preserve"> survival during the overwinter and spawning periods could not be partitioned in the Snake River study</w:t>
      </w:r>
      <w:r w:rsidR="000B5676" w:rsidRPr="00726EB6">
        <w:rPr>
          <w:rFonts w:cstheme="minorHAnsi"/>
          <w:sz w:val="24"/>
          <w:szCs w:val="24"/>
        </w:rPr>
        <w:t xml:space="preserve"> (Keefer et al. 201</w:t>
      </w:r>
      <w:r w:rsidR="00726EB6" w:rsidRPr="00726EB6">
        <w:rPr>
          <w:rFonts w:cstheme="minorHAnsi"/>
          <w:sz w:val="24"/>
          <w:szCs w:val="24"/>
        </w:rPr>
        <w:t>8</w:t>
      </w:r>
      <w:r w:rsidR="000B5676" w:rsidRPr="00726EB6">
        <w:rPr>
          <w:rFonts w:cstheme="minorHAnsi"/>
          <w:sz w:val="24"/>
          <w:szCs w:val="24"/>
        </w:rPr>
        <w:t>)</w:t>
      </w:r>
      <w:r w:rsidRPr="00726EB6">
        <w:rPr>
          <w:rFonts w:cstheme="minorHAnsi"/>
          <w:sz w:val="24"/>
          <w:szCs w:val="24"/>
        </w:rPr>
        <w:t xml:space="preserve"> and</w:t>
      </w:r>
      <w:r w:rsidR="000B5676" w:rsidRPr="00726EB6">
        <w:rPr>
          <w:rFonts w:cstheme="minorHAnsi"/>
          <w:sz w:val="24"/>
          <w:szCs w:val="24"/>
        </w:rPr>
        <w:t xml:space="preserve"> because</w:t>
      </w:r>
      <w:r w:rsidRPr="00726EB6">
        <w:rPr>
          <w:rFonts w:cstheme="minorHAnsi"/>
          <w:sz w:val="24"/>
          <w:szCs w:val="24"/>
        </w:rPr>
        <w:t xml:space="preserve"> </w:t>
      </w:r>
      <w:r w:rsidR="000B5676" w:rsidRPr="00726EB6">
        <w:rPr>
          <w:rFonts w:cstheme="minorHAnsi"/>
          <w:sz w:val="24"/>
          <w:szCs w:val="24"/>
        </w:rPr>
        <w:t>all Snake River steelhead kelts pass eight dams</w:t>
      </w:r>
      <w:r w:rsidR="00AA591E" w:rsidRPr="00726EB6">
        <w:rPr>
          <w:rFonts w:cstheme="minorHAnsi"/>
          <w:sz w:val="24"/>
          <w:szCs w:val="24"/>
        </w:rPr>
        <w:t xml:space="preserve"> and reservoirs</w:t>
      </w:r>
      <w:r w:rsidR="000B5676" w:rsidRPr="00726EB6">
        <w:rPr>
          <w:rFonts w:cstheme="minorHAnsi"/>
          <w:sz w:val="24"/>
          <w:szCs w:val="24"/>
        </w:rPr>
        <w:t xml:space="preserve"> during downstream migration </w:t>
      </w:r>
      <w:r w:rsidR="008660AA">
        <w:rPr>
          <w:rFonts w:cstheme="minorHAnsi"/>
          <w:sz w:val="24"/>
          <w:szCs w:val="24"/>
        </w:rPr>
        <w:t xml:space="preserve">before re-entering the ocean </w:t>
      </w:r>
      <w:r w:rsidR="000B5676" w:rsidRPr="00726EB6">
        <w:rPr>
          <w:rFonts w:cstheme="minorHAnsi"/>
          <w:sz w:val="24"/>
          <w:szCs w:val="24"/>
        </w:rPr>
        <w:t>whereas t</w:t>
      </w:r>
      <w:r w:rsidRPr="00726EB6">
        <w:rPr>
          <w:rFonts w:cstheme="minorHAnsi"/>
          <w:sz w:val="24"/>
          <w:szCs w:val="24"/>
        </w:rPr>
        <w:t xml:space="preserve">he number </w:t>
      </w:r>
      <w:r w:rsidR="008660AA">
        <w:rPr>
          <w:rFonts w:cstheme="minorHAnsi"/>
          <w:sz w:val="24"/>
          <w:szCs w:val="24"/>
        </w:rPr>
        <w:t xml:space="preserve">of dams </w:t>
      </w:r>
      <w:r w:rsidR="000B5676" w:rsidRPr="00726EB6">
        <w:rPr>
          <w:rFonts w:cstheme="minorHAnsi"/>
          <w:sz w:val="24"/>
          <w:szCs w:val="24"/>
        </w:rPr>
        <w:t>varies by tributary among Upper Columbia River steelhead populations</w:t>
      </w:r>
      <w:r w:rsidRPr="00726EB6">
        <w:rPr>
          <w:rFonts w:cstheme="minorHAnsi"/>
          <w:sz w:val="24"/>
          <w:szCs w:val="24"/>
        </w:rPr>
        <w:t>.</w:t>
      </w:r>
      <w:r w:rsidRPr="00F13078">
        <w:rPr>
          <w:rFonts w:cstheme="minorHAnsi"/>
          <w:sz w:val="24"/>
          <w:szCs w:val="24"/>
        </w:rPr>
        <w:t xml:space="preserve">  </w:t>
      </w:r>
    </w:p>
    <w:p w14:paraId="0FD64AE5" w14:textId="7D5408B0" w:rsidR="007C0D32" w:rsidRPr="00F13078" w:rsidRDefault="006E1D7A">
      <w:pPr>
        <w:spacing w:line="480" w:lineRule="auto"/>
        <w:ind w:firstLine="720"/>
        <w:rPr>
          <w:rFonts w:cstheme="minorHAnsi"/>
          <w:sz w:val="24"/>
          <w:szCs w:val="24"/>
        </w:rPr>
      </w:pPr>
      <w:r w:rsidRPr="00F13078">
        <w:rPr>
          <w:rFonts w:cstheme="minorHAnsi"/>
          <w:sz w:val="24"/>
          <w:szCs w:val="24"/>
        </w:rPr>
        <w:t>The higher downstream kelt survival for Upper Columbia River</w:t>
      </w:r>
      <w:r w:rsidR="000F74B2">
        <w:rPr>
          <w:rFonts w:cstheme="minorHAnsi"/>
          <w:sz w:val="24"/>
          <w:szCs w:val="24"/>
        </w:rPr>
        <w:t xml:space="preserve"> reported here</w:t>
      </w:r>
      <w:r w:rsidRPr="00F13078">
        <w:rPr>
          <w:rFonts w:cstheme="minorHAnsi"/>
          <w:sz w:val="24"/>
          <w:szCs w:val="24"/>
        </w:rPr>
        <w:t xml:space="preserve"> may be related to lower mortality during passage at Upper Columbia River dams,</w:t>
      </w:r>
      <w:r w:rsidR="000F74B2">
        <w:rPr>
          <w:rFonts w:cstheme="minorHAnsi"/>
          <w:sz w:val="24"/>
          <w:szCs w:val="24"/>
        </w:rPr>
        <w:t xml:space="preserve"> differences</w:t>
      </w:r>
      <w:r w:rsidR="00F23E4A">
        <w:rPr>
          <w:rFonts w:cstheme="minorHAnsi"/>
          <w:sz w:val="24"/>
          <w:szCs w:val="24"/>
        </w:rPr>
        <w:t xml:space="preserve"> </w:t>
      </w:r>
      <w:r w:rsidR="008979B8">
        <w:rPr>
          <w:rFonts w:cstheme="minorHAnsi"/>
          <w:sz w:val="24"/>
          <w:szCs w:val="24"/>
        </w:rPr>
        <w:t xml:space="preserve">in </w:t>
      </w:r>
      <w:r w:rsidR="00F23E4A">
        <w:rPr>
          <w:rFonts w:cstheme="minorHAnsi"/>
          <w:sz w:val="24"/>
          <w:szCs w:val="24"/>
        </w:rPr>
        <w:t>traits such as</w:t>
      </w:r>
      <w:r w:rsidR="008979B8">
        <w:rPr>
          <w:rFonts w:cstheme="minorHAnsi"/>
          <w:sz w:val="24"/>
          <w:szCs w:val="24"/>
        </w:rPr>
        <w:t xml:space="preserve"> post-spawn sex ratio or</w:t>
      </w:r>
      <w:r w:rsidR="000F74B2">
        <w:rPr>
          <w:rFonts w:cstheme="minorHAnsi"/>
          <w:sz w:val="24"/>
          <w:szCs w:val="24"/>
        </w:rPr>
        <w:t xml:space="preserve"> average kelt condition (</w:t>
      </w:r>
      <w:r w:rsidR="000F74B2" w:rsidRPr="00F13078">
        <w:rPr>
          <w:rFonts w:cstheme="minorHAnsi"/>
          <w:sz w:val="24"/>
          <w:szCs w:val="24"/>
        </w:rPr>
        <w:t>Buelow and Moffit 2015; Harnish et al. 2015; Penney and Moffit 2014</w:t>
      </w:r>
      <w:r w:rsidR="000F74B2">
        <w:rPr>
          <w:rFonts w:cstheme="minorHAnsi"/>
          <w:sz w:val="24"/>
          <w:szCs w:val="24"/>
        </w:rPr>
        <w:t>),</w:t>
      </w:r>
      <w:r w:rsidRPr="00F13078">
        <w:rPr>
          <w:rFonts w:cstheme="minorHAnsi"/>
          <w:sz w:val="24"/>
          <w:szCs w:val="24"/>
        </w:rPr>
        <w:t xml:space="preserve"> interannual differences in environmental conditions</w:t>
      </w:r>
      <w:r w:rsidR="000F74B2">
        <w:rPr>
          <w:rFonts w:cstheme="minorHAnsi"/>
          <w:sz w:val="24"/>
          <w:szCs w:val="24"/>
        </w:rPr>
        <w:t xml:space="preserve"> such as flow</w:t>
      </w:r>
      <w:r w:rsidRPr="00F13078">
        <w:rPr>
          <w:rFonts w:cstheme="minorHAnsi"/>
          <w:sz w:val="24"/>
          <w:szCs w:val="24"/>
        </w:rPr>
        <w:t xml:space="preserve"> in the lower Columbia River between the two studies, and/or the fact that some Upper Columbia River steelhead pass fewer total dams. </w:t>
      </w:r>
      <w:r w:rsidR="00F52D39">
        <w:rPr>
          <w:rFonts w:cstheme="minorHAnsi"/>
          <w:sz w:val="24"/>
          <w:szCs w:val="24"/>
        </w:rPr>
        <w:t xml:space="preserve"> </w:t>
      </w:r>
      <w:r w:rsidR="007C0D32" w:rsidRPr="00F13078">
        <w:rPr>
          <w:rFonts w:cstheme="minorHAnsi"/>
          <w:sz w:val="24"/>
          <w:szCs w:val="24"/>
        </w:rPr>
        <w:t>Similar to other studies, more kelts were female than male for every tributary population</w:t>
      </w:r>
      <w:r w:rsidR="00C80B65" w:rsidRPr="00F13078">
        <w:rPr>
          <w:rFonts w:cstheme="minorHAnsi"/>
          <w:sz w:val="24"/>
          <w:szCs w:val="24"/>
        </w:rPr>
        <w:t xml:space="preserve"> </w:t>
      </w:r>
      <w:r w:rsidR="007C0D32" w:rsidRPr="00F13078">
        <w:rPr>
          <w:rFonts w:cstheme="minorHAnsi"/>
          <w:sz w:val="24"/>
          <w:szCs w:val="24"/>
        </w:rPr>
        <w:t>in both years (except the Entiat River in 2017).  Female bias in kelts has been reported in other steelhead populations and other species such as Atlantic Salmon and differential energetic demands on the sexes during spawning</w:t>
      </w:r>
      <w:r w:rsidR="00C80B65" w:rsidRPr="00F13078">
        <w:rPr>
          <w:rFonts w:cstheme="minorHAnsi"/>
          <w:sz w:val="24"/>
          <w:szCs w:val="24"/>
        </w:rPr>
        <w:t xml:space="preserve"> is thought to contribute to the pattern</w:t>
      </w:r>
      <w:r w:rsidR="007C0D32" w:rsidRPr="00F13078">
        <w:rPr>
          <w:rFonts w:cstheme="minorHAnsi"/>
          <w:sz w:val="24"/>
          <w:szCs w:val="24"/>
        </w:rPr>
        <w:t xml:space="preserve"> (Niemel</w:t>
      </w:r>
      <w:r w:rsidR="007C0D32" w:rsidRPr="00F13078">
        <w:rPr>
          <w:rFonts w:cstheme="minorHAnsi"/>
          <w:color w:val="222222"/>
          <w:sz w:val="24"/>
          <w:szCs w:val="24"/>
          <w:shd w:val="clear" w:color="auto" w:fill="FFFFFF"/>
        </w:rPr>
        <w:t>ä</w:t>
      </w:r>
      <w:r w:rsidR="007C0D32" w:rsidRPr="00F13078">
        <w:rPr>
          <w:rFonts w:cstheme="minorHAnsi"/>
          <w:sz w:val="24"/>
          <w:szCs w:val="24"/>
        </w:rPr>
        <w:t xml:space="preserve"> et al. 2000; Keefer et al. 2008b; Marston et al. 2012; Nyqvist et al. 2016; Copeland et al. 2019). </w:t>
      </w:r>
      <w:r w:rsidR="00DA22BA" w:rsidRPr="00F13078">
        <w:rPr>
          <w:rFonts w:cstheme="minorHAnsi"/>
          <w:sz w:val="24"/>
          <w:szCs w:val="24"/>
        </w:rPr>
        <w:t xml:space="preserve"> </w:t>
      </w:r>
      <w:r w:rsidR="00F52D39">
        <w:rPr>
          <w:rFonts w:cstheme="minorHAnsi"/>
          <w:sz w:val="24"/>
          <w:szCs w:val="24"/>
        </w:rPr>
        <w:t xml:space="preserve">We were unable to assess condition of post-spawn </w:t>
      </w:r>
      <w:r w:rsidR="00F52D39">
        <w:rPr>
          <w:rFonts w:cstheme="minorHAnsi"/>
          <w:sz w:val="24"/>
          <w:szCs w:val="24"/>
        </w:rPr>
        <w:lastRenderedPageBreak/>
        <w:t>steelhead</w:t>
      </w:r>
      <w:r w:rsidR="003147E3">
        <w:rPr>
          <w:rFonts w:cstheme="minorHAnsi"/>
          <w:sz w:val="24"/>
          <w:szCs w:val="24"/>
        </w:rPr>
        <w:t>,</w:t>
      </w:r>
      <w:r w:rsidR="00F52D39">
        <w:rPr>
          <w:rFonts w:cstheme="minorHAnsi"/>
          <w:sz w:val="24"/>
          <w:szCs w:val="24"/>
        </w:rPr>
        <w:t xml:space="preserve"> which </w:t>
      </w:r>
      <w:r w:rsidR="003147E3">
        <w:rPr>
          <w:rFonts w:cstheme="minorHAnsi"/>
          <w:sz w:val="24"/>
          <w:szCs w:val="24"/>
        </w:rPr>
        <w:t>has previously</w:t>
      </w:r>
      <w:r w:rsidR="00F52D39">
        <w:rPr>
          <w:rFonts w:cstheme="minorHAnsi"/>
          <w:sz w:val="24"/>
          <w:szCs w:val="24"/>
        </w:rPr>
        <w:t xml:space="preserve"> been associated with kelt survival</w:t>
      </w:r>
      <w:r w:rsidR="003147E3">
        <w:rPr>
          <w:rFonts w:cstheme="minorHAnsi"/>
          <w:sz w:val="24"/>
          <w:szCs w:val="24"/>
        </w:rPr>
        <w:t xml:space="preserve"> (</w:t>
      </w:r>
      <w:r w:rsidR="008979B8">
        <w:rPr>
          <w:rFonts w:cstheme="minorHAnsi"/>
          <w:sz w:val="24"/>
          <w:szCs w:val="24"/>
        </w:rPr>
        <w:t>e.g., Harnish et al. 2015</w:t>
      </w:r>
      <w:r w:rsidR="003147E3">
        <w:rPr>
          <w:rFonts w:cstheme="minorHAnsi"/>
          <w:sz w:val="24"/>
          <w:szCs w:val="24"/>
        </w:rPr>
        <w:t xml:space="preserve">) and </w:t>
      </w:r>
      <w:r w:rsidR="0030326D">
        <w:rPr>
          <w:rFonts w:cstheme="minorHAnsi"/>
          <w:sz w:val="24"/>
          <w:szCs w:val="24"/>
        </w:rPr>
        <w:t xml:space="preserve">it is plausible that annual </w:t>
      </w:r>
      <w:r w:rsidR="003147E3">
        <w:rPr>
          <w:rFonts w:cstheme="minorHAnsi"/>
          <w:sz w:val="24"/>
          <w:szCs w:val="24"/>
        </w:rPr>
        <w:t>differences in average condition</w:t>
      </w:r>
      <w:r w:rsidR="0030326D">
        <w:rPr>
          <w:rFonts w:cstheme="minorHAnsi"/>
          <w:sz w:val="24"/>
          <w:szCs w:val="24"/>
        </w:rPr>
        <w:t xml:space="preserve"> of post-spawn steelhead</w:t>
      </w:r>
      <w:r w:rsidR="003147E3">
        <w:rPr>
          <w:rFonts w:cstheme="minorHAnsi"/>
          <w:sz w:val="24"/>
          <w:szCs w:val="24"/>
        </w:rPr>
        <w:t xml:space="preserve"> contributed to the variation in kelt survival rate.</w:t>
      </w:r>
      <w:r w:rsidR="008979B8">
        <w:rPr>
          <w:rFonts w:cstheme="minorHAnsi"/>
          <w:sz w:val="24"/>
          <w:szCs w:val="24"/>
        </w:rPr>
        <w:t xml:space="preserve">  D</w:t>
      </w:r>
      <w:r w:rsidR="00F23E4A" w:rsidRPr="00F13078">
        <w:rPr>
          <w:rFonts w:cstheme="minorHAnsi"/>
          <w:sz w:val="24"/>
          <w:szCs w:val="24"/>
        </w:rPr>
        <w:t xml:space="preserve">ifferences in kelt survival rates among species, sexes, and systems may be related to differences in energetic requirements among systems, methodology, passage routes at dams, and/or environmental conditions during outmigration. </w:t>
      </w:r>
      <w:r w:rsidR="003147E3">
        <w:rPr>
          <w:rFonts w:cstheme="minorHAnsi"/>
          <w:sz w:val="24"/>
          <w:szCs w:val="24"/>
        </w:rPr>
        <w:t xml:space="preserve"> </w:t>
      </w:r>
      <w:r w:rsidR="007C0D32" w:rsidRPr="00F13078">
        <w:rPr>
          <w:rFonts w:cstheme="minorHAnsi"/>
          <w:sz w:val="24"/>
          <w:szCs w:val="24"/>
        </w:rPr>
        <w:t xml:space="preserve">Regardless, the rates observed for </w:t>
      </w:r>
      <w:r w:rsidR="005D1FE5">
        <w:rPr>
          <w:rFonts w:cstheme="minorHAnsi"/>
          <w:sz w:val="24"/>
          <w:szCs w:val="24"/>
        </w:rPr>
        <w:t>Upper Columbia</w:t>
      </w:r>
      <w:r w:rsidR="007C0D32" w:rsidRPr="00F13078">
        <w:rPr>
          <w:rFonts w:cstheme="minorHAnsi"/>
          <w:sz w:val="24"/>
          <w:szCs w:val="24"/>
        </w:rPr>
        <w:t xml:space="preserve"> </w:t>
      </w:r>
      <w:r w:rsidR="005D1FE5">
        <w:rPr>
          <w:rFonts w:cstheme="minorHAnsi"/>
          <w:sz w:val="24"/>
          <w:szCs w:val="24"/>
        </w:rPr>
        <w:t>River s</w:t>
      </w:r>
      <w:r w:rsidR="007C0D32" w:rsidRPr="00F13078">
        <w:rPr>
          <w:rFonts w:cstheme="minorHAnsi"/>
          <w:sz w:val="24"/>
          <w:szCs w:val="24"/>
        </w:rPr>
        <w:t>teelhead suggest relatively high</w:t>
      </w:r>
      <w:r w:rsidR="00C80B65" w:rsidRPr="00F13078">
        <w:rPr>
          <w:rFonts w:cstheme="minorHAnsi"/>
          <w:sz w:val="24"/>
          <w:szCs w:val="24"/>
        </w:rPr>
        <w:t xml:space="preserve"> </w:t>
      </w:r>
      <w:r w:rsidR="007C0D32" w:rsidRPr="00F13078">
        <w:rPr>
          <w:rFonts w:cstheme="minorHAnsi"/>
          <w:sz w:val="24"/>
          <w:szCs w:val="24"/>
        </w:rPr>
        <w:t xml:space="preserve">survival </w:t>
      </w:r>
      <w:r w:rsidR="00C80B65" w:rsidRPr="00F13078">
        <w:rPr>
          <w:rFonts w:cstheme="minorHAnsi"/>
          <w:sz w:val="24"/>
          <w:szCs w:val="24"/>
        </w:rPr>
        <w:t xml:space="preserve">to tributary exit </w:t>
      </w:r>
      <w:r w:rsidR="007C0D32" w:rsidRPr="00F13078">
        <w:rPr>
          <w:rFonts w:cstheme="minorHAnsi"/>
          <w:sz w:val="24"/>
          <w:szCs w:val="24"/>
        </w:rPr>
        <w:t xml:space="preserve">may be possible under some conditions.  </w:t>
      </w:r>
    </w:p>
    <w:p w14:paraId="2B03E9F7" w14:textId="76DEF1C7" w:rsidR="007C0D32" w:rsidRPr="00F13078" w:rsidRDefault="00E208DD" w:rsidP="00A11414">
      <w:pPr>
        <w:spacing w:line="480" w:lineRule="auto"/>
        <w:ind w:firstLine="720"/>
        <w:rPr>
          <w:rFonts w:cstheme="minorHAnsi"/>
          <w:sz w:val="24"/>
          <w:szCs w:val="24"/>
        </w:rPr>
      </w:pPr>
      <w:r w:rsidRPr="00F13078">
        <w:rPr>
          <w:rFonts w:cstheme="minorHAnsi"/>
          <w:sz w:val="24"/>
          <w:szCs w:val="24"/>
        </w:rPr>
        <w:t xml:space="preserve">While iteroparity rates in interior summer steelhead were likely always lower than coastal populations (Clemens 2015; Copeland et al. 2019), iteroparity rate for steelhead has been identified as an element in recovery planning in the Columbia and Snake rivers (NMFS 2003; English et al. 2006; Keefer et al. 2008b) because iteroparity contributes to population productivity and diversity.  </w:t>
      </w:r>
      <w:r w:rsidR="007C0D32" w:rsidRPr="00F13078">
        <w:rPr>
          <w:rFonts w:cstheme="minorHAnsi"/>
          <w:sz w:val="24"/>
          <w:szCs w:val="24"/>
        </w:rPr>
        <w:t xml:space="preserve">Recent analyses of iteroparity patterns in Atlantic Salmon at the continental scale identified high variation of iteroparity rate within and among populations and decadal trends suggesting increased iteroparity was associated with release from a mortality factor (ocean fishing; Bordeleau et al. 2020).  </w:t>
      </w:r>
      <w:r w:rsidR="00A11414" w:rsidRPr="00F13078">
        <w:rPr>
          <w:rFonts w:cstheme="minorHAnsi"/>
          <w:sz w:val="24"/>
          <w:szCs w:val="24"/>
        </w:rPr>
        <w:t xml:space="preserve">Notably, duration of freshwater residency during spawning is also associated with migration distance whereby coastal populations are often ocean-maturing with both shorter freshwater spawning durations and lower energetic costs of reaching spawning grounds.  Thus, freshwater habitat use, behavior, and duration may jointly influence survival and iteroparity rate beyond the energetics effects of migration distance alone (e.g., Jenkins et al. 2018; Copeland et al. 2019).  </w:t>
      </w:r>
      <w:r w:rsidR="007C0D32" w:rsidRPr="00F13078">
        <w:rPr>
          <w:rFonts w:cstheme="minorHAnsi"/>
          <w:sz w:val="24"/>
          <w:szCs w:val="24"/>
        </w:rPr>
        <w:t xml:space="preserve">Collectively, these studies highlight the connections between post-spawn kelting rate, kelt migration survival and iteroparity rate, and also highlight the potential benefits of benign downstream winter passage routes and/or </w:t>
      </w:r>
      <w:r w:rsidR="007C0D32" w:rsidRPr="00F13078">
        <w:rPr>
          <w:rFonts w:cstheme="minorHAnsi"/>
          <w:sz w:val="24"/>
          <w:szCs w:val="24"/>
        </w:rPr>
        <w:lastRenderedPageBreak/>
        <w:t>programs such as the kelt reconditioning implemented in the Columbia River basin (Hatch et al. 2013) for increasing the effective iteroparity rate in populations of conservation concern.</w:t>
      </w:r>
    </w:p>
    <w:p w14:paraId="5090F949" w14:textId="38CEAFFD" w:rsidR="007C0D32" w:rsidRDefault="007C0D32" w:rsidP="00150EF3">
      <w:pPr>
        <w:spacing w:line="480" w:lineRule="auto"/>
        <w:ind w:firstLine="720"/>
        <w:rPr>
          <w:rFonts w:cstheme="minorHAnsi"/>
          <w:sz w:val="24"/>
          <w:szCs w:val="24"/>
        </w:rPr>
      </w:pPr>
    </w:p>
    <w:p w14:paraId="6C425540" w14:textId="77777777" w:rsidR="00A03AA8" w:rsidRPr="00F13078" w:rsidRDefault="00A03AA8" w:rsidP="00150EF3">
      <w:pPr>
        <w:spacing w:line="480" w:lineRule="auto"/>
        <w:ind w:firstLine="720"/>
        <w:rPr>
          <w:rFonts w:cstheme="minorHAnsi"/>
          <w:sz w:val="24"/>
          <w:szCs w:val="24"/>
        </w:rPr>
      </w:pPr>
    </w:p>
    <w:p w14:paraId="3915CC15" w14:textId="4006AD3E" w:rsidR="008F6BB5" w:rsidRPr="00F13078" w:rsidRDefault="008F6BB5" w:rsidP="008F6BB5">
      <w:pPr>
        <w:spacing w:line="480" w:lineRule="auto"/>
        <w:rPr>
          <w:sz w:val="24"/>
          <w:szCs w:val="24"/>
        </w:rPr>
      </w:pPr>
      <w:r w:rsidRPr="00F13078">
        <w:rPr>
          <w:sz w:val="24"/>
          <w:szCs w:val="24"/>
        </w:rPr>
        <w:t xml:space="preserve">[A]Management </w:t>
      </w:r>
      <w:r w:rsidR="00902643">
        <w:rPr>
          <w:sz w:val="24"/>
          <w:szCs w:val="24"/>
        </w:rPr>
        <w:t>i</w:t>
      </w:r>
      <w:r w:rsidRPr="00F13078">
        <w:rPr>
          <w:sz w:val="24"/>
          <w:szCs w:val="24"/>
        </w:rPr>
        <w:t>mplications</w:t>
      </w:r>
      <w:r w:rsidR="00902643">
        <w:rPr>
          <w:sz w:val="24"/>
          <w:szCs w:val="24"/>
        </w:rPr>
        <w:t xml:space="preserve"> </w:t>
      </w:r>
    </w:p>
    <w:p w14:paraId="1B17CC52" w14:textId="397D8778" w:rsidR="00420C63" w:rsidRPr="00F13078" w:rsidRDefault="008F6BB5" w:rsidP="00414EEB">
      <w:pPr>
        <w:spacing w:line="480" w:lineRule="auto"/>
        <w:ind w:firstLine="720"/>
        <w:rPr>
          <w:sz w:val="24"/>
          <w:szCs w:val="24"/>
        </w:rPr>
      </w:pPr>
      <w:r w:rsidRPr="00F13078">
        <w:rPr>
          <w:sz w:val="24"/>
          <w:szCs w:val="24"/>
        </w:rPr>
        <w:t xml:space="preserve">Recreational steelhead fisheries in the Upper Columbia River are </w:t>
      </w:r>
      <w:r w:rsidR="00A11414">
        <w:rPr>
          <w:sz w:val="24"/>
          <w:szCs w:val="24"/>
        </w:rPr>
        <w:t>used</w:t>
      </w:r>
      <w:r w:rsidR="00A11414" w:rsidRPr="00F13078">
        <w:rPr>
          <w:sz w:val="24"/>
          <w:szCs w:val="24"/>
        </w:rPr>
        <w:t xml:space="preserve"> </w:t>
      </w:r>
      <w:r w:rsidRPr="00F13078">
        <w:rPr>
          <w:sz w:val="24"/>
          <w:szCs w:val="24"/>
        </w:rPr>
        <w:t xml:space="preserve">as a conservation tool to manage the abundance of excess hatchery-origin </w:t>
      </w:r>
      <w:r w:rsidR="00BB5C13">
        <w:rPr>
          <w:sz w:val="24"/>
          <w:szCs w:val="24"/>
        </w:rPr>
        <w:t>steelhead</w:t>
      </w:r>
      <w:r w:rsidR="00BB5C13" w:rsidRPr="00F13078">
        <w:rPr>
          <w:sz w:val="24"/>
          <w:szCs w:val="24"/>
        </w:rPr>
        <w:t xml:space="preserve"> </w:t>
      </w:r>
      <w:r w:rsidRPr="00F13078">
        <w:rPr>
          <w:sz w:val="24"/>
          <w:szCs w:val="24"/>
        </w:rPr>
        <w:t xml:space="preserve">on the spawning grounds </w:t>
      </w:r>
      <w:r w:rsidR="00A11414">
        <w:rPr>
          <w:sz w:val="24"/>
          <w:szCs w:val="24"/>
        </w:rPr>
        <w:t xml:space="preserve">as part of broader </w:t>
      </w:r>
      <w:r w:rsidR="00AB4673">
        <w:rPr>
          <w:sz w:val="24"/>
          <w:szCs w:val="24"/>
        </w:rPr>
        <w:t xml:space="preserve">hydropower mitigation goals of the hatchery program </w:t>
      </w:r>
      <w:r w:rsidRPr="00F13078">
        <w:rPr>
          <w:sz w:val="24"/>
          <w:szCs w:val="24"/>
        </w:rPr>
        <w:t>(NMFS 2017).</w:t>
      </w:r>
      <w:r w:rsidR="00CA0BC7">
        <w:rPr>
          <w:sz w:val="24"/>
          <w:szCs w:val="24"/>
        </w:rPr>
        <w:t xml:space="preserve"> </w:t>
      </w:r>
      <w:r w:rsidR="00A11414">
        <w:rPr>
          <w:sz w:val="24"/>
          <w:szCs w:val="24"/>
        </w:rPr>
        <w:t xml:space="preserve"> </w:t>
      </w:r>
      <w:r w:rsidRPr="00F13078">
        <w:rPr>
          <w:sz w:val="24"/>
          <w:szCs w:val="24"/>
        </w:rPr>
        <w:t>During the study period, steelhead radio</w:t>
      </w:r>
      <w:r w:rsidR="00A13944" w:rsidRPr="00F13078">
        <w:rPr>
          <w:sz w:val="24"/>
          <w:szCs w:val="24"/>
        </w:rPr>
        <w:t>-</w:t>
      </w:r>
      <w:r w:rsidRPr="00F13078">
        <w:rPr>
          <w:sz w:val="24"/>
          <w:szCs w:val="24"/>
        </w:rPr>
        <w:t>tagged in 2015 were subjected to a recreational fishery upstream of Priest Rapids Dam while steelhead radio</w:t>
      </w:r>
      <w:r w:rsidR="00A13944" w:rsidRPr="00F13078">
        <w:rPr>
          <w:sz w:val="24"/>
          <w:szCs w:val="24"/>
        </w:rPr>
        <w:t>-</w:t>
      </w:r>
      <w:r w:rsidRPr="00F13078">
        <w:rPr>
          <w:sz w:val="24"/>
          <w:szCs w:val="24"/>
        </w:rPr>
        <w:t>tagged in 2016 were not.</w:t>
      </w:r>
      <w:r w:rsidR="00984D18" w:rsidRPr="00F13078">
        <w:rPr>
          <w:sz w:val="24"/>
          <w:szCs w:val="24"/>
        </w:rPr>
        <w:t xml:space="preserve">  Hatchery-origin steelhead harvested in the first year comprised 18% of the available </w:t>
      </w:r>
      <w:r w:rsidR="00BB5C13">
        <w:rPr>
          <w:sz w:val="24"/>
          <w:szCs w:val="24"/>
        </w:rPr>
        <w:t>steelhead</w:t>
      </w:r>
      <w:r w:rsidR="0030326D">
        <w:rPr>
          <w:sz w:val="24"/>
          <w:szCs w:val="24"/>
        </w:rPr>
        <w:t>,</w:t>
      </w:r>
      <w:r w:rsidR="00CA0BC7">
        <w:rPr>
          <w:sz w:val="24"/>
          <w:szCs w:val="24"/>
        </w:rPr>
        <w:t xml:space="preserve"> a value influenced in part by</w:t>
      </w:r>
      <w:r w:rsidR="00947862">
        <w:rPr>
          <w:sz w:val="24"/>
          <w:szCs w:val="24"/>
        </w:rPr>
        <w:t xml:space="preserve"> early</w:t>
      </w:r>
      <w:r w:rsidR="00CA0BC7">
        <w:rPr>
          <w:sz w:val="24"/>
          <w:szCs w:val="24"/>
        </w:rPr>
        <w:t xml:space="preserve"> closure of the Methow River fishery</w:t>
      </w:r>
      <w:r w:rsidR="00947862">
        <w:rPr>
          <w:sz w:val="24"/>
          <w:szCs w:val="24"/>
        </w:rPr>
        <w:t xml:space="preserve"> (</w:t>
      </w:r>
      <w:r w:rsidR="00984D18" w:rsidRPr="00F13078">
        <w:rPr>
          <w:sz w:val="24"/>
          <w:szCs w:val="24"/>
        </w:rPr>
        <w:t>historically</w:t>
      </w:r>
      <w:r w:rsidR="00947862">
        <w:rPr>
          <w:sz w:val="24"/>
          <w:szCs w:val="24"/>
        </w:rPr>
        <w:t xml:space="preserve"> the</w:t>
      </w:r>
      <w:r w:rsidR="00984D18" w:rsidRPr="00F13078">
        <w:rPr>
          <w:sz w:val="24"/>
          <w:szCs w:val="24"/>
        </w:rPr>
        <w:t xml:space="preserve"> most productive</w:t>
      </w:r>
      <w:r w:rsidR="00947862">
        <w:rPr>
          <w:sz w:val="24"/>
          <w:szCs w:val="24"/>
        </w:rPr>
        <w:t xml:space="preserve">) once </w:t>
      </w:r>
      <w:r w:rsidR="00984D18" w:rsidRPr="00F13078">
        <w:rPr>
          <w:sz w:val="24"/>
          <w:szCs w:val="24"/>
        </w:rPr>
        <w:t>the target harvest</w:t>
      </w:r>
      <w:r w:rsidR="00CA0BC7">
        <w:rPr>
          <w:sz w:val="24"/>
          <w:szCs w:val="24"/>
        </w:rPr>
        <w:t xml:space="preserve"> for pHOS management</w:t>
      </w:r>
      <w:r w:rsidR="00984D18" w:rsidRPr="00F13078">
        <w:rPr>
          <w:sz w:val="24"/>
          <w:szCs w:val="24"/>
        </w:rPr>
        <w:t xml:space="preserve"> had been reached</w:t>
      </w:r>
      <w:r w:rsidR="00451664" w:rsidRPr="00F13078">
        <w:rPr>
          <w:sz w:val="24"/>
          <w:szCs w:val="24"/>
        </w:rPr>
        <w:t xml:space="preserve">.  We found little evidence that harvest </w:t>
      </w:r>
      <w:r w:rsidR="006C38AA" w:rsidRPr="00F13078">
        <w:rPr>
          <w:sz w:val="24"/>
          <w:szCs w:val="24"/>
        </w:rPr>
        <w:t>strongly</w:t>
      </w:r>
      <w:r w:rsidR="00451664" w:rsidRPr="00F13078">
        <w:rPr>
          <w:sz w:val="24"/>
          <w:szCs w:val="24"/>
        </w:rPr>
        <w:t xml:space="preserve"> affected natural-origin </w:t>
      </w:r>
      <w:r w:rsidR="00BB5C13">
        <w:rPr>
          <w:sz w:val="24"/>
          <w:szCs w:val="24"/>
        </w:rPr>
        <w:t>steelhead</w:t>
      </w:r>
      <w:r w:rsidR="00BB5C13" w:rsidRPr="00F13078">
        <w:rPr>
          <w:sz w:val="24"/>
          <w:szCs w:val="24"/>
        </w:rPr>
        <w:t xml:space="preserve"> </w:t>
      </w:r>
      <w:r w:rsidR="00A4465F" w:rsidRPr="00F13078">
        <w:rPr>
          <w:sz w:val="24"/>
          <w:szCs w:val="24"/>
        </w:rPr>
        <w:t>survival and</w:t>
      </w:r>
      <w:r w:rsidR="002F4017">
        <w:rPr>
          <w:sz w:val="24"/>
          <w:szCs w:val="24"/>
        </w:rPr>
        <w:t xml:space="preserve"> conclude </w:t>
      </w:r>
      <w:r w:rsidR="00414EEB" w:rsidRPr="00F13078">
        <w:rPr>
          <w:sz w:val="24"/>
          <w:szCs w:val="24"/>
        </w:rPr>
        <w:t xml:space="preserve">that </w:t>
      </w:r>
      <w:r w:rsidR="00414EEB" w:rsidRPr="00F13078">
        <w:rPr>
          <w:rFonts w:cstheme="minorHAnsi"/>
          <w:sz w:val="24"/>
          <w:szCs w:val="24"/>
        </w:rPr>
        <w:t>unreported harvest w</w:t>
      </w:r>
      <w:r w:rsidR="002F4017">
        <w:rPr>
          <w:rFonts w:cstheme="minorHAnsi"/>
          <w:sz w:val="24"/>
          <w:szCs w:val="24"/>
        </w:rPr>
        <w:t>as</w:t>
      </w:r>
      <w:r w:rsidR="00414EEB" w:rsidRPr="00F13078">
        <w:rPr>
          <w:rFonts w:cstheme="minorHAnsi"/>
          <w:sz w:val="24"/>
          <w:szCs w:val="24"/>
        </w:rPr>
        <w:t xml:space="preserve"> likely not major factors in driving total overwinter mortality</w:t>
      </w:r>
      <w:r w:rsidR="00414EEB" w:rsidRPr="00F13078">
        <w:rPr>
          <w:sz w:val="24"/>
          <w:szCs w:val="24"/>
        </w:rPr>
        <w:t xml:space="preserve">, and that fishing interacted with </w:t>
      </w:r>
      <w:r w:rsidR="00BE4105">
        <w:rPr>
          <w:sz w:val="24"/>
          <w:szCs w:val="24"/>
        </w:rPr>
        <w:t>other factors affecting interannual</w:t>
      </w:r>
      <w:r w:rsidR="00BE4105" w:rsidRPr="00F13078">
        <w:rPr>
          <w:sz w:val="24"/>
          <w:szCs w:val="24"/>
        </w:rPr>
        <w:t xml:space="preserve"> </w:t>
      </w:r>
      <w:r w:rsidR="00414EEB" w:rsidRPr="00F13078">
        <w:rPr>
          <w:sz w:val="24"/>
          <w:szCs w:val="24"/>
        </w:rPr>
        <w:t xml:space="preserve">mortality rates to influence pHOS.  </w:t>
      </w:r>
    </w:p>
    <w:p w14:paraId="6C6DA8AE" w14:textId="119A9E27" w:rsidR="008F6BB5" w:rsidRPr="00F13078" w:rsidRDefault="00885A6D" w:rsidP="00414EEB">
      <w:pPr>
        <w:spacing w:line="480" w:lineRule="auto"/>
        <w:ind w:firstLine="720"/>
        <w:rPr>
          <w:sz w:val="24"/>
          <w:szCs w:val="24"/>
        </w:rPr>
      </w:pPr>
      <w:r w:rsidRPr="00F13078">
        <w:rPr>
          <w:sz w:val="24"/>
          <w:szCs w:val="24"/>
        </w:rPr>
        <w:t>Notably, u</w:t>
      </w:r>
      <w:r w:rsidR="008F6BB5" w:rsidRPr="00F13078">
        <w:rPr>
          <w:sz w:val="24"/>
          <w:szCs w:val="24"/>
        </w:rPr>
        <w:t xml:space="preserve">nderstanding population-specific migration patterns </w:t>
      </w:r>
      <w:r w:rsidR="00947862">
        <w:rPr>
          <w:sz w:val="24"/>
          <w:szCs w:val="24"/>
        </w:rPr>
        <w:t>to</w:t>
      </w:r>
      <w:r w:rsidR="00947862" w:rsidRPr="00F13078">
        <w:rPr>
          <w:sz w:val="24"/>
          <w:szCs w:val="24"/>
        </w:rPr>
        <w:t xml:space="preserve"> </w:t>
      </w:r>
      <w:r w:rsidR="008F6BB5" w:rsidRPr="00F13078">
        <w:rPr>
          <w:sz w:val="24"/>
          <w:szCs w:val="24"/>
        </w:rPr>
        <w:t xml:space="preserve">tributaries could be used </w:t>
      </w:r>
      <w:r w:rsidR="00A13944" w:rsidRPr="00F13078">
        <w:rPr>
          <w:sz w:val="24"/>
          <w:szCs w:val="24"/>
        </w:rPr>
        <w:t xml:space="preserve">to </w:t>
      </w:r>
      <w:r w:rsidRPr="00F13078">
        <w:rPr>
          <w:sz w:val="24"/>
          <w:szCs w:val="24"/>
        </w:rPr>
        <w:t xml:space="preserve">manage </w:t>
      </w:r>
      <w:r w:rsidR="008F6BB5" w:rsidRPr="00F13078">
        <w:rPr>
          <w:sz w:val="24"/>
          <w:szCs w:val="24"/>
        </w:rPr>
        <w:t xml:space="preserve">fisheries to </w:t>
      </w:r>
      <w:r w:rsidRPr="00F13078">
        <w:rPr>
          <w:sz w:val="24"/>
          <w:szCs w:val="24"/>
        </w:rPr>
        <w:t xml:space="preserve">meet goals for angler opportunity </w:t>
      </w:r>
      <w:r w:rsidR="008F6BB5" w:rsidRPr="00F13078">
        <w:rPr>
          <w:sz w:val="24"/>
          <w:szCs w:val="24"/>
        </w:rPr>
        <w:t xml:space="preserve">while minimizing impacts on </w:t>
      </w:r>
      <w:r w:rsidR="00A63900">
        <w:rPr>
          <w:sz w:val="24"/>
          <w:szCs w:val="24"/>
        </w:rPr>
        <w:t>natural-origin</w:t>
      </w:r>
      <w:r w:rsidR="00A63900" w:rsidRPr="00F13078">
        <w:rPr>
          <w:sz w:val="24"/>
          <w:szCs w:val="24"/>
        </w:rPr>
        <w:t xml:space="preserve"> </w:t>
      </w:r>
      <w:r w:rsidR="008F6BB5" w:rsidRPr="00F13078">
        <w:rPr>
          <w:sz w:val="24"/>
          <w:szCs w:val="24"/>
        </w:rPr>
        <w:t>steelhead</w:t>
      </w:r>
      <w:r w:rsidR="00947862">
        <w:rPr>
          <w:sz w:val="24"/>
          <w:szCs w:val="24"/>
        </w:rPr>
        <w:t xml:space="preserve"> in mixed-population systems</w:t>
      </w:r>
      <w:r w:rsidR="008F6BB5" w:rsidRPr="00F13078">
        <w:rPr>
          <w:sz w:val="24"/>
          <w:szCs w:val="24"/>
        </w:rPr>
        <w:t xml:space="preserve">.  For example, Entiat </w:t>
      </w:r>
      <w:r w:rsidR="002F4017">
        <w:rPr>
          <w:sz w:val="24"/>
          <w:szCs w:val="24"/>
        </w:rPr>
        <w:t xml:space="preserve">River </w:t>
      </w:r>
      <w:r w:rsidR="008F6BB5" w:rsidRPr="00F13078">
        <w:rPr>
          <w:sz w:val="24"/>
          <w:szCs w:val="24"/>
        </w:rPr>
        <w:t xml:space="preserve">steelhead </w:t>
      </w:r>
      <w:r w:rsidR="002F4017">
        <w:rPr>
          <w:sz w:val="24"/>
          <w:szCs w:val="24"/>
        </w:rPr>
        <w:t>comprise</w:t>
      </w:r>
      <w:r w:rsidR="008F6BB5" w:rsidRPr="00F13078">
        <w:rPr>
          <w:sz w:val="24"/>
          <w:szCs w:val="24"/>
        </w:rPr>
        <w:t xml:space="preserve"> the smallest population in the Upper Columbia DPS</w:t>
      </w:r>
      <w:r w:rsidR="00273AE1">
        <w:rPr>
          <w:sz w:val="24"/>
          <w:szCs w:val="24"/>
        </w:rPr>
        <w:t xml:space="preserve">, </w:t>
      </w:r>
      <w:r w:rsidR="008F6BB5" w:rsidRPr="00F13078">
        <w:rPr>
          <w:sz w:val="24"/>
          <w:szCs w:val="24"/>
        </w:rPr>
        <w:t>does not have a hatchery component</w:t>
      </w:r>
      <w:r w:rsidR="00273AE1">
        <w:rPr>
          <w:sz w:val="24"/>
          <w:szCs w:val="24"/>
        </w:rPr>
        <w:t xml:space="preserve"> and </w:t>
      </w:r>
      <w:r w:rsidR="008F6BB5" w:rsidRPr="00F13078">
        <w:rPr>
          <w:sz w:val="24"/>
          <w:szCs w:val="24"/>
        </w:rPr>
        <w:t>overwinter</w:t>
      </w:r>
      <w:r w:rsidR="00273AE1">
        <w:rPr>
          <w:sz w:val="24"/>
          <w:szCs w:val="24"/>
        </w:rPr>
        <w:t>s</w:t>
      </w:r>
      <w:r w:rsidR="008F6BB5" w:rsidRPr="00F13078">
        <w:rPr>
          <w:sz w:val="24"/>
          <w:szCs w:val="24"/>
        </w:rPr>
        <w:t xml:space="preserve"> entirely in the Columbia River.  </w:t>
      </w:r>
      <w:r w:rsidR="00273AE1">
        <w:rPr>
          <w:sz w:val="24"/>
          <w:szCs w:val="24"/>
        </w:rPr>
        <w:t xml:space="preserve">Assuming the consistent behavior </w:t>
      </w:r>
      <w:r w:rsidR="00273AE1">
        <w:rPr>
          <w:sz w:val="24"/>
          <w:szCs w:val="24"/>
        </w:rPr>
        <w:lastRenderedPageBreak/>
        <w:t xml:space="preserve">of steelhead observed in the two years of this study are representative, </w:t>
      </w:r>
      <w:r w:rsidR="008F6BB5" w:rsidRPr="00F13078">
        <w:rPr>
          <w:sz w:val="24"/>
          <w:szCs w:val="24"/>
        </w:rPr>
        <w:t xml:space="preserve">managers </w:t>
      </w:r>
      <w:r w:rsidR="00273AE1">
        <w:rPr>
          <w:sz w:val="24"/>
          <w:szCs w:val="24"/>
        </w:rPr>
        <w:t>can</w:t>
      </w:r>
      <w:r w:rsidR="008F6BB5" w:rsidRPr="00F13078">
        <w:rPr>
          <w:sz w:val="24"/>
          <w:szCs w:val="24"/>
        </w:rPr>
        <w:t xml:space="preserve"> estimate population-specific impacts and institute </w:t>
      </w:r>
      <w:r w:rsidR="00420C63" w:rsidRPr="00F13078">
        <w:rPr>
          <w:sz w:val="24"/>
          <w:szCs w:val="24"/>
        </w:rPr>
        <w:t xml:space="preserve">localized </w:t>
      </w:r>
      <w:r w:rsidR="008F6BB5" w:rsidRPr="00F13078">
        <w:rPr>
          <w:sz w:val="24"/>
          <w:szCs w:val="24"/>
        </w:rPr>
        <w:t xml:space="preserve">closures (i.e., Rocky Reach pool) when estimated allowable impacts to </w:t>
      </w:r>
      <w:r w:rsidR="00A63900">
        <w:rPr>
          <w:sz w:val="24"/>
          <w:szCs w:val="24"/>
        </w:rPr>
        <w:t>natural-origin</w:t>
      </w:r>
      <w:r w:rsidR="00A63900" w:rsidRPr="00F13078">
        <w:rPr>
          <w:sz w:val="24"/>
          <w:szCs w:val="24"/>
        </w:rPr>
        <w:t xml:space="preserve"> </w:t>
      </w:r>
      <w:r w:rsidR="008F6BB5" w:rsidRPr="00F13078">
        <w:rPr>
          <w:sz w:val="24"/>
          <w:szCs w:val="24"/>
        </w:rPr>
        <w:t xml:space="preserve">Entiat steelhead have been reached. </w:t>
      </w:r>
      <w:r w:rsidR="0014058B" w:rsidRPr="00F13078">
        <w:rPr>
          <w:sz w:val="24"/>
          <w:szCs w:val="24"/>
        </w:rPr>
        <w:t xml:space="preserve"> Future analyses of the influence of winter thermal conditions may be </w:t>
      </w:r>
      <w:r w:rsidR="00420C63" w:rsidRPr="00F13078">
        <w:rPr>
          <w:sz w:val="24"/>
          <w:szCs w:val="24"/>
        </w:rPr>
        <w:t xml:space="preserve">also </w:t>
      </w:r>
      <w:r w:rsidR="0014058B" w:rsidRPr="00F13078">
        <w:rPr>
          <w:sz w:val="24"/>
          <w:szCs w:val="24"/>
        </w:rPr>
        <w:t>useful for elucidating habitat selection by steelhead</w:t>
      </w:r>
      <w:r w:rsidR="00420C63" w:rsidRPr="00F13078">
        <w:rPr>
          <w:sz w:val="24"/>
          <w:szCs w:val="24"/>
        </w:rPr>
        <w:t xml:space="preserve"> in the Upper Columbia River and in other systems</w:t>
      </w:r>
      <w:r w:rsidR="0014058B" w:rsidRPr="00F13078">
        <w:rPr>
          <w:sz w:val="24"/>
          <w:szCs w:val="24"/>
        </w:rPr>
        <w:t xml:space="preserve">.  </w:t>
      </w:r>
      <w:r w:rsidR="003E0296" w:rsidRPr="00F13078">
        <w:rPr>
          <w:sz w:val="24"/>
          <w:szCs w:val="24"/>
        </w:rPr>
        <w:t>Such population, season, and location-specific information may be especially important because r</w:t>
      </w:r>
      <w:r w:rsidR="003E0296" w:rsidRPr="00F13078">
        <w:rPr>
          <w:rFonts w:cstheme="minorHAnsi"/>
          <w:bCs/>
          <w:sz w:val="24"/>
          <w:szCs w:val="24"/>
        </w:rPr>
        <w:t xml:space="preserve">ecent analyses by </w:t>
      </w:r>
      <w:r w:rsidR="003E0296" w:rsidRPr="00F13078">
        <w:rPr>
          <w:rFonts w:cstheme="minorHAnsi"/>
          <w:sz w:val="24"/>
          <w:szCs w:val="24"/>
        </w:rPr>
        <w:t>Pearsons and O’Connor (2020) indicate straying among tributaries of the Upper Columbia River basin is relatively rare</w:t>
      </w:r>
      <w:r w:rsidR="00273AE1">
        <w:rPr>
          <w:rFonts w:cstheme="minorHAnsi"/>
          <w:sz w:val="24"/>
          <w:szCs w:val="24"/>
        </w:rPr>
        <w:t>,</w:t>
      </w:r>
      <w:r w:rsidR="003E0296" w:rsidRPr="00F13078">
        <w:rPr>
          <w:rFonts w:cstheme="minorHAnsi"/>
          <w:sz w:val="24"/>
          <w:szCs w:val="24"/>
        </w:rPr>
        <w:t xml:space="preserve"> and thus populations are likely largely demographically independent (e.g., some populations such as the Entiat may not be greatly subsidized by strays</w:t>
      </w:r>
      <w:r w:rsidR="00273AE1">
        <w:rPr>
          <w:rFonts w:cstheme="minorHAnsi"/>
          <w:sz w:val="24"/>
          <w:szCs w:val="24"/>
        </w:rPr>
        <w:t>)</w:t>
      </w:r>
      <w:r w:rsidR="003E0296" w:rsidRPr="00F13078">
        <w:rPr>
          <w:rFonts w:cstheme="minorHAnsi"/>
          <w:sz w:val="24"/>
          <w:szCs w:val="24"/>
        </w:rPr>
        <w:t xml:space="preserve">.  </w:t>
      </w:r>
      <w:r w:rsidR="00414EEB" w:rsidRPr="00F13078">
        <w:rPr>
          <w:sz w:val="24"/>
          <w:szCs w:val="24"/>
        </w:rPr>
        <w:t xml:space="preserve">Similar consideration of winter distribution </w:t>
      </w:r>
      <w:r w:rsidR="00B677E4">
        <w:rPr>
          <w:sz w:val="24"/>
          <w:szCs w:val="24"/>
        </w:rPr>
        <w:t xml:space="preserve">among populations </w:t>
      </w:r>
      <w:r w:rsidR="00414EEB" w:rsidRPr="00F13078">
        <w:rPr>
          <w:sz w:val="24"/>
          <w:szCs w:val="24"/>
        </w:rPr>
        <w:t>may be important</w:t>
      </w:r>
      <w:r w:rsidR="0030326D">
        <w:rPr>
          <w:sz w:val="24"/>
          <w:szCs w:val="24"/>
        </w:rPr>
        <w:t xml:space="preserve"> because we found uneven spatial distribution of steelhead during winter,</w:t>
      </w:r>
      <w:r w:rsidR="00B677E4">
        <w:rPr>
          <w:sz w:val="24"/>
          <w:szCs w:val="24"/>
        </w:rPr>
        <w:t xml:space="preserve"> although </w:t>
      </w:r>
      <w:r w:rsidR="00947862">
        <w:rPr>
          <w:sz w:val="24"/>
          <w:szCs w:val="24"/>
        </w:rPr>
        <w:t>we note</w:t>
      </w:r>
      <w:r w:rsidR="00414EEB" w:rsidRPr="00F13078">
        <w:rPr>
          <w:sz w:val="24"/>
          <w:szCs w:val="24"/>
        </w:rPr>
        <w:t xml:space="preserve"> annual overwintering rates varied from 0.11</w:t>
      </w:r>
      <w:r w:rsidR="0030326D">
        <w:rPr>
          <w:sz w:val="24"/>
          <w:szCs w:val="24"/>
        </w:rPr>
        <w:t xml:space="preserve"> to </w:t>
      </w:r>
      <w:r w:rsidR="00414EEB" w:rsidRPr="00F13078">
        <w:rPr>
          <w:sz w:val="24"/>
          <w:szCs w:val="24"/>
        </w:rPr>
        <w:t>0.43 among the three other major tributaries</w:t>
      </w:r>
      <w:r w:rsidR="00947862">
        <w:rPr>
          <w:sz w:val="24"/>
          <w:szCs w:val="24"/>
        </w:rPr>
        <w:t xml:space="preserve"> in the Upper Columbia River basin and thus planning would need to integrate such interannual variation in overwinter distribution</w:t>
      </w:r>
      <w:r w:rsidR="00414EEB" w:rsidRPr="00F13078">
        <w:rPr>
          <w:sz w:val="24"/>
          <w:szCs w:val="24"/>
        </w:rPr>
        <w:t>.  Better understanding of migration and overwintering location of hatchery</w:t>
      </w:r>
      <w:r w:rsidR="00A97567" w:rsidRPr="00F13078">
        <w:rPr>
          <w:sz w:val="24"/>
          <w:szCs w:val="24"/>
        </w:rPr>
        <w:t>-origin</w:t>
      </w:r>
      <w:r w:rsidR="00414EEB" w:rsidRPr="00F13078">
        <w:rPr>
          <w:sz w:val="24"/>
          <w:szCs w:val="24"/>
        </w:rPr>
        <w:t xml:space="preserve"> </w:t>
      </w:r>
      <w:r w:rsidR="00BB5C13">
        <w:rPr>
          <w:sz w:val="24"/>
          <w:szCs w:val="24"/>
        </w:rPr>
        <w:t>steelhead</w:t>
      </w:r>
      <w:r w:rsidR="00BB5C13" w:rsidRPr="00F13078">
        <w:rPr>
          <w:sz w:val="24"/>
          <w:szCs w:val="24"/>
        </w:rPr>
        <w:t xml:space="preserve"> </w:t>
      </w:r>
      <w:r w:rsidR="00B677E4">
        <w:rPr>
          <w:sz w:val="24"/>
          <w:szCs w:val="24"/>
        </w:rPr>
        <w:t xml:space="preserve">in similar systems </w:t>
      </w:r>
      <w:r w:rsidR="001F64D4">
        <w:rPr>
          <w:sz w:val="24"/>
          <w:szCs w:val="24"/>
        </w:rPr>
        <w:t xml:space="preserve">obtained </w:t>
      </w:r>
      <w:r w:rsidR="001F64D4" w:rsidRPr="00726EB6">
        <w:rPr>
          <w:sz w:val="24"/>
          <w:szCs w:val="24"/>
        </w:rPr>
        <w:t>using active-telemetry technologies</w:t>
      </w:r>
      <w:r w:rsidR="001F64D4">
        <w:rPr>
          <w:sz w:val="24"/>
          <w:szCs w:val="24"/>
        </w:rPr>
        <w:t xml:space="preserve"> </w:t>
      </w:r>
      <w:r w:rsidR="00414EEB" w:rsidRPr="00F13078">
        <w:rPr>
          <w:sz w:val="24"/>
          <w:szCs w:val="24"/>
        </w:rPr>
        <w:t xml:space="preserve">could provide for more harvest opportunity, reduce hatchery-origin steelhead on the spawning grounds, </w:t>
      </w:r>
      <w:r w:rsidR="00273AE1">
        <w:rPr>
          <w:sz w:val="24"/>
          <w:szCs w:val="24"/>
        </w:rPr>
        <w:t>pHOS</w:t>
      </w:r>
      <w:r w:rsidR="00AB4673">
        <w:rPr>
          <w:sz w:val="24"/>
          <w:szCs w:val="24"/>
        </w:rPr>
        <w:t xml:space="preserve"> and interactions between hatchery- and natural-origin steelhead on spawning grounds</w:t>
      </w:r>
      <w:r w:rsidR="00273AE1">
        <w:rPr>
          <w:sz w:val="24"/>
          <w:szCs w:val="24"/>
        </w:rPr>
        <w:t xml:space="preserve">, and </w:t>
      </w:r>
      <w:r w:rsidR="00414EEB" w:rsidRPr="00F13078">
        <w:rPr>
          <w:sz w:val="24"/>
          <w:szCs w:val="24"/>
        </w:rPr>
        <w:t xml:space="preserve">minimize any indirect fishing mortality in natural-origin steelhead using targeted fisheries in individual reservoirs and tributaries.   </w:t>
      </w:r>
    </w:p>
    <w:p w14:paraId="44611728" w14:textId="11463A3F" w:rsidR="00E21006" w:rsidRDefault="0014058B" w:rsidP="00A03AA8">
      <w:pPr>
        <w:spacing w:line="480" w:lineRule="auto"/>
        <w:rPr>
          <w:sz w:val="24"/>
          <w:szCs w:val="24"/>
        </w:rPr>
      </w:pPr>
      <w:r w:rsidRPr="00F13078">
        <w:rPr>
          <w:sz w:val="24"/>
          <w:szCs w:val="24"/>
        </w:rPr>
        <w:tab/>
      </w:r>
      <w:r w:rsidR="008F6BB5" w:rsidRPr="00F13078">
        <w:rPr>
          <w:sz w:val="24"/>
          <w:szCs w:val="24"/>
        </w:rPr>
        <w:t xml:space="preserve"> </w:t>
      </w:r>
    </w:p>
    <w:p w14:paraId="4E35390F" w14:textId="77777777" w:rsidR="00057F83" w:rsidRPr="00F13078" w:rsidRDefault="00057F83" w:rsidP="00A03AA8">
      <w:pPr>
        <w:spacing w:line="480" w:lineRule="auto"/>
        <w:rPr>
          <w:sz w:val="24"/>
          <w:szCs w:val="24"/>
        </w:rPr>
      </w:pPr>
    </w:p>
    <w:p w14:paraId="4ED1D6AD" w14:textId="77777777" w:rsidR="008F6BB5" w:rsidRPr="00F13078" w:rsidRDefault="008F6BB5" w:rsidP="008F6BB5">
      <w:pPr>
        <w:spacing w:line="480" w:lineRule="auto"/>
        <w:rPr>
          <w:rFonts w:cstheme="minorHAnsi"/>
          <w:sz w:val="24"/>
          <w:szCs w:val="24"/>
        </w:rPr>
      </w:pPr>
      <w:r w:rsidRPr="00F13078">
        <w:rPr>
          <w:rFonts w:cstheme="minorHAnsi"/>
          <w:szCs w:val="24"/>
        </w:rPr>
        <w:lastRenderedPageBreak/>
        <w:t>[A]</w:t>
      </w:r>
      <w:r w:rsidRPr="00F13078">
        <w:rPr>
          <w:rFonts w:cstheme="minorHAnsi"/>
          <w:sz w:val="24"/>
          <w:szCs w:val="24"/>
        </w:rPr>
        <w:t>Acknowledgements</w:t>
      </w:r>
    </w:p>
    <w:p w14:paraId="632589D1" w14:textId="78F9F459" w:rsidR="008F6BB5" w:rsidRPr="0080574E" w:rsidRDefault="008F6BB5" w:rsidP="008F6BB5">
      <w:pPr>
        <w:spacing w:line="480" w:lineRule="auto"/>
        <w:rPr>
          <w:sz w:val="24"/>
          <w:szCs w:val="24"/>
        </w:rPr>
      </w:pPr>
      <w:r w:rsidRPr="00F13078">
        <w:rPr>
          <w:sz w:val="24"/>
          <w:szCs w:val="24"/>
        </w:rPr>
        <w:t xml:space="preserve">This study was funded by Bonneville Power Administration, with special thanks extended to Chelan and Grant County PUDs.  We thank University of Idaho staff and students Dana Weigel Sheedy, Sammy Matsaw, Adam Wicks-Arshack, Matthew Dunkle, Charles Erdman, Sarah Hanchett, Ryan Dunbeck, Matthew Keefer, Tami Clabough, Mike Jepson, Dan Joosten, Karen “Kal” Johnson, and Travis Dick for field expertise, data set compilation, edits and suggestions.  We thank the Confederated Tribes of the Colville Nations Fisheries biologists Brian Miller and Darin Hathaway for assistance with </w:t>
      </w:r>
      <w:r w:rsidR="00F13C24" w:rsidRPr="00F13078">
        <w:rPr>
          <w:sz w:val="24"/>
          <w:szCs w:val="24"/>
        </w:rPr>
        <w:t xml:space="preserve">mobile </w:t>
      </w:r>
      <w:r w:rsidRPr="00F13078">
        <w:rPr>
          <w:sz w:val="24"/>
          <w:szCs w:val="24"/>
        </w:rPr>
        <w:t xml:space="preserve">tracking and downloading sites along the Okanogan River.  Thanks to all the Washington Department of Fish and Wildlife technicians in the field who assisted with </w:t>
      </w:r>
      <w:r w:rsidR="00F13C24" w:rsidRPr="00F13078">
        <w:rPr>
          <w:sz w:val="24"/>
          <w:szCs w:val="24"/>
        </w:rPr>
        <w:t xml:space="preserve">mobile </w:t>
      </w:r>
      <w:r w:rsidRPr="00F13078">
        <w:rPr>
          <w:sz w:val="24"/>
          <w:szCs w:val="24"/>
        </w:rPr>
        <w:t xml:space="preserve">tracking detections and downloads including Marshall Kane, Nolan Smith, Heather Johnson, Clint Deason, Alex Repp, </w:t>
      </w:r>
      <w:r w:rsidR="00F13078">
        <w:rPr>
          <w:sz w:val="24"/>
          <w:szCs w:val="24"/>
        </w:rPr>
        <w:t xml:space="preserve">Marlene Fuchs, </w:t>
      </w:r>
      <w:r w:rsidRPr="00F13078">
        <w:rPr>
          <w:sz w:val="24"/>
          <w:szCs w:val="24"/>
        </w:rPr>
        <w:t xml:space="preserve">Ryan Carrasco, Ben Goodman, Matt Young, Patrick Hale, Danielle Grundy, Evan Haug, Randy Johnson, Jake Wicken, Jeff Kingsbury and </w:t>
      </w:r>
      <w:r w:rsidR="00DD66E9">
        <w:rPr>
          <w:sz w:val="24"/>
          <w:szCs w:val="24"/>
        </w:rPr>
        <w:t xml:space="preserve">many </w:t>
      </w:r>
      <w:r w:rsidRPr="00F13078">
        <w:rPr>
          <w:sz w:val="24"/>
          <w:szCs w:val="24"/>
        </w:rPr>
        <w:t>others.  We thank Thomas Buehrens for estimating kelt PIT tag detection probabilities at Bonneville Dam.</w:t>
      </w:r>
      <w:r w:rsidR="00DE7678" w:rsidRPr="00F13078">
        <w:rPr>
          <w:sz w:val="24"/>
          <w:szCs w:val="24"/>
        </w:rPr>
        <w:t xml:space="preserve">  Comments from Ian Tattam</w:t>
      </w:r>
      <w:r w:rsidR="00DD66E9">
        <w:rPr>
          <w:sz w:val="24"/>
          <w:szCs w:val="24"/>
        </w:rPr>
        <w:t>, David Geist</w:t>
      </w:r>
      <w:r w:rsidR="002B5232">
        <w:rPr>
          <w:sz w:val="24"/>
          <w:szCs w:val="24"/>
        </w:rPr>
        <w:t xml:space="preserve">, Tim Copeland, </w:t>
      </w:r>
      <w:r w:rsidR="00DE7678" w:rsidRPr="00F13078">
        <w:rPr>
          <w:sz w:val="24"/>
          <w:szCs w:val="24"/>
        </w:rPr>
        <w:t xml:space="preserve">and </w:t>
      </w:r>
      <w:r w:rsidR="00F13C24" w:rsidRPr="00F13078">
        <w:rPr>
          <w:sz w:val="24"/>
          <w:szCs w:val="24"/>
        </w:rPr>
        <w:t>three</w:t>
      </w:r>
      <w:r w:rsidR="00DE7678" w:rsidRPr="00F13078">
        <w:rPr>
          <w:sz w:val="24"/>
          <w:szCs w:val="24"/>
        </w:rPr>
        <w:t xml:space="preserve"> </w:t>
      </w:r>
      <w:r w:rsidR="00F13C24" w:rsidRPr="00F13078">
        <w:rPr>
          <w:sz w:val="24"/>
          <w:szCs w:val="24"/>
        </w:rPr>
        <w:t>anonymous</w:t>
      </w:r>
      <w:r w:rsidR="00DE7678" w:rsidRPr="00F13078">
        <w:rPr>
          <w:sz w:val="24"/>
          <w:szCs w:val="24"/>
        </w:rPr>
        <w:t xml:space="preserve"> reviewers improved the manuscript.</w:t>
      </w:r>
      <w:r w:rsidR="00DE7678">
        <w:rPr>
          <w:sz w:val="24"/>
          <w:szCs w:val="24"/>
        </w:rPr>
        <w:t xml:space="preserve"> </w:t>
      </w:r>
    </w:p>
    <w:p w14:paraId="32250CB7" w14:textId="77777777" w:rsidR="008F6BB5" w:rsidRDefault="008F6BB5" w:rsidP="008F6BB5">
      <w:pPr>
        <w:spacing w:line="480" w:lineRule="auto"/>
        <w:rPr>
          <w:b/>
        </w:rPr>
      </w:pPr>
      <w:bookmarkStart w:id="10" w:name="_Toc510475074"/>
    </w:p>
    <w:p w14:paraId="526590A3" w14:textId="77777777" w:rsidR="008F6BB5" w:rsidRDefault="008F6BB5" w:rsidP="008F6BB5">
      <w:pPr>
        <w:spacing w:line="480" w:lineRule="auto"/>
        <w:rPr>
          <w:b/>
        </w:rPr>
      </w:pPr>
    </w:p>
    <w:p w14:paraId="1D6A93FC" w14:textId="77777777" w:rsidR="008F6BB5" w:rsidRDefault="008F6BB5" w:rsidP="008F6BB5">
      <w:pPr>
        <w:spacing w:line="480" w:lineRule="auto"/>
        <w:rPr>
          <w:b/>
        </w:rPr>
      </w:pPr>
    </w:p>
    <w:p w14:paraId="1CBBEB10" w14:textId="77777777" w:rsidR="008F6BB5" w:rsidRDefault="008F6BB5" w:rsidP="008F6BB5">
      <w:pPr>
        <w:spacing w:line="480" w:lineRule="auto"/>
        <w:rPr>
          <w:b/>
        </w:rPr>
      </w:pPr>
    </w:p>
    <w:p w14:paraId="70358759" w14:textId="77777777" w:rsidR="008F6BB5" w:rsidRDefault="008F6BB5" w:rsidP="008F6BB5">
      <w:pPr>
        <w:spacing w:line="480" w:lineRule="auto"/>
        <w:rPr>
          <w:b/>
        </w:rPr>
      </w:pPr>
    </w:p>
    <w:p w14:paraId="5096468F" w14:textId="77777777" w:rsidR="008F6BB5" w:rsidRDefault="008F6BB5" w:rsidP="008F6BB5">
      <w:pPr>
        <w:spacing w:line="480" w:lineRule="auto"/>
        <w:rPr>
          <w:b/>
        </w:rPr>
      </w:pPr>
    </w:p>
    <w:p w14:paraId="301DC513" w14:textId="77777777" w:rsidR="008F6BB5" w:rsidRPr="0080574E" w:rsidRDefault="008F6BB5" w:rsidP="008F6BB5">
      <w:pPr>
        <w:spacing w:line="480" w:lineRule="auto"/>
        <w:rPr>
          <w:sz w:val="24"/>
          <w:szCs w:val="24"/>
        </w:rPr>
      </w:pPr>
      <w:r w:rsidRPr="00DB710B">
        <w:rPr>
          <w:rFonts w:cstheme="minorHAnsi"/>
          <w:sz w:val="24"/>
          <w:szCs w:val="24"/>
        </w:rPr>
        <w:lastRenderedPageBreak/>
        <w:t>[A]</w:t>
      </w:r>
      <w:r w:rsidRPr="00DB710B">
        <w:rPr>
          <w:sz w:val="24"/>
          <w:szCs w:val="24"/>
        </w:rPr>
        <w:t>References</w:t>
      </w:r>
      <w:bookmarkEnd w:id="10"/>
    </w:p>
    <w:p w14:paraId="011E3DAD" w14:textId="77777777" w:rsidR="008F6BB5" w:rsidRPr="00A273A9"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Baldwin, C. M. (2007). </w:t>
      </w:r>
      <w:r w:rsidRPr="00A273A9">
        <w:rPr>
          <w:rFonts w:cstheme="minorHAnsi"/>
          <w:iCs/>
          <w:color w:val="222222"/>
          <w:sz w:val="24"/>
          <w:szCs w:val="24"/>
          <w:shd w:val="clear" w:color="auto" w:fill="FFFFFF"/>
        </w:rPr>
        <w:t>Steelhead Spawning Ground Surveys, Temperature, and Discharge Monitoring in Small Tributaries of the Columbia River Upper Middle Main-stem Subbasin,</w:t>
      </w:r>
      <w:r w:rsidRPr="00A273A9">
        <w:rPr>
          <w:rFonts w:cstheme="minorHAnsi"/>
          <w:i/>
          <w:iCs/>
          <w:color w:val="222222"/>
          <w:sz w:val="24"/>
          <w:szCs w:val="24"/>
          <w:shd w:val="clear" w:color="auto" w:fill="FFFFFF"/>
        </w:rPr>
        <w:t xml:space="preserve"> 2005-2007</w:t>
      </w:r>
      <w:r w:rsidRPr="00A273A9">
        <w:rPr>
          <w:rFonts w:cstheme="minorHAnsi"/>
          <w:color w:val="222222"/>
          <w:sz w:val="24"/>
          <w:szCs w:val="24"/>
          <w:shd w:val="clear" w:color="auto" w:fill="FFFFFF"/>
        </w:rPr>
        <w:t xml:space="preserve">. Washington Department of Fish and Wildlife, Fish Program, Science Division. </w:t>
      </w:r>
    </w:p>
    <w:p w14:paraId="0030CC2D" w14:textId="66F456D8" w:rsidR="008F6BB5" w:rsidRDefault="008F6BB5" w:rsidP="008F6BB5">
      <w:pPr>
        <w:spacing w:line="480" w:lineRule="auto"/>
        <w:ind w:left="720" w:hanging="720"/>
        <w:rPr>
          <w:rFonts w:cstheme="minorHAnsi"/>
          <w:color w:val="222222"/>
          <w:sz w:val="24"/>
          <w:szCs w:val="24"/>
          <w:shd w:val="clear" w:color="auto" w:fill="FFFFFF"/>
        </w:rPr>
      </w:pPr>
      <w:r>
        <w:rPr>
          <w:rFonts w:cstheme="minorHAnsi"/>
          <w:color w:val="222222"/>
          <w:sz w:val="24"/>
          <w:szCs w:val="24"/>
          <w:shd w:val="clear" w:color="auto" w:fill="FFFFFF"/>
        </w:rPr>
        <w:t>Bernard, R. L., and</w:t>
      </w:r>
      <w:r w:rsidRPr="00A273A9">
        <w:rPr>
          <w:rFonts w:cstheme="minorHAnsi"/>
          <w:color w:val="222222"/>
          <w:sz w:val="24"/>
          <w:szCs w:val="24"/>
          <w:shd w:val="clear" w:color="auto" w:fill="FFFFFF"/>
        </w:rPr>
        <w:t xml:space="preserve"> Myers, K. W. (1996). The performance of quantitative scale pattern analysis in the </w:t>
      </w:r>
      <w:r w:rsidRPr="00C45972">
        <w:rPr>
          <w:rFonts w:cstheme="minorHAnsi"/>
          <w:color w:val="222222"/>
          <w:sz w:val="24"/>
          <w:szCs w:val="24"/>
          <w:shd w:val="clear" w:color="auto" w:fill="FFFFFF"/>
        </w:rPr>
        <w:t>identification of hatchery and wild Steelhead (</w:t>
      </w:r>
      <w:r w:rsidRPr="00C45972">
        <w:rPr>
          <w:rFonts w:cstheme="minorHAnsi"/>
          <w:i/>
          <w:color w:val="222222"/>
          <w:sz w:val="24"/>
          <w:szCs w:val="24"/>
          <w:shd w:val="clear" w:color="auto" w:fill="FFFFFF"/>
        </w:rPr>
        <w:t>Oncorhynchus mykiss</w:t>
      </w:r>
      <w:r w:rsidRPr="00C45972">
        <w:rPr>
          <w:rFonts w:cstheme="minorHAnsi"/>
          <w:color w:val="222222"/>
          <w:sz w:val="24"/>
          <w:szCs w:val="24"/>
          <w:shd w:val="clear" w:color="auto" w:fill="FFFFFF"/>
        </w:rPr>
        <w:t>). </w:t>
      </w:r>
      <w:r w:rsidRPr="00C45972">
        <w:rPr>
          <w:rFonts w:cstheme="minorHAnsi"/>
          <w:i/>
          <w:iCs/>
          <w:color w:val="222222"/>
          <w:sz w:val="24"/>
          <w:szCs w:val="24"/>
          <w:shd w:val="clear" w:color="auto" w:fill="FFFFFF"/>
        </w:rPr>
        <w:t>Canadian Journal of Fisheries and Aquatic Sciences</w:t>
      </w:r>
      <w:r w:rsidRPr="00C45972">
        <w:rPr>
          <w:rFonts w:cstheme="minorHAnsi"/>
          <w:color w:val="222222"/>
          <w:sz w:val="24"/>
          <w:szCs w:val="24"/>
          <w:shd w:val="clear" w:color="auto" w:fill="FFFFFF"/>
        </w:rPr>
        <w:t>, </w:t>
      </w:r>
      <w:r w:rsidRPr="00C45972">
        <w:rPr>
          <w:rFonts w:cstheme="minorHAnsi"/>
          <w:i/>
          <w:iCs/>
          <w:color w:val="222222"/>
          <w:sz w:val="24"/>
          <w:szCs w:val="24"/>
          <w:shd w:val="clear" w:color="auto" w:fill="FFFFFF"/>
        </w:rPr>
        <w:t>53</w:t>
      </w:r>
      <w:r w:rsidRPr="00C45972">
        <w:rPr>
          <w:rFonts w:cstheme="minorHAnsi"/>
          <w:color w:val="222222"/>
          <w:sz w:val="24"/>
          <w:szCs w:val="24"/>
          <w:shd w:val="clear" w:color="auto" w:fill="FFFFFF"/>
        </w:rPr>
        <w:t>(8), 1727-1735.</w:t>
      </w:r>
    </w:p>
    <w:p w14:paraId="46B47988" w14:textId="091DA547" w:rsidR="00B55AB0" w:rsidRPr="009A0B22" w:rsidRDefault="00B55AB0" w:rsidP="008F6BB5">
      <w:pPr>
        <w:spacing w:line="480" w:lineRule="auto"/>
        <w:ind w:left="720" w:hanging="720"/>
        <w:rPr>
          <w:rFonts w:cstheme="minorHAnsi"/>
          <w:color w:val="222222"/>
          <w:sz w:val="24"/>
          <w:szCs w:val="24"/>
          <w:shd w:val="clear" w:color="auto" w:fill="FFFFFF"/>
        </w:rPr>
      </w:pPr>
      <w:r w:rsidRPr="009A0B22">
        <w:rPr>
          <w:rFonts w:cs="Arial"/>
          <w:color w:val="222222"/>
          <w:sz w:val="24"/>
          <w:szCs w:val="24"/>
          <w:shd w:val="clear" w:color="auto" w:fill="FFFFFF"/>
        </w:rPr>
        <w:t xml:space="preserve">Boggs, C. T., Keefer, M. L., Peery, C. A., Bjornn, T. C., &amp; Stuehrenberg, L. C. (2004). Fallback, reascension, and adjusted fishway escapement estimates for adult Chinook salmon and steelhead at Columbia and Snake River dams. </w:t>
      </w:r>
      <w:r w:rsidRPr="009A0B22">
        <w:rPr>
          <w:rFonts w:cs="Arial"/>
          <w:i/>
          <w:iCs/>
          <w:color w:val="222222"/>
          <w:sz w:val="24"/>
          <w:szCs w:val="24"/>
        </w:rPr>
        <w:t>Transactions of the American Fisheries Society</w:t>
      </w:r>
      <w:r w:rsidRPr="009A0B22">
        <w:rPr>
          <w:rFonts w:cs="Arial"/>
          <w:color w:val="222222"/>
          <w:sz w:val="24"/>
          <w:szCs w:val="24"/>
          <w:shd w:val="clear" w:color="auto" w:fill="FFFFFF"/>
        </w:rPr>
        <w:t xml:space="preserve">, </w:t>
      </w:r>
      <w:r w:rsidRPr="009A0B22">
        <w:rPr>
          <w:rFonts w:cs="Arial"/>
          <w:i/>
          <w:iCs/>
          <w:color w:val="222222"/>
          <w:sz w:val="24"/>
          <w:szCs w:val="24"/>
        </w:rPr>
        <w:t>133</w:t>
      </w:r>
      <w:r w:rsidRPr="009A0B22">
        <w:rPr>
          <w:rFonts w:cs="Arial"/>
          <w:color w:val="222222"/>
          <w:sz w:val="24"/>
          <w:szCs w:val="24"/>
          <w:shd w:val="clear" w:color="auto" w:fill="FFFFFF"/>
        </w:rPr>
        <w:t>(4), 932-949.</w:t>
      </w:r>
    </w:p>
    <w:p w14:paraId="7664EE03" w14:textId="7FA6F8EC" w:rsidR="00B63AF1" w:rsidRPr="00B63AF1" w:rsidRDefault="00B63AF1" w:rsidP="008F6BB5">
      <w:pPr>
        <w:spacing w:line="480" w:lineRule="auto"/>
        <w:ind w:left="720" w:hanging="720"/>
        <w:rPr>
          <w:rFonts w:cstheme="minorHAnsi"/>
          <w:color w:val="222222"/>
          <w:sz w:val="24"/>
          <w:szCs w:val="24"/>
          <w:shd w:val="clear" w:color="auto" w:fill="FFFFFF"/>
        </w:rPr>
      </w:pPr>
      <w:r w:rsidRPr="002A197A">
        <w:rPr>
          <w:color w:val="222222"/>
          <w:sz w:val="24"/>
          <w:szCs w:val="24"/>
        </w:rPr>
        <w:t xml:space="preserve">Bond, M. H., Westley, P. A., Dittman, A. H., Holecek, D., Marsh, T., &amp; Quinn, T. P. (2017). Combined effects of barge transportation, river environment, and rearing location on straying and migration of adult Snake River fall-run Chinook salmon. </w:t>
      </w:r>
      <w:r w:rsidRPr="002A197A">
        <w:rPr>
          <w:i/>
          <w:iCs/>
          <w:color w:val="222222"/>
          <w:sz w:val="24"/>
          <w:szCs w:val="24"/>
        </w:rPr>
        <w:t>Transactions of the American Fisheries Society</w:t>
      </w:r>
      <w:r w:rsidRPr="002A197A">
        <w:rPr>
          <w:color w:val="222222"/>
          <w:sz w:val="24"/>
          <w:szCs w:val="24"/>
        </w:rPr>
        <w:t xml:space="preserve">, </w:t>
      </w:r>
      <w:r w:rsidRPr="002A197A">
        <w:rPr>
          <w:i/>
          <w:iCs/>
          <w:color w:val="222222"/>
          <w:sz w:val="24"/>
          <w:szCs w:val="24"/>
        </w:rPr>
        <w:t>146</w:t>
      </w:r>
      <w:r w:rsidRPr="002A197A">
        <w:rPr>
          <w:color w:val="222222"/>
          <w:sz w:val="24"/>
          <w:szCs w:val="24"/>
        </w:rPr>
        <w:t>(1), 60-73.</w:t>
      </w:r>
    </w:p>
    <w:p w14:paraId="6B1581E9" w14:textId="77777777" w:rsidR="008F6BB5" w:rsidRPr="00C45972" w:rsidRDefault="008F6BB5" w:rsidP="008F6BB5">
      <w:pPr>
        <w:spacing w:line="480" w:lineRule="auto"/>
        <w:ind w:left="720" w:hanging="720"/>
        <w:rPr>
          <w:color w:val="222222"/>
          <w:sz w:val="24"/>
          <w:szCs w:val="24"/>
        </w:rPr>
      </w:pPr>
      <w:r w:rsidRPr="00C45972">
        <w:rPr>
          <w:color w:val="222222"/>
          <w:sz w:val="24"/>
          <w:szCs w:val="24"/>
        </w:rPr>
        <w:t xml:space="preserve">Bordeleau, X., Pardo, S. A., Chaput, G., April, J., Dempson, B., Robertson, M., </w:t>
      </w:r>
      <w:r>
        <w:rPr>
          <w:color w:val="222222"/>
          <w:sz w:val="24"/>
          <w:szCs w:val="24"/>
        </w:rPr>
        <w:t>Levy, A., Jones, R., Hutchings, J., A., Whoriskey F. G.,</w:t>
      </w:r>
      <w:r w:rsidRPr="00C45972">
        <w:rPr>
          <w:color w:val="222222"/>
          <w:sz w:val="24"/>
          <w:szCs w:val="24"/>
        </w:rPr>
        <w:t xml:space="preserve"> &amp; Crossin, G. T. (2020). Spatio-temporal trends in the importance of iteroparity across Atlantic salmon populations of the northwest Atlantic. </w:t>
      </w:r>
      <w:r w:rsidRPr="00C45972">
        <w:rPr>
          <w:i/>
          <w:iCs/>
          <w:color w:val="222222"/>
          <w:sz w:val="24"/>
          <w:szCs w:val="24"/>
        </w:rPr>
        <w:t>ICES Journal of Marine Science</w:t>
      </w:r>
      <w:r w:rsidRPr="00C45972">
        <w:rPr>
          <w:color w:val="222222"/>
          <w:sz w:val="24"/>
          <w:szCs w:val="24"/>
        </w:rPr>
        <w:t xml:space="preserve">, </w:t>
      </w:r>
      <w:r w:rsidRPr="00C45972">
        <w:rPr>
          <w:i/>
          <w:iCs/>
          <w:color w:val="222222"/>
          <w:sz w:val="24"/>
          <w:szCs w:val="24"/>
        </w:rPr>
        <w:t>77</w:t>
      </w:r>
      <w:r w:rsidRPr="00C45972">
        <w:rPr>
          <w:color w:val="222222"/>
          <w:sz w:val="24"/>
          <w:szCs w:val="24"/>
        </w:rPr>
        <w:t>(1), 326-344.</w:t>
      </w:r>
    </w:p>
    <w:p w14:paraId="3325A963" w14:textId="77777777" w:rsidR="008F6BB5" w:rsidRPr="00C45972" w:rsidRDefault="008F6BB5" w:rsidP="008F6BB5">
      <w:pPr>
        <w:spacing w:line="480" w:lineRule="auto"/>
        <w:ind w:left="720" w:hanging="720"/>
        <w:rPr>
          <w:rFonts w:cstheme="minorHAnsi"/>
          <w:color w:val="222222"/>
          <w:sz w:val="24"/>
          <w:szCs w:val="24"/>
          <w:shd w:val="clear" w:color="auto" w:fill="FFFFFF"/>
        </w:rPr>
      </w:pPr>
      <w:r w:rsidRPr="00C45972">
        <w:rPr>
          <w:rFonts w:cstheme="minorHAnsi"/>
          <w:color w:val="222222"/>
          <w:sz w:val="24"/>
          <w:szCs w:val="24"/>
          <w:shd w:val="clear" w:color="auto" w:fill="FFFFFF"/>
        </w:rPr>
        <w:lastRenderedPageBreak/>
        <w:t>Bowerman, T., Keefer, M. L., and Caudill, C. C. (2016). Pacific salmon prespawn mortality: patterns, methods, and study design considerations. </w:t>
      </w:r>
      <w:r w:rsidRPr="00C45972">
        <w:rPr>
          <w:rFonts w:cstheme="minorHAnsi"/>
          <w:i/>
          <w:iCs/>
          <w:color w:val="222222"/>
          <w:sz w:val="24"/>
          <w:szCs w:val="24"/>
          <w:shd w:val="clear" w:color="auto" w:fill="FFFFFF"/>
        </w:rPr>
        <w:t>Fisheries</w:t>
      </w:r>
      <w:r w:rsidRPr="00C45972">
        <w:rPr>
          <w:rFonts w:cstheme="minorHAnsi"/>
          <w:color w:val="222222"/>
          <w:sz w:val="24"/>
          <w:szCs w:val="24"/>
          <w:shd w:val="clear" w:color="auto" w:fill="FFFFFF"/>
        </w:rPr>
        <w:t>, </w:t>
      </w:r>
      <w:r w:rsidRPr="00C45972">
        <w:rPr>
          <w:rFonts w:cstheme="minorHAnsi"/>
          <w:i/>
          <w:iCs/>
          <w:color w:val="222222"/>
          <w:sz w:val="24"/>
          <w:szCs w:val="24"/>
          <w:shd w:val="clear" w:color="auto" w:fill="FFFFFF"/>
        </w:rPr>
        <w:t>41</w:t>
      </w:r>
      <w:r w:rsidRPr="00C45972">
        <w:rPr>
          <w:rFonts w:cstheme="minorHAnsi"/>
          <w:color w:val="222222"/>
          <w:sz w:val="24"/>
          <w:szCs w:val="24"/>
          <w:shd w:val="clear" w:color="auto" w:fill="FFFFFF"/>
        </w:rPr>
        <w:t>(12), 738-749.</w:t>
      </w:r>
    </w:p>
    <w:p w14:paraId="46E011F5" w14:textId="2B2293A4" w:rsidR="008F6BB5" w:rsidRDefault="008F6BB5" w:rsidP="008F6BB5">
      <w:pPr>
        <w:spacing w:line="480" w:lineRule="auto"/>
        <w:ind w:left="720" w:hanging="720"/>
        <w:rPr>
          <w:rFonts w:cstheme="minorHAnsi"/>
          <w:color w:val="222222"/>
          <w:sz w:val="24"/>
          <w:szCs w:val="24"/>
          <w:shd w:val="clear" w:color="auto" w:fill="FFFFFF"/>
        </w:rPr>
      </w:pPr>
      <w:r w:rsidRPr="00C45972">
        <w:rPr>
          <w:rFonts w:cstheme="minorHAnsi"/>
          <w:color w:val="222222"/>
          <w:sz w:val="24"/>
          <w:szCs w:val="24"/>
          <w:shd w:val="clear" w:color="auto" w:fill="FFFFFF"/>
        </w:rPr>
        <w:t>Brooks, S. P., and A. Gelman. (1997). General</w:t>
      </w:r>
      <w:r w:rsidRPr="00792B2A">
        <w:rPr>
          <w:rFonts w:cstheme="minorHAnsi"/>
          <w:color w:val="222222"/>
          <w:sz w:val="24"/>
          <w:szCs w:val="24"/>
          <w:shd w:val="clear" w:color="auto" w:fill="FFFFFF"/>
        </w:rPr>
        <w:t xml:space="preserve"> Methods for Monitoring Convergence of Iterative Simulations. Journal of Computational and Graphical Statistics 7: 434–455.</w:t>
      </w:r>
    </w:p>
    <w:p w14:paraId="6886D4CA" w14:textId="48FB4EAC" w:rsidR="007C0FF0" w:rsidRPr="007C0FF0" w:rsidRDefault="007C0FF0" w:rsidP="008F6BB5">
      <w:pPr>
        <w:spacing w:line="480" w:lineRule="auto"/>
        <w:ind w:left="720" w:hanging="720"/>
        <w:rPr>
          <w:rFonts w:cstheme="minorHAnsi"/>
          <w:color w:val="222222"/>
          <w:sz w:val="24"/>
          <w:szCs w:val="24"/>
          <w:shd w:val="clear" w:color="auto" w:fill="FFFFFF"/>
        </w:rPr>
      </w:pPr>
      <w:r w:rsidRPr="002A197A">
        <w:rPr>
          <w:color w:val="222222"/>
          <w:sz w:val="24"/>
          <w:szCs w:val="24"/>
        </w:rPr>
        <w:t xml:space="preserve">Buelow, J., &amp; Moffitt, C. M. (2015). Physiological indices of seawater readiness in postspawning steelhead kelts. </w:t>
      </w:r>
      <w:r w:rsidRPr="002A197A">
        <w:rPr>
          <w:i/>
          <w:iCs/>
          <w:color w:val="222222"/>
          <w:sz w:val="24"/>
          <w:szCs w:val="24"/>
        </w:rPr>
        <w:t>Ecology of Freshwater Fish</w:t>
      </w:r>
      <w:r w:rsidRPr="002A197A">
        <w:rPr>
          <w:color w:val="222222"/>
          <w:sz w:val="24"/>
          <w:szCs w:val="24"/>
        </w:rPr>
        <w:t xml:space="preserve">, </w:t>
      </w:r>
      <w:r w:rsidRPr="002A197A">
        <w:rPr>
          <w:i/>
          <w:iCs/>
          <w:color w:val="222222"/>
          <w:sz w:val="24"/>
          <w:szCs w:val="24"/>
        </w:rPr>
        <w:t>24</w:t>
      </w:r>
      <w:r w:rsidRPr="002A197A">
        <w:rPr>
          <w:color w:val="222222"/>
          <w:sz w:val="24"/>
          <w:szCs w:val="24"/>
        </w:rPr>
        <w:t>(1), 112-122.</w:t>
      </w:r>
    </w:p>
    <w:p w14:paraId="1D1DB96D" w14:textId="77777777" w:rsidR="008F6BB5"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 xml:space="preserve">Busby, P. J., Wainwright, T. C., Bryant, G. J., Lierheimer, L. J., Waples, R. S., Waknitz, F. W., </w:t>
      </w:r>
      <w:r>
        <w:rPr>
          <w:rFonts w:cstheme="minorHAnsi"/>
          <w:color w:val="222222"/>
          <w:sz w:val="24"/>
          <w:szCs w:val="24"/>
          <w:shd w:val="clear" w:color="auto" w:fill="FFFFFF"/>
        </w:rPr>
        <w:t>and</w:t>
      </w:r>
      <w:r w:rsidRPr="00A273A9">
        <w:rPr>
          <w:rFonts w:cstheme="minorHAnsi"/>
          <w:color w:val="222222"/>
          <w:sz w:val="24"/>
          <w:szCs w:val="24"/>
          <w:shd w:val="clear" w:color="auto" w:fill="FFFFFF"/>
        </w:rPr>
        <w:t xml:space="preserve"> Lagomarsino, I. V. (1996). </w:t>
      </w:r>
      <w:r w:rsidRPr="00A273A9">
        <w:rPr>
          <w:rFonts w:cstheme="minorHAnsi"/>
          <w:i/>
          <w:iCs/>
          <w:color w:val="222222"/>
          <w:sz w:val="24"/>
          <w:szCs w:val="24"/>
          <w:shd w:val="clear" w:color="auto" w:fill="FFFFFF"/>
        </w:rPr>
        <w:t>Status review of west coast Steelhead from Washington, Idaho, Oregon, and California</w:t>
      </w:r>
      <w:r w:rsidRPr="00A273A9">
        <w:rPr>
          <w:rFonts w:cstheme="minorHAnsi"/>
          <w:color w:val="222222"/>
          <w:sz w:val="24"/>
          <w:szCs w:val="24"/>
          <w:shd w:val="clear" w:color="auto" w:fill="FFFFFF"/>
        </w:rPr>
        <w:t xml:space="preserve">. US Department of Commerce, National Oceanic and Atmospheric Administration, National Marine Fisheries Service, Northwest Fisheries </w:t>
      </w:r>
      <w:r w:rsidRPr="0012775D">
        <w:rPr>
          <w:rFonts w:cstheme="minorHAnsi"/>
          <w:color w:val="222222"/>
          <w:sz w:val="24"/>
          <w:szCs w:val="24"/>
          <w:shd w:val="clear" w:color="auto" w:fill="FFFFFF"/>
        </w:rPr>
        <w:t>Science Center, Coastal Zone and Estuarine Studies Division.</w:t>
      </w:r>
    </w:p>
    <w:p w14:paraId="185F40C6" w14:textId="77777777" w:rsidR="008F6BB5" w:rsidRPr="005F09D9" w:rsidRDefault="008F6BB5" w:rsidP="008F6BB5">
      <w:pPr>
        <w:spacing w:line="480" w:lineRule="auto"/>
        <w:ind w:left="720" w:hanging="720"/>
        <w:rPr>
          <w:rFonts w:cstheme="minorHAnsi"/>
          <w:color w:val="222222"/>
          <w:sz w:val="24"/>
          <w:szCs w:val="24"/>
          <w:shd w:val="clear" w:color="auto" w:fill="FFFFFF"/>
        </w:rPr>
      </w:pPr>
      <w:r w:rsidRPr="003B5798">
        <w:rPr>
          <w:color w:val="222222"/>
          <w:sz w:val="24"/>
          <w:szCs w:val="24"/>
        </w:rPr>
        <w:t xml:space="preserve">Clemens, B. J. (2015). A survey of steelhead age and iteroparity rates from a volunteer angler program in the Willamette River basin, Oregon. </w:t>
      </w:r>
      <w:r w:rsidRPr="003B5798">
        <w:rPr>
          <w:i/>
          <w:iCs/>
          <w:color w:val="222222"/>
          <w:sz w:val="24"/>
          <w:szCs w:val="24"/>
        </w:rPr>
        <w:t>North American Journal of Fisheries Management</w:t>
      </w:r>
      <w:r w:rsidRPr="003B5798">
        <w:rPr>
          <w:color w:val="222222"/>
          <w:sz w:val="24"/>
          <w:szCs w:val="24"/>
        </w:rPr>
        <w:t xml:space="preserve">, </w:t>
      </w:r>
      <w:r w:rsidRPr="003B5798">
        <w:rPr>
          <w:i/>
          <w:iCs/>
          <w:color w:val="222222"/>
          <w:sz w:val="24"/>
          <w:szCs w:val="24"/>
        </w:rPr>
        <w:t>35</w:t>
      </w:r>
      <w:r w:rsidRPr="003B5798">
        <w:rPr>
          <w:color w:val="222222"/>
          <w:sz w:val="24"/>
          <w:szCs w:val="24"/>
        </w:rPr>
        <w:t>(5), 1046-1054.</w:t>
      </w:r>
    </w:p>
    <w:p w14:paraId="1944ABEC" w14:textId="77777777" w:rsidR="008F6BB5" w:rsidRPr="00912C8A" w:rsidRDefault="008F6BB5" w:rsidP="008F6BB5">
      <w:pPr>
        <w:spacing w:line="480" w:lineRule="auto"/>
        <w:ind w:left="720" w:hanging="720"/>
        <w:rPr>
          <w:rFonts w:cstheme="minorHAnsi"/>
          <w:color w:val="222222"/>
          <w:sz w:val="24"/>
          <w:szCs w:val="24"/>
          <w:shd w:val="clear" w:color="auto" w:fill="FFFFFF"/>
        </w:rPr>
      </w:pPr>
      <w:r w:rsidRPr="00912C8A">
        <w:rPr>
          <w:color w:val="222222"/>
          <w:sz w:val="24"/>
          <w:szCs w:val="24"/>
        </w:rPr>
        <w:t xml:space="preserve">Copeland, T., Bowersox, B. J., Ackerman, M. W., &amp; Camacho, C. (2019). Patterns of Iteroparity in Wild Snake River Steelhead. </w:t>
      </w:r>
      <w:r>
        <w:rPr>
          <w:i/>
          <w:iCs/>
          <w:color w:val="222222"/>
          <w:sz w:val="24"/>
          <w:szCs w:val="24"/>
        </w:rPr>
        <w:t>Transactions of the American fisheries society</w:t>
      </w:r>
      <w:r w:rsidRPr="00912C8A">
        <w:rPr>
          <w:color w:val="222222"/>
          <w:sz w:val="24"/>
          <w:szCs w:val="24"/>
        </w:rPr>
        <w:t xml:space="preserve">, </w:t>
      </w:r>
      <w:r w:rsidRPr="00912C8A">
        <w:rPr>
          <w:i/>
          <w:iCs/>
          <w:color w:val="222222"/>
          <w:sz w:val="24"/>
          <w:szCs w:val="24"/>
        </w:rPr>
        <w:t>148</w:t>
      </w:r>
      <w:r w:rsidRPr="00912C8A">
        <w:rPr>
          <w:color w:val="222222"/>
          <w:sz w:val="24"/>
          <w:szCs w:val="24"/>
        </w:rPr>
        <w:t>(5), 926-937.</w:t>
      </w:r>
    </w:p>
    <w:p w14:paraId="3CEC9145" w14:textId="77777777" w:rsidR="008F6BB5" w:rsidRPr="00795BE9"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 xml:space="preserve">English, K. K., Sliwinski, C., Nass, B., </w:t>
      </w:r>
      <w:r>
        <w:rPr>
          <w:rFonts w:cstheme="minorHAnsi"/>
          <w:color w:val="222222"/>
          <w:sz w:val="24"/>
          <w:szCs w:val="24"/>
          <w:shd w:val="clear" w:color="auto" w:fill="FFFFFF"/>
        </w:rPr>
        <w:t>and</w:t>
      </w:r>
      <w:r w:rsidRPr="00A273A9">
        <w:rPr>
          <w:rFonts w:cstheme="minorHAnsi"/>
          <w:color w:val="222222"/>
          <w:sz w:val="24"/>
          <w:szCs w:val="24"/>
          <w:shd w:val="clear" w:color="auto" w:fill="FFFFFF"/>
        </w:rPr>
        <w:t xml:space="preserve"> Stevenson, J. R. (2001). Assessment of adult Steelhead migration through the Mid-Columbia River using radio-telemetry techniques, 1999-2000.</w:t>
      </w:r>
      <w:r w:rsidRPr="00795BE9">
        <w:rPr>
          <w:rFonts w:cstheme="minorHAnsi"/>
          <w:color w:val="222222"/>
          <w:sz w:val="24"/>
          <w:szCs w:val="24"/>
          <w:shd w:val="clear" w:color="auto" w:fill="FFFFFF"/>
        </w:rPr>
        <w:t xml:space="preserve"> Report for Public Utility District No. 2 of</w:t>
      </w:r>
      <w:r>
        <w:rPr>
          <w:rFonts w:cstheme="minorHAnsi"/>
          <w:color w:val="222222"/>
          <w:sz w:val="24"/>
          <w:szCs w:val="24"/>
          <w:shd w:val="clear" w:color="auto" w:fill="FFFFFF"/>
        </w:rPr>
        <w:t xml:space="preserve"> </w:t>
      </w:r>
      <w:r w:rsidRPr="00795BE9">
        <w:rPr>
          <w:rFonts w:cstheme="minorHAnsi"/>
          <w:color w:val="222222"/>
          <w:sz w:val="24"/>
          <w:szCs w:val="24"/>
          <w:shd w:val="clear" w:color="auto" w:fill="FFFFFF"/>
        </w:rPr>
        <w:t xml:space="preserve">Grant County, Ephrata, Washington, </w:t>
      </w:r>
      <w:r w:rsidRPr="00795BE9">
        <w:rPr>
          <w:rFonts w:cstheme="minorHAnsi"/>
          <w:color w:val="222222"/>
          <w:sz w:val="24"/>
          <w:szCs w:val="24"/>
          <w:shd w:val="clear" w:color="auto" w:fill="FFFFFF"/>
        </w:rPr>
        <w:lastRenderedPageBreak/>
        <w:t>Public Utility</w:t>
      </w:r>
      <w:r>
        <w:rPr>
          <w:rFonts w:cstheme="minorHAnsi"/>
          <w:color w:val="222222"/>
          <w:sz w:val="24"/>
          <w:szCs w:val="24"/>
          <w:shd w:val="clear" w:color="auto" w:fill="FFFFFF"/>
        </w:rPr>
        <w:t xml:space="preserve"> </w:t>
      </w:r>
      <w:r w:rsidRPr="00795BE9">
        <w:rPr>
          <w:rFonts w:cstheme="minorHAnsi"/>
          <w:color w:val="222222"/>
          <w:sz w:val="24"/>
          <w:szCs w:val="24"/>
          <w:shd w:val="clear" w:color="auto" w:fill="FFFFFF"/>
        </w:rPr>
        <w:t>District No. 1 of Chelan County, Wenatchee, Washington,</w:t>
      </w:r>
      <w:r>
        <w:rPr>
          <w:rFonts w:cstheme="minorHAnsi"/>
          <w:color w:val="222222"/>
          <w:sz w:val="24"/>
          <w:szCs w:val="24"/>
          <w:shd w:val="clear" w:color="auto" w:fill="FFFFFF"/>
        </w:rPr>
        <w:t xml:space="preserve"> </w:t>
      </w:r>
      <w:r w:rsidRPr="00795BE9">
        <w:rPr>
          <w:rFonts w:cstheme="minorHAnsi"/>
          <w:color w:val="222222"/>
          <w:sz w:val="24"/>
          <w:szCs w:val="24"/>
          <w:shd w:val="clear" w:color="auto" w:fill="FFFFFF"/>
        </w:rPr>
        <w:t>and Public Utility District No. 1 of Douglas</w:t>
      </w:r>
      <w:r>
        <w:rPr>
          <w:rFonts w:cstheme="minorHAnsi"/>
          <w:color w:val="222222"/>
          <w:sz w:val="24"/>
          <w:szCs w:val="24"/>
          <w:shd w:val="clear" w:color="auto" w:fill="FFFFFF"/>
        </w:rPr>
        <w:t xml:space="preserve"> </w:t>
      </w:r>
      <w:r w:rsidRPr="00795BE9">
        <w:rPr>
          <w:rFonts w:cstheme="minorHAnsi"/>
          <w:color w:val="222222"/>
          <w:sz w:val="24"/>
          <w:szCs w:val="24"/>
          <w:shd w:val="clear" w:color="auto" w:fill="FFFFFF"/>
        </w:rPr>
        <w:t>County, East Wenatchee, Washington</w:t>
      </w:r>
    </w:p>
    <w:p w14:paraId="5A8DEA7E" w14:textId="77777777" w:rsidR="008F6BB5" w:rsidRPr="00E87858" w:rsidRDefault="008F6BB5" w:rsidP="008F6BB5">
      <w:pPr>
        <w:spacing w:line="480" w:lineRule="auto"/>
        <w:ind w:left="720" w:hanging="720"/>
        <w:rPr>
          <w:rFonts w:cstheme="minorHAnsi"/>
          <w:color w:val="222222"/>
          <w:sz w:val="24"/>
          <w:szCs w:val="24"/>
          <w:shd w:val="clear" w:color="auto" w:fill="FFFFFF"/>
        </w:rPr>
      </w:pPr>
      <w:r w:rsidRPr="00A64150">
        <w:rPr>
          <w:rFonts w:cstheme="minorHAnsi"/>
          <w:color w:val="222222"/>
          <w:sz w:val="24"/>
          <w:szCs w:val="24"/>
          <w:shd w:val="clear" w:color="auto" w:fill="FFFFFF"/>
          <w:lang w:val="nb-NO"/>
        </w:rPr>
        <w:t xml:space="preserve">English, K. K., Sliwinski, C., Nass, B., &amp; Stevenson, J. R. (2003). </w:t>
      </w:r>
      <w:r w:rsidRPr="00E87858">
        <w:rPr>
          <w:rFonts w:cstheme="minorHAnsi"/>
          <w:color w:val="222222"/>
          <w:sz w:val="24"/>
          <w:szCs w:val="24"/>
          <w:shd w:val="clear" w:color="auto" w:fill="FFFFFF"/>
        </w:rPr>
        <w:t>Assessment of adult steelhead migration through the Mid-Columbia River using radio-telemetry techniques, 2001-2002</w:t>
      </w:r>
      <w:bookmarkStart w:id="11" w:name="_Hlk32244373"/>
      <w:r w:rsidRPr="00E87858">
        <w:rPr>
          <w:rFonts w:cstheme="minorHAnsi"/>
          <w:color w:val="222222"/>
          <w:sz w:val="24"/>
          <w:szCs w:val="24"/>
          <w:shd w:val="clear" w:color="auto" w:fill="FFFFFF"/>
        </w:rPr>
        <w:t>. Report for Public Utility District No. 2 of</w:t>
      </w:r>
      <w:r>
        <w:rPr>
          <w:rFonts w:cstheme="minorHAnsi"/>
          <w:color w:val="222222"/>
          <w:sz w:val="24"/>
          <w:szCs w:val="24"/>
          <w:shd w:val="clear" w:color="auto" w:fill="FFFFFF"/>
        </w:rPr>
        <w:t xml:space="preserve"> </w:t>
      </w:r>
      <w:r w:rsidRPr="00E87858">
        <w:rPr>
          <w:rFonts w:cstheme="minorHAnsi"/>
          <w:color w:val="222222"/>
          <w:sz w:val="24"/>
          <w:szCs w:val="24"/>
          <w:shd w:val="clear" w:color="auto" w:fill="FFFFFF"/>
        </w:rPr>
        <w:t>Grant County, Ephrata, Washington, Public Utility</w:t>
      </w:r>
      <w:r>
        <w:rPr>
          <w:rFonts w:cstheme="minorHAnsi"/>
          <w:color w:val="222222"/>
          <w:sz w:val="24"/>
          <w:szCs w:val="24"/>
          <w:shd w:val="clear" w:color="auto" w:fill="FFFFFF"/>
        </w:rPr>
        <w:t xml:space="preserve"> </w:t>
      </w:r>
      <w:r w:rsidRPr="00E87858">
        <w:rPr>
          <w:rFonts w:cstheme="minorHAnsi"/>
          <w:color w:val="222222"/>
          <w:sz w:val="24"/>
          <w:szCs w:val="24"/>
          <w:shd w:val="clear" w:color="auto" w:fill="FFFFFF"/>
        </w:rPr>
        <w:t>District No. 1 of Chelan County, Wenatchee, Washington,</w:t>
      </w:r>
      <w:r>
        <w:rPr>
          <w:rFonts w:cstheme="minorHAnsi"/>
          <w:color w:val="222222"/>
          <w:sz w:val="24"/>
          <w:szCs w:val="24"/>
          <w:shd w:val="clear" w:color="auto" w:fill="FFFFFF"/>
        </w:rPr>
        <w:t xml:space="preserve"> </w:t>
      </w:r>
      <w:r w:rsidRPr="00E87858">
        <w:rPr>
          <w:rFonts w:cstheme="minorHAnsi"/>
          <w:color w:val="222222"/>
          <w:sz w:val="24"/>
          <w:szCs w:val="24"/>
          <w:shd w:val="clear" w:color="auto" w:fill="FFFFFF"/>
        </w:rPr>
        <w:t>and Public Utility District No. 1 of Douglas</w:t>
      </w:r>
      <w:r>
        <w:rPr>
          <w:rFonts w:cstheme="minorHAnsi"/>
          <w:color w:val="222222"/>
          <w:sz w:val="24"/>
          <w:szCs w:val="24"/>
          <w:shd w:val="clear" w:color="auto" w:fill="FFFFFF"/>
        </w:rPr>
        <w:t xml:space="preserve"> </w:t>
      </w:r>
      <w:r w:rsidRPr="00E87858">
        <w:rPr>
          <w:rFonts w:cstheme="minorHAnsi"/>
          <w:color w:val="222222"/>
          <w:sz w:val="24"/>
          <w:szCs w:val="24"/>
          <w:shd w:val="clear" w:color="auto" w:fill="FFFFFF"/>
        </w:rPr>
        <w:t>County, East Wenatchee, Washington</w:t>
      </w:r>
    </w:p>
    <w:bookmarkEnd w:id="11"/>
    <w:p w14:paraId="1169C93B" w14:textId="18CE86CB" w:rsidR="008F6BB5"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 xml:space="preserve">English, K. K., Robichaud, D., Sliwinski, C., Alexander, R. F., Koski, W. R., Nelson, T. C., Nass, B. L., Bickford, S. A., Hammond, S. </w:t>
      </w:r>
      <w:r>
        <w:rPr>
          <w:rFonts w:cstheme="minorHAnsi"/>
          <w:color w:val="222222"/>
          <w:sz w:val="24"/>
          <w:szCs w:val="24"/>
          <w:shd w:val="clear" w:color="auto" w:fill="FFFFFF"/>
        </w:rPr>
        <w:t>and</w:t>
      </w:r>
      <w:r w:rsidRPr="00A273A9">
        <w:rPr>
          <w:rFonts w:cstheme="minorHAnsi"/>
          <w:color w:val="222222"/>
          <w:sz w:val="24"/>
          <w:szCs w:val="24"/>
          <w:shd w:val="clear" w:color="auto" w:fill="FFFFFF"/>
        </w:rPr>
        <w:t xml:space="preserve"> Mosey, T. R. (2006). Comparison of adult Steelhead migrations in the mid-Columbia hydrosystem and in large naturally flowing British Columbia Rivers. </w:t>
      </w:r>
      <w:r w:rsidRPr="00A273A9">
        <w:rPr>
          <w:rFonts w:cstheme="minorHAnsi"/>
          <w:i/>
          <w:iCs/>
          <w:color w:val="222222"/>
          <w:sz w:val="24"/>
          <w:szCs w:val="24"/>
          <w:shd w:val="clear" w:color="auto" w:fill="FFFFFF"/>
        </w:rPr>
        <w:t>Transactions of the American Fisheries Society</w:t>
      </w:r>
      <w:r w:rsidRPr="00A273A9">
        <w:rPr>
          <w:rFonts w:cstheme="minorHAnsi"/>
          <w:color w:val="222222"/>
          <w:sz w:val="24"/>
          <w:szCs w:val="24"/>
          <w:shd w:val="clear" w:color="auto" w:fill="FFFFFF"/>
        </w:rPr>
        <w:t>, </w:t>
      </w:r>
      <w:r w:rsidRPr="00A273A9">
        <w:rPr>
          <w:rFonts w:cstheme="minorHAnsi"/>
          <w:i/>
          <w:iCs/>
          <w:color w:val="222222"/>
          <w:sz w:val="24"/>
          <w:szCs w:val="24"/>
          <w:shd w:val="clear" w:color="auto" w:fill="FFFFFF"/>
        </w:rPr>
        <w:t>135</w:t>
      </w:r>
      <w:r w:rsidRPr="00A273A9">
        <w:rPr>
          <w:rFonts w:cstheme="minorHAnsi"/>
          <w:color w:val="222222"/>
          <w:sz w:val="24"/>
          <w:szCs w:val="24"/>
          <w:shd w:val="clear" w:color="auto" w:fill="FFFFFF"/>
        </w:rPr>
        <w:t>(3), 739-754.</w:t>
      </w:r>
    </w:p>
    <w:p w14:paraId="4615DF5B" w14:textId="67526D03" w:rsidR="00877915" w:rsidRPr="00877915" w:rsidRDefault="00877915" w:rsidP="008F6BB5">
      <w:pPr>
        <w:spacing w:line="480" w:lineRule="auto"/>
        <w:ind w:left="720" w:hanging="720"/>
        <w:rPr>
          <w:rFonts w:cstheme="minorHAnsi"/>
          <w:color w:val="222222"/>
          <w:sz w:val="24"/>
          <w:szCs w:val="24"/>
          <w:shd w:val="clear" w:color="auto" w:fill="FFFFFF"/>
        </w:rPr>
      </w:pPr>
      <w:r w:rsidRPr="00565624">
        <w:rPr>
          <w:rFonts w:cstheme="minorHAnsi"/>
          <w:color w:val="222222"/>
          <w:sz w:val="24"/>
          <w:szCs w:val="24"/>
          <w:shd w:val="clear" w:color="auto" w:fill="FFFFFF"/>
        </w:rPr>
        <w:t xml:space="preserve">Feeken, S. F., Bowersox, B. J., Dobos, M. E., Corsi, M. P., Quist, M. C., &amp; Copeland, T. (2019). Distribution and Movement of Steelhead and Anglers in the Clearwater River, Idaho. </w:t>
      </w:r>
      <w:r w:rsidRPr="00565624">
        <w:rPr>
          <w:rFonts w:cstheme="minorHAnsi"/>
          <w:i/>
          <w:iCs/>
          <w:color w:val="222222"/>
          <w:sz w:val="24"/>
          <w:szCs w:val="24"/>
        </w:rPr>
        <w:t>North American Journal of Fisheries Management</w:t>
      </w:r>
      <w:r w:rsidRPr="00565624">
        <w:rPr>
          <w:rFonts w:cstheme="minorHAnsi"/>
          <w:color w:val="222222"/>
          <w:sz w:val="24"/>
          <w:szCs w:val="24"/>
          <w:shd w:val="clear" w:color="auto" w:fill="FFFFFF"/>
        </w:rPr>
        <w:t xml:space="preserve">, </w:t>
      </w:r>
      <w:r w:rsidRPr="00565624">
        <w:rPr>
          <w:rFonts w:cstheme="minorHAnsi"/>
          <w:i/>
          <w:iCs/>
          <w:color w:val="222222"/>
          <w:sz w:val="24"/>
          <w:szCs w:val="24"/>
        </w:rPr>
        <w:t>39</w:t>
      </w:r>
      <w:r w:rsidRPr="00565624">
        <w:rPr>
          <w:rFonts w:cstheme="minorHAnsi"/>
          <w:color w:val="222222"/>
          <w:sz w:val="24"/>
          <w:szCs w:val="24"/>
          <w:shd w:val="clear" w:color="auto" w:fill="FFFFFF"/>
        </w:rPr>
        <w:t>(5), 1056-1072.</w:t>
      </w:r>
    </w:p>
    <w:p w14:paraId="22598DAA" w14:textId="77777777" w:rsidR="008F6BB5" w:rsidRPr="00A273A9"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Fleming, I. A. (1998). Pattern and variability in the breeding system of Atlantic salmon (</w:t>
      </w:r>
      <w:r w:rsidRPr="00A273A9">
        <w:rPr>
          <w:rFonts w:cstheme="minorHAnsi"/>
          <w:i/>
          <w:color w:val="222222"/>
          <w:sz w:val="24"/>
          <w:szCs w:val="24"/>
          <w:shd w:val="clear" w:color="auto" w:fill="FFFFFF"/>
        </w:rPr>
        <w:t>Salmo salar</w:t>
      </w:r>
      <w:r w:rsidRPr="00A273A9">
        <w:rPr>
          <w:rFonts w:cstheme="minorHAnsi"/>
          <w:color w:val="222222"/>
          <w:sz w:val="24"/>
          <w:szCs w:val="24"/>
          <w:shd w:val="clear" w:color="auto" w:fill="FFFFFF"/>
        </w:rPr>
        <w:t>), with comparisons to other salmonids. </w:t>
      </w:r>
      <w:r w:rsidRPr="00A273A9">
        <w:rPr>
          <w:rFonts w:cstheme="minorHAnsi"/>
          <w:i/>
          <w:iCs/>
          <w:color w:val="222222"/>
          <w:sz w:val="24"/>
          <w:szCs w:val="24"/>
          <w:shd w:val="clear" w:color="auto" w:fill="FFFFFF"/>
        </w:rPr>
        <w:t>Canadian journal of fisheries and aquatic sciences</w:t>
      </w:r>
      <w:r w:rsidRPr="00A273A9">
        <w:rPr>
          <w:rFonts w:cstheme="minorHAnsi"/>
          <w:color w:val="222222"/>
          <w:sz w:val="24"/>
          <w:szCs w:val="24"/>
          <w:shd w:val="clear" w:color="auto" w:fill="FFFFFF"/>
        </w:rPr>
        <w:t>, </w:t>
      </w:r>
      <w:r w:rsidRPr="00A273A9">
        <w:rPr>
          <w:rFonts w:cstheme="minorHAnsi"/>
          <w:i/>
          <w:iCs/>
          <w:color w:val="222222"/>
          <w:sz w:val="24"/>
          <w:szCs w:val="24"/>
          <w:shd w:val="clear" w:color="auto" w:fill="FFFFFF"/>
        </w:rPr>
        <w:t>55</w:t>
      </w:r>
      <w:r w:rsidRPr="00A273A9">
        <w:rPr>
          <w:rFonts w:cstheme="minorHAnsi"/>
          <w:color w:val="222222"/>
          <w:sz w:val="24"/>
          <w:szCs w:val="24"/>
          <w:shd w:val="clear" w:color="auto" w:fill="FFFFFF"/>
        </w:rPr>
        <w:t>(S1), 59-76.</w:t>
      </w:r>
    </w:p>
    <w:p w14:paraId="609C7332" w14:textId="77777777" w:rsidR="008F6BB5" w:rsidRPr="00A273A9" w:rsidRDefault="008F6BB5" w:rsidP="008F6BB5">
      <w:pPr>
        <w:spacing w:line="480" w:lineRule="auto"/>
        <w:ind w:left="720" w:hanging="720"/>
        <w:rPr>
          <w:rFonts w:cstheme="minorHAnsi"/>
          <w:color w:val="222222"/>
          <w:sz w:val="24"/>
          <w:szCs w:val="24"/>
          <w:shd w:val="clear" w:color="auto" w:fill="FFFFFF"/>
        </w:rPr>
      </w:pPr>
      <w:r>
        <w:rPr>
          <w:rFonts w:cstheme="minorHAnsi"/>
          <w:color w:val="222222"/>
          <w:sz w:val="24"/>
          <w:szCs w:val="24"/>
          <w:shd w:val="clear" w:color="auto" w:fill="FFFFFF"/>
        </w:rPr>
        <w:t>Fleming, I. A., and</w:t>
      </w:r>
      <w:r w:rsidRPr="00A273A9">
        <w:rPr>
          <w:rFonts w:cstheme="minorHAnsi"/>
          <w:color w:val="222222"/>
          <w:sz w:val="24"/>
          <w:szCs w:val="24"/>
          <w:shd w:val="clear" w:color="auto" w:fill="FFFFFF"/>
        </w:rPr>
        <w:t xml:space="preserve"> Reynolds, J. D. (2003). Salmonid Breeding Systems. </w:t>
      </w:r>
      <w:r w:rsidRPr="00A273A9">
        <w:rPr>
          <w:rFonts w:cstheme="minorHAnsi"/>
          <w:i/>
          <w:iCs/>
          <w:color w:val="222222"/>
          <w:sz w:val="24"/>
          <w:szCs w:val="24"/>
          <w:shd w:val="clear" w:color="auto" w:fill="FFFFFF"/>
        </w:rPr>
        <w:t>Evolution Illuminated: Salmon and Their Relatives</w:t>
      </w:r>
      <w:r w:rsidRPr="00A273A9">
        <w:rPr>
          <w:rFonts w:cstheme="minorHAnsi"/>
          <w:color w:val="222222"/>
          <w:sz w:val="24"/>
          <w:szCs w:val="24"/>
          <w:shd w:val="clear" w:color="auto" w:fill="FFFFFF"/>
        </w:rPr>
        <w:t>, 264.</w:t>
      </w:r>
    </w:p>
    <w:p w14:paraId="2074AD12" w14:textId="77777777" w:rsidR="008F6BB5" w:rsidRPr="00A273A9" w:rsidRDefault="008F6BB5" w:rsidP="008F6BB5">
      <w:pPr>
        <w:spacing w:line="480" w:lineRule="auto"/>
        <w:ind w:left="720" w:hanging="720"/>
        <w:rPr>
          <w:rFonts w:cstheme="minorHAnsi"/>
          <w:color w:val="000000"/>
          <w:sz w:val="24"/>
          <w:szCs w:val="24"/>
          <w:shd w:val="clear" w:color="auto" w:fill="FFFFFF"/>
        </w:rPr>
      </w:pPr>
      <w:r>
        <w:rPr>
          <w:rFonts w:cstheme="minorHAnsi"/>
          <w:color w:val="222222"/>
          <w:sz w:val="24"/>
          <w:szCs w:val="24"/>
          <w:shd w:val="clear" w:color="auto" w:fill="FFFFFF"/>
        </w:rPr>
        <w:lastRenderedPageBreak/>
        <w:t>Gibbons, J. W., and</w:t>
      </w:r>
      <w:r w:rsidRPr="00A273A9">
        <w:rPr>
          <w:rFonts w:cstheme="minorHAnsi"/>
          <w:color w:val="222222"/>
          <w:sz w:val="24"/>
          <w:szCs w:val="24"/>
          <w:shd w:val="clear" w:color="auto" w:fill="FFFFFF"/>
        </w:rPr>
        <w:t xml:space="preserve"> Andrews, K. M. (2004). PIT tagging: simple technology at its best. </w:t>
      </w:r>
      <w:r w:rsidRPr="00A273A9">
        <w:rPr>
          <w:rFonts w:cstheme="minorHAnsi"/>
          <w:i/>
          <w:iCs/>
          <w:color w:val="222222"/>
          <w:sz w:val="24"/>
          <w:szCs w:val="24"/>
          <w:shd w:val="clear" w:color="auto" w:fill="FFFFFF"/>
        </w:rPr>
        <w:t>Bioscience</w:t>
      </w:r>
      <w:r w:rsidRPr="00A273A9">
        <w:rPr>
          <w:rFonts w:cstheme="minorHAnsi"/>
          <w:color w:val="222222"/>
          <w:sz w:val="24"/>
          <w:szCs w:val="24"/>
          <w:shd w:val="clear" w:color="auto" w:fill="FFFFFF"/>
        </w:rPr>
        <w:t>, </w:t>
      </w:r>
      <w:r w:rsidRPr="00A273A9">
        <w:rPr>
          <w:rFonts w:cstheme="minorHAnsi"/>
          <w:i/>
          <w:iCs/>
          <w:color w:val="222222"/>
          <w:sz w:val="24"/>
          <w:szCs w:val="24"/>
          <w:shd w:val="clear" w:color="auto" w:fill="FFFFFF"/>
        </w:rPr>
        <w:t>54</w:t>
      </w:r>
      <w:r w:rsidRPr="00A273A9">
        <w:rPr>
          <w:rFonts w:cstheme="minorHAnsi"/>
          <w:color w:val="222222"/>
          <w:sz w:val="24"/>
          <w:szCs w:val="24"/>
          <w:shd w:val="clear" w:color="auto" w:fill="FFFFFF"/>
        </w:rPr>
        <w:t>(5), 447-454.</w:t>
      </w:r>
    </w:p>
    <w:p w14:paraId="37204E00" w14:textId="77777777" w:rsidR="008F6BB5" w:rsidRPr="00792B2A" w:rsidRDefault="008F6BB5" w:rsidP="008F6BB5">
      <w:pPr>
        <w:spacing w:line="480" w:lineRule="auto"/>
        <w:ind w:left="720" w:hanging="720"/>
        <w:rPr>
          <w:rFonts w:cstheme="minorHAnsi"/>
          <w:color w:val="222222"/>
          <w:sz w:val="24"/>
          <w:szCs w:val="24"/>
          <w:shd w:val="clear" w:color="auto" w:fill="FFFFFF"/>
        </w:rPr>
      </w:pPr>
      <w:r w:rsidRPr="00792B2A">
        <w:rPr>
          <w:rFonts w:cstheme="minorHAnsi"/>
          <w:color w:val="222222"/>
          <w:sz w:val="24"/>
          <w:szCs w:val="24"/>
          <w:shd w:val="clear" w:color="auto" w:fill="FFFFFF"/>
        </w:rPr>
        <w:t xml:space="preserve">Gelman, A., and D. B. Rubin. </w:t>
      </w:r>
      <w:r>
        <w:rPr>
          <w:rFonts w:cstheme="minorHAnsi"/>
          <w:color w:val="222222"/>
          <w:sz w:val="24"/>
          <w:szCs w:val="24"/>
          <w:shd w:val="clear" w:color="auto" w:fill="FFFFFF"/>
        </w:rPr>
        <w:t>(</w:t>
      </w:r>
      <w:r w:rsidRPr="00792B2A">
        <w:rPr>
          <w:rFonts w:cstheme="minorHAnsi"/>
          <w:color w:val="222222"/>
          <w:sz w:val="24"/>
          <w:szCs w:val="24"/>
          <w:shd w:val="clear" w:color="auto" w:fill="FFFFFF"/>
        </w:rPr>
        <w:t>1992</w:t>
      </w:r>
      <w:r>
        <w:rPr>
          <w:rFonts w:cstheme="minorHAnsi"/>
          <w:color w:val="222222"/>
          <w:sz w:val="24"/>
          <w:szCs w:val="24"/>
          <w:shd w:val="clear" w:color="auto" w:fill="FFFFFF"/>
        </w:rPr>
        <w:t>)</w:t>
      </w:r>
      <w:r w:rsidRPr="00792B2A">
        <w:rPr>
          <w:rFonts w:cstheme="minorHAnsi"/>
          <w:color w:val="222222"/>
          <w:sz w:val="24"/>
          <w:szCs w:val="24"/>
          <w:shd w:val="clear" w:color="auto" w:fill="FFFFFF"/>
        </w:rPr>
        <w:t>. Inference from Iterative Simulation Using Multiple Sequences. Statistical Science 7: 457–511.</w:t>
      </w:r>
    </w:p>
    <w:p w14:paraId="4EF43F4E" w14:textId="77777777" w:rsidR="008F6BB5" w:rsidRPr="003E62E8" w:rsidRDefault="008F6BB5" w:rsidP="008F6BB5">
      <w:pPr>
        <w:spacing w:line="480" w:lineRule="auto"/>
        <w:ind w:left="720" w:hanging="720"/>
        <w:rPr>
          <w:rFonts w:cstheme="minorHAnsi"/>
          <w:color w:val="222222"/>
          <w:sz w:val="24"/>
          <w:szCs w:val="24"/>
          <w:shd w:val="clear" w:color="auto" w:fill="FFFFFF"/>
        </w:rPr>
      </w:pPr>
      <w:r w:rsidRPr="007A57C7">
        <w:rPr>
          <w:color w:val="222222"/>
          <w:sz w:val="24"/>
          <w:szCs w:val="24"/>
        </w:rPr>
        <w:t xml:space="preserve">Hatch, D. R., Fast, D. E., Bosch, W. J., Blodgett, J. W., Whiteaker, J. M., Branstetter, R., &amp; Pierce, A. L. (2013). Survival and traits of reconditioned kelt steelhead Oncorhynchus mykiss in the Yakima River, Washington. </w:t>
      </w:r>
      <w:r w:rsidRPr="007A57C7">
        <w:rPr>
          <w:i/>
          <w:iCs/>
          <w:color w:val="222222"/>
          <w:sz w:val="24"/>
          <w:szCs w:val="24"/>
        </w:rPr>
        <w:t>North American Journal of Fisheries Management</w:t>
      </w:r>
      <w:r w:rsidRPr="007A57C7">
        <w:rPr>
          <w:color w:val="222222"/>
          <w:sz w:val="24"/>
          <w:szCs w:val="24"/>
        </w:rPr>
        <w:t xml:space="preserve">, </w:t>
      </w:r>
      <w:r w:rsidRPr="007A57C7">
        <w:rPr>
          <w:i/>
          <w:iCs/>
          <w:color w:val="222222"/>
          <w:sz w:val="24"/>
          <w:szCs w:val="24"/>
        </w:rPr>
        <w:t>33</w:t>
      </w:r>
      <w:r w:rsidRPr="007A57C7">
        <w:rPr>
          <w:color w:val="222222"/>
          <w:sz w:val="24"/>
          <w:szCs w:val="24"/>
        </w:rPr>
        <w:t>(3), 615-625.</w:t>
      </w:r>
    </w:p>
    <w:p w14:paraId="0B2D7EA3" w14:textId="77777777" w:rsidR="008F6BB5" w:rsidRPr="006F31DF" w:rsidRDefault="008F6BB5" w:rsidP="008F6BB5">
      <w:pPr>
        <w:spacing w:line="480" w:lineRule="auto"/>
        <w:ind w:left="720" w:hanging="720"/>
        <w:rPr>
          <w:rFonts w:cstheme="minorHAnsi"/>
          <w:color w:val="222222"/>
          <w:sz w:val="24"/>
          <w:szCs w:val="24"/>
          <w:shd w:val="clear" w:color="auto" w:fill="FFFFFF"/>
        </w:rPr>
      </w:pPr>
      <w:r w:rsidRPr="006F31DF">
        <w:rPr>
          <w:rFonts w:cstheme="minorHAnsi"/>
          <w:color w:val="222222"/>
          <w:sz w:val="24"/>
          <w:szCs w:val="24"/>
          <w:shd w:val="clear" w:color="auto" w:fill="FFFFFF"/>
        </w:rPr>
        <w:t xml:space="preserve">Harnish, R. A., A. H. Colotelo, X. Li, K. D. Ham, and Z. Deng. </w:t>
      </w:r>
      <w:r>
        <w:rPr>
          <w:rFonts w:cstheme="minorHAnsi"/>
          <w:color w:val="222222"/>
          <w:sz w:val="24"/>
          <w:szCs w:val="24"/>
          <w:shd w:val="clear" w:color="auto" w:fill="FFFFFF"/>
        </w:rPr>
        <w:t>(</w:t>
      </w:r>
      <w:r w:rsidRPr="006F31DF">
        <w:rPr>
          <w:rFonts w:cstheme="minorHAnsi"/>
          <w:color w:val="222222"/>
          <w:sz w:val="24"/>
          <w:szCs w:val="24"/>
          <w:shd w:val="clear" w:color="auto" w:fill="FFFFFF"/>
        </w:rPr>
        <w:t>2015</w:t>
      </w:r>
      <w:r>
        <w:rPr>
          <w:rFonts w:cstheme="minorHAnsi"/>
          <w:color w:val="222222"/>
          <w:sz w:val="24"/>
          <w:szCs w:val="24"/>
          <w:shd w:val="clear" w:color="auto" w:fill="FFFFFF"/>
        </w:rPr>
        <w:t>)</w:t>
      </w:r>
      <w:r w:rsidRPr="006F31DF">
        <w:rPr>
          <w:rFonts w:cstheme="minorHAnsi"/>
          <w:color w:val="222222"/>
          <w:sz w:val="24"/>
          <w:szCs w:val="24"/>
          <w:shd w:val="clear" w:color="auto" w:fill="FFFFFF"/>
        </w:rPr>
        <w:t>. Factors affecting route selection and survival of steelhead kelts at Snake River dams in 2012 and 2013. Pacific Northwest National Laboratory, Richland, Washington.</w:t>
      </w:r>
    </w:p>
    <w:p w14:paraId="6B5FEAE2" w14:textId="77777777" w:rsidR="008F6BB5" w:rsidRDefault="008F6BB5" w:rsidP="008F6BB5">
      <w:pPr>
        <w:spacing w:line="480" w:lineRule="auto"/>
        <w:ind w:left="720" w:hanging="720"/>
        <w:rPr>
          <w:rFonts w:cstheme="minorHAnsi"/>
          <w:color w:val="222222"/>
          <w:sz w:val="24"/>
          <w:szCs w:val="24"/>
          <w:shd w:val="clear" w:color="auto" w:fill="FFFFFF"/>
        </w:rPr>
      </w:pPr>
      <w:r>
        <w:rPr>
          <w:rFonts w:cstheme="minorHAnsi"/>
          <w:color w:val="222222"/>
          <w:sz w:val="24"/>
          <w:szCs w:val="24"/>
          <w:shd w:val="clear" w:color="auto" w:fill="FFFFFF"/>
        </w:rPr>
        <w:t xml:space="preserve">Hillman, T., M. Miller, M. Johnson, C. Moran, J. Williams, M. Tonseth. C. Willard, S. Hopkins, B. Ishida, C Kamphaus, T. Pearsons, and P. Graf. (2016). </w:t>
      </w:r>
      <w:r>
        <w:rPr>
          <w:rFonts w:cstheme="minorHAnsi"/>
          <w:i/>
          <w:color w:val="222222"/>
          <w:sz w:val="24"/>
          <w:szCs w:val="24"/>
          <w:shd w:val="clear" w:color="auto" w:fill="FFFFFF"/>
        </w:rPr>
        <w:t>Monitoring and Evaluation of the Chelan and Grant County PUDs Hatchery Programs: 2015 Annual Report.</w:t>
      </w:r>
      <w:r>
        <w:rPr>
          <w:rFonts w:cstheme="minorHAnsi"/>
          <w:color w:val="222222"/>
          <w:sz w:val="24"/>
          <w:szCs w:val="24"/>
          <w:shd w:val="clear" w:color="auto" w:fill="FFFFFF"/>
        </w:rPr>
        <w:t xml:space="preserve">    </w:t>
      </w:r>
    </w:p>
    <w:p w14:paraId="03E15028" w14:textId="772CD452" w:rsidR="008F6BB5" w:rsidRPr="008E6CED" w:rsidRDefault="008F6BB5" w:rsidP="008F6BB5">
      <w:pPr>
        <w:spacing w:line="480" w:lineRule="auto"/>
        <w:ind w:left="720" w:hanging="720"/>
        <w:rPr>
          <w:rFonts w:cstheme="minorHAnsi"/>
          <w:color w:val="222222"/>
          <w:sz w:val="24"/>
          <w:szCs w:val="24"/>
          <w:shd w:val="clear" w:color="auto" w:fill="FFFFFF"/>
        </w:rPr>
      </w:pPr>
      <w:r w:rsidRPr="008E6CED">
        <w:rPr>
          <w:color w:val="222222"/>
          <w:sz w:val="24"/>
          <w:szCs w:val="24"/>
        </w:rPr>
        <w:t xml:space="preserve">Jenkins, L. E., Pierce, A. L., Graham, N., Branstetter, R., Hatch, D. R., &amp; Nagler, J. J. (2018). Reproductive performance and energy balance in consecutive and skip repeat spawning female steelhead reconditioned in captivity. </w:t>
      </w:r>
      <w:r w:rsidRPr="008E6CED">
        <w:rPr>
          <w:i/>
          <w:iCs/>
          <w:color w:val="222222"/>
          <w:sz w:val="24"/>
          <w:szCs w:val="24"/>
        </w:rPr>
        <w:t>Transactions of the American Fisheries Society</w:t>
      </w:r>
      <w:r w:rsidRPr="008E6CED">
        <w:rPr>
          <w:color w:val="222222"/>
          <w:sz w:val="24"/>
          <w:szCs w:val="24"/>
        </w:rPr>
        <w:t xml:space="preserve">, </w:t>
      </w:r>
      <w:r w:rsidRPr="008E6CED">
        <w:rPr>
          <w:i/>
          <w:iCs/>
          <w:color w:val="222222"/>
          <w:sz w:val="24"/>
          <w:szCs w:val="24"/>
        </w:rPr>
        <w:t>147</w:t>
      </w:r>
      <w:r w:rsidRPr="008E6CED">
        <w:rPr>
          <w:color w:val="222222"/>
          <w:sz w:val="24"/>
          <w:szCs w:val="24"/>
        </w:rPr>
        <w:t>(5), 959-971.</w:t>
      </w:r>
    </w:p>
    <w:p w14:paraId="4CD3C609" w14:textId="0F1322DF" w:rsidR="008F6BB5"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 xml:space="preserve">Keefer, M. L., Peery, C. A., Bjornn, T. C., Jepson, M. A., </w:t>
      </w:r>
      <w:r>
        <w:rPr>
          <w:rFonts w:cstheme="minorHAnsi"/>
          <w:color w:val="222222"/>
          <w:sz w:val="24"/>
          <w:szCs w:val="24"/>
          <w:shd w:val="clear" w:color="auto" w:fill="FFFFFF"/>
        </w:rPr>
        <w:t>and</w:t>
      </w:r>
      <w:r w:rsidRPr="00A273A9">
        <w:rPr>
          <w:rFonts w:cstheme="minorHAnsi"/>
          <w:color w:val="222222"/>
          <w:sz w:val="24"/>
          <w:szCs w:val="24"/>
          <w:shd w:val="clear" w:color="auto" w:fill="FFFFFF"/>
        </w:rPr>
        <w:t xml:space="preserve"> Stuehrenberg, L. C. (2004). Hydrosystem, dam, and reservoir passage rates of adult Chinook salmon and Steelhead </w:t>
      </w:r>
      <w:r w:rsidRPr="00A273A9">
        <w:rPr>
          <w:rFonts w:cstheme="minorHAnsi"/>
          <w:color w:val="222222"/>
          <w:sz w:val="24"/>
          <w:szCs w:val="24"/>
          <w:shd w:val="clear" w:color="auto" w:fill="FFFFFF"/>
        </w:rPr>
        <w:lastRenderedPageBreak/>
        <w:t>in the Columbia and Snake rivers. </w:t>
      </w:r>
      <w:r w:rsidRPr="00A273A9">
        <w:rPr>
          <w:rFonts w:cstheme="minorHAnsi"/>
          <w:i/>
          <w:iCs/>
          <w:color w:val="222222"/>
          <w:sz w:val="24"/>
          <w:szCs w:val="24"/>
          <w:shd w:val="clear" w:color="auto" w:fill="FFFFFF"/>
        </w:rPr>
        <w:t>Transactions of the American Fisheries Society</w:t>
      </w:r>
      <w:r w:rsidRPr="00A273A9">
        <w:rPr>
          <w:rFonts w:cstheme="minorHAnsi"/>
          <w:color w:val="222222"/>
          <w:sz w:val="24"/>
          <w:szCs w:val="24"/>
          <w:shd w:val="clear" w:color="auto" w:fill="FFFFFF"/>
        </w:rPr>
        <w:t>, </w:t>
      </w:r>
      <w:r w:rsidRPr="00A273A9">
        <w:rPr>
          <w:rFonts w:cstheme="minorHAnsi"/>
          <w:i/>
          <w:iCs/>
          <w:color w:val="222222"/>
          <w:sz w:val="24"/>
          <w:szCs w:val="24"/>
          <w:shd w:val="clear" w:color="auto" w:fill="FFFFFF"/>
        </w:rPr>
        <w:t>133</w:t>
      </w:r>
      <w:r w:rsidRPr="00A273A9">
        <w:rPr>
          <w:rFonts w:cstheme="minorHAnsi"/>
          <w:color w:val="222222"/>
          <w:sz w:val="24"/>
          <w:szCs w:val="24"/>
          <w:shd w:val="clear" w:color="auto" w:fill="FFFFFF"/>
        </w:rPr>
        <w:t>(6), 1413-1439.</w:t>
      </w:r>
    </w:p>
    <w:p w14:paraId="6C2D8526" w14:textId="4C1DA5EE" w:rsidR="00E15C8C" w:rsidRDefault="00E15C8C" w:rsidP="009C6535">
      <w:pPr>
        <w:spacing w:line="480" w:lineRule="auto"/>
        <w:ind w:left="720" w:hanging="720"/>
        <w:rPr>
          <w:rFonts w:cstheme="minorHAnsi"/>
          <w:color w:val="222222"/>
          <w:sz w:val="24"/>
          <w:szCs w:val="24"/>
          <w:shd w:val="clear" w:color="auto" w:fill="FFFFFF"/>
        </w:rPr>
      </w:pPr>
      <w:r w:rsidRPr="00E15C8C">
        <w:rPr>
          <w:rFonts w:cstheme="minorHAnsi"/>
          <w:color w:val="222222"/>
          <w:sz w:val="24"/>
          <w:szCs w:val="24"/>
          <w:shd w:val="clear" w:color="auto" w:fill="FFFFFF"/>
        </w:rPr>
        <w:t>Keefer, M</w:t>
      </w:r>
      <w:r w:rsidR="009C6535">
        <w:rPr>
          <w:rFonts w:cstheme="minorHAnsi"/>
          <w:color w:val="222222"/>
          <w:sz w:val="24"/>
          <w:szCs w:val="24"/>
          <w:shd w:val="clear" w:color="auto" w:fill="FFFFFF"/>
        </w:rPr>
        <w:t>.</w:t>
      </w:r>
      <w:r w:rsidRPr="00E15C8C">
        <w:rPr>
          <w:rFonts w:cstheme="minorHAnsi"/>
          <w:color w:val="222222"/>
          <w:sz w:val="24"/>
          <w:szCs w:val="24"/>
          <w:shd w:val="clear" w:color="auto" w:fill="FFFFFF"/>
        </w:rPr>
        <w:t xml:space="preserve"> L, Peery</w:t>
      </w:r>
      <w:r w:rsidR="009C6535">
        <w:rPr>
          <w:rFonts w:cstheme="minorHAnsi"/>
          <w:color w:val="222222"/>
          <w:sz w:val="24"/>
          <w:szCs w:val="24"/>
          <w:shd w:val="clear" w:color="auto" w:fill="FFFFFF"/>
        </w:rPr>
        <w:t>, C. A.</w:t>
      </w:r>
      <w:r w:rsidRPr="00E15C8C">
        <w:rPr>
          <w:rFonts w:cstheme="minorHAnsi"/>
          <w:color w:val="222222"/>
          <w:sz w:val="24"/>
          <w:szCs w:val="24"/>
          <w:shd w:val="clear" w:color="auto" w:fill="FFFFFF"/>
        </w:rPr>
        <w:t>, Daigle</w:t>
      </w:r>
      <w:r w:rsidR="009C6535">
        <w:rPr>
          <w:rFonts w:cstheme="minorHAnsi"/>
          <w:color w:val="222222"/>
          <w:sz w:val="24"/>
          <w:szCs w:val="24"/>
          <w:shd w:val="clear" w:color="auto" w:fill="FFFFFF"/>
        </w:rPr>
        <w:t>, W. R.</w:t>
      </w:r>
      <w:r w:rsidRPr="00E15C8C">
        <w:rPr>
          <w:rFonts w:cstheme="minorHAnsi"/>
          <w:color w:val="222222"/>
          <w:sz w:val="24"/>
          <w:szCs w:val="24"/>
          <w:shd w:val="clear" w:color="auto" w:fill="FFFFFF"/>
        </w:rPr>
        <w:t>, Jepson</w:t>
      </w:r>
      <w:r w:rsidR="009C6535">
        <w:rPr>
          <w:rFonts w:cstheme="minorHAnsi"/>
          <w:color w:val="222222"/>
          <w:sz w:val="24"/>
          <w:szCs w:val="24"/>
          <w:shd w:val="clear" w:color="auto" w:fill="FFFFFF"/>
        </w:rPr>
        <w:t>, M. A.</w:t>
      </w:r>
      <w:r w:rsidRPr="00E15C8C">
        <w:rPr>
          <w:rFonts w:cstheme="minorHAnsi"/>
          <w:color w:val="222222"/>
          <w:sz w:val="24"/>
          <w:szCs w:val="24"/>
          <w:shd w:val="clear" w:color="auto" w:fill="FFFFFF"/>
        </w:rPr>
        <w:t>, Lee</w:t>
      </w:r>
      <w:r w:rsidR="009C6535">
        <w:rPr>
          <w:rFonts w:cstheme="minorHAnsi"/>
          <w:color w:val="222222"/>
          <w:sz w:val="24"/>
          <w:szCs w:val="24"/>
          <w:shd w:val="clear" w:color="auto" w:fill="FFFFFF"/>
        </w:rPr>
        <w:t>, S. R.</w:t>
      </w:r>
      <w:r w:rsidRPr="00E15C8C">
        <w:rPr>
          <w:rFonts w:cstheme="minorHAnsi"/>
          <w:color w:val="222222"/>
          <w:sz w:val="24"/>
          <w:szCs w:val="24"/>
          <w:shd w:val="clear" w:color="auto" w:fill="FFFFFF"/>
        </w:rPr>
        <w:t>, Boggs</w:t>
      </w:r>
      <w:r w:rsidR="009C6535">
        <w:rPr>
          <w:rFonts w:cstheme="minorHAnsi"/>
          <w:color w:val="222222"/>
          <w:sz w:val="24"/>
          <w:szCs w:val="24"/>
          <w:shd w:val="clear" w:color="auto" w:fill="FFFFFF"/>
        </w:rPr>
        <w:t>, C. T.,</w:t>
      </w:r>
      <w:r w:rsidRPr="00E15C8C">
        <w:rPr>
          <w:rFonts w:cstheme="minorHAnsi"/>
          <w:color w:val="222222"/>
          <w:sz w:val="24"/>
          <w:szCs w:val="24"/>
          <w:shd w:val="clear" w:color="auto" w:fill="FFFFFF"/>
        </w:rPr>
        <w:t xml:space="preserve"> Tolotti</w:t>
      </w:r>
      <w:r w:rsidR="009C6535">
        <w:rPr>
          <w:rFonts w:cstheme="minorHAnsi"/>
          <w:color w:val="222222"/>
          <w:sz w:val="24"/>
          <w:szCs w:val="24"/>
          <w:shd w:val="clear" w:color="auto" w:fill="FFFFFF"/>
        </w:rPr>
        <w:t>, K. R.</w:t>
      </w:r>
      <w:r w:rsidRPr="00E15C8C">
        <w:rPr>
          <w:rFonts w:cstheme="minorHAnsi"/>
          <w:color w:val="222222"/>
          <w:sz w:val="24"/>
          <w:szCs w:val="24"/>
          <w:shd w:val="clear" w:color="auto" w:fill="FFFFFF"/>
        </w:rPr>
        <w:t>, and Burke</w:t>
      </w:r>
      <w:r w:rsidR="009C6535">
        <w:rPr>
          <w:rFonts w:cstheme="minorHAnsi"/>
          <w:color w:val="222222"/>
          <w:sz w:val="24"/>
          <w:szCs w:val="24"/>
          <w:shd w:val="clear" w:color="auto" w:fill="FFFFFF"/>
        </w:rPr>
        <w:t>, B. J</w:t>
      </w:r>
      <w:r w:rsidRPr="00E15C8C">
        <w:rPr>
          <w:rFonts w:cstheme="minorHAnsi"/>
          <w:color w:val="222222"/>
          <w:sz w:val="24"/>
          <w:szCs w:val="24"/>
          <w:shd w:val="clear" w:color="auto" w:fill="FFFFFF"/>
        </w:rPr>
        <w:t xml:space="preserve">. </w:t>
      </w:r>
      <w:r w:rsidR="009C6535">
        <w:rPr>
          <w:rFonts w:cstheme="minorHAnsi"/>
          <w:color w:val="222222"/>
          <w:sz w:val="24"/>
          <w:szCs w:val="24"/>
          <w:shd w:val="clear" w:color="auto" w:fill="FFFFFF"/>
        </w:rPr>
        <w:t xml:space="preserve">(2005). </w:t>
      </w:r>
      <w:r w:rsidRPr="00E15C8C">
        <w:rPr>
          <w:rFonts w:cstheme="minorHAnsi"/>
          <w:color w:val="222222"/>
          <w:sz w:val="24"/>
          <w:szCs w:val="24"/>
          <w:shd w:val="clear" w:color="auto" w:fill="FFFFFF"/>
        </w:rPr>
        <w:t xml:space="preserve">Escapement, </w:t>
      </w:r>
      <w:r w:rsidR="009C6535">
        <w:rPr>
          <w:rFonts w:cstheme="minorHAnsi"/>
          <w:color w:val="222222"/>
          <w:sz w:val="24"/>
          <w:szCs w:val="24"/>
          <w:shd w:val="clear" w:color="auto" w:fill="FFFFFF"/>
        </w:rPr>
        <w:t>h</w:t>
      </w:r>
      <w:r w:rsidRPr="00E15C8C">
        <w:rPr>
          <w:rFonts w:cstheme="minorHAnsi"/>
          <w:color w:val="222222"/>
          <w:sz w:val="24"/>
          <w:szCs w:val="24"/>
          <w:shd w:val="clear" w:color="auto" w:fill="FFFFFF"/>
        </w:rPr>
        <w:t xml:space="preserve">arvest, and </w:t>
      </w:r>
      <w:r w:rsidR="009C6535">
        <w:rPr>
          <w:rFonts w:cstheme="minorHAnsi"/>
          <w:color w:val="222222"/>
          <w:sz w:val="24"/>
          <w:szCs w:val="24"/>
          <w:shd w:val="clear" w:color="auto" w:fill="FFFFFF"/>
        </w:rPr>
        <w:t>u</w:t>
      </w:r>
      <w:r w:rsidRPr="00E15C8C">
        <w:rPr>
          <w:rFonts w:cstheme="minorHAnsi"/>
          <w:color w:val="222222"/>
          <w:sz w:val="24"/>
          <w:szCs w:val="24"/>
          <w:shd w:val="clear" w:color="auto" w:fill="FFFFFF"/>
        </w:rPr>
        <w:t xml:space="preserve">nknown </w:t>
      </w:r>
      <w:r w:rsidR="009C6535">
        <w:rPr>
          <w:rFonts w:cstheme="minorHAnsi"/>
          <w:color w:val="222222"/>
          <w:sz w:val="24"/>
          <w:szCs w:val="24"/>
          <w:shd w:val="clear" w:color="auto" w:fill="FFFFFF"/>
        </w:rPr>
        <w:t>l</w:t>
      </w:r>
      <w:r w:rsidRPr="00E15C8C">
        <w:rPr>
          <w:rFonts w:cstheme="minorHAnsi"/>
          <w:color w:val="222222"/>
          <w:sz w:val="24"/>
          <w:szCs w:val="24"/>
          <w:shd w:val="clear" w:color="auto" w:fill="FFFFFF"/>
        </w:rPr>
        <w:t xml:space="preserve">oss of </w:t>
      </w:r>
      <w:r w:rsidR="009C6535">
        <w:rPr>
          <w:rFonts w:cstheme="minorHAnsi"/>
          <w:color w:val="222222"/>
          <w:sz w:val="24"/>
          <w:szCs w:val="24"/>
          <w:shd w:val="clear" w:color="auto" w:fill="FFFFFF"/>
        </w:rPr>
        <w:t>r</w:t>
      </w:r>
      <w:r w:rsidRPr="00E15C8C">
        <w:rPr>
          <w:rFonts w:cstheme="minorHAnsi"/>
          <w:color w:val="222222"/>
          <w:sz w:val="24"/>
          <w:szCs w:val="24"/>
          <w:shd w:val="clear" w:color="auto" w:fill="FFFFFF"/>
        </w:rPr>
        <w:t>adio-</w:t>
      </w:r>
      <w:r w:rsidR="009C6535">
        <w:rPr>
          <w:rFonts w:cstheme="minorHAnsi"/>
          <w:color w:val="222222"/>
          <w:sz w:val="24"/>
          <w:szCs w:val="24"/>
          <w:shd w:val="clear" w:color="auto" w:fill="FFFFFF"/>
        </w:rPr>
        <w:t>t</w:t>
      </w:r>
      <w:r w:rsidRPr="00E15C8C">
        <w:rPr>
          <w:rFonts w:cstheme="minorHAnsi"/>
          <w:color w:val="222222"/>
          <w:sz w:val="24"/>
          <w:szCs w:val="24"/>
          <w:shd w:val="clear" w:color="auto" w:fill="FFFFFF"/>
        </w:rPr>
        <w:t xml:space="preserve">agged </w:t>
      </w:r>
      <w:r w:rsidR="009C6535">
        <w:rPr>
          <w:rFonts w:cstheme="minorHAnsi"/>
          <w:color w:val="222222"/>
          <w:sz w:val="24"/>
          <w:szCs w:val="24"/>
          <w:shd w:val="clear" w:color="auto" w:fill="FFFFFF"/>
        </w:rPr>
        <w:t>a</w:t>
      </w:r>
      <w:r w:rsidRPr="00E15C8C">
        <w:rPr>
          <w:rFonts w:cstheme="minorHAnsi"/>
          <w:color w:val="222222"/>
          <w:sz w:val="24"/>
          <w:szCs w:val="24"/>
          <w:shd w:val="clear" w:color="auto" w:fill="FFFFFF"/>
        </w:rPr>
        <w:t xml:space="preserve">dult </w:t>
      </w:r>
      <w:r w:rsidR="009C6535">
        <w:rPr>
          <w:rFonts w:cstheme="minorHAnsi"/>
          <w:color w:val="222222"/>
          <w:sz w:val="24"/>
          <w:szCs w:val="24"/>
          <w:shd w:val="clear" w:color="auto" w:fill="FFFFFF"/>
        </w:rPr>
        <w:t>s</w:t>
      </w:r>
      <w:r w:rsidRPr="00E15C8C">
        <w:rPr>
          <w:rFonts w:cstheme="minorHAnsi"/>
          <w:color w:val="222222"/>
          <w:sz w:val="24"/>
          <w:szCs w:val="24"/>
          <w:shd w:val="clear" w:color="auto" w:fill="FFFFFF"/>
        </w:rPr>
        <w:t xml:space="preserve">almonids in the </w:t>
      </w:r>
      <w:r w:rsidR="009C6535">
        <w:rPr>
          <w:rFonts w:cstheme="minorHAnsi"/>
          <w:color w:val="222222"/>
          <w:sz w:val="24"/>
          <w:szCs w:val="24"/>
          <w:shd w:val="clear" w:color="auto" w:fill="FFFFFF"/>
        </w:rPr>
        <w:t>C</w:t>
      </w:r>
      <w:r w:rsidRPr="00E15C8C">
        <w:rPr>
          <w:rFonts w:cstheme="minorHAnsi"/>
          <w:color w:val="222222"/>
          <w:sz w:val="24"/>
          <w:szCs w:val="24"/>
          <w:shd w:val="clear" w:color="auto" w:fill="FFFFFF"/>
        </w:rPr>
        <w:t xml:space="preserve">olumbia River – Snake River Hydrosystem” </w:t>
      </w:r>
      <w:r w:rsidR="009C6535" w:rsidRPr="007D56AB">
        <w:rPr>
          <w:rFonts w:cstheme="minorHAnsi"/>
          <w:i/>
          <w:iCs/>
          <w:sz w:val="24"/>
          <w:szCs w:val="24"/>
        </w:rPr>
        <w:t>Canadian Journal of Fisheries and Aquatic Sciences</w:t>
      </w:r>
      <w:r w:rsidR="009C6535" w:rsidRPr="007D56AB">
        <w:rPr>
          <w:rFonts w:cstheme="minorHAnsi"/>
          <w:sz w:val="24"/>
          <w:szCs w:val="24"/>
        </w:rPr>
        <w:t>,</w:t>
      </w:r>
      <w:r w:rsidR="009C6535">
        <w:rPr>
          <w:rFonts w:cstheme="minorHAnsi"/>
          <w:sz w:val="24"/>
          <w:szCs w:val="24"/>
        </w:rPr>
        <w:t xml:space="preserve"> </w:t>
      </w:r>
      <w:r w:rsidRPr="00565624">
        <w:rPr>
          <w:rFonts w:cstheme="minorHAnsi"/>
          <w:i/>
          <w:iCs/>
          <w:color w:val="222222"/>
          <w:sz w:val="24"/>
          <w:szCs w:val="24"/>
          <w:shd w:val="clear" w:color="auto" w:fill="FFFFFF"/>
        </w:rPr>
        <w:t>62</w:t>
      </w:r>
      <w:r w:rsidRPr="00E15C8C">
        <w:rPr>
          <w:rFonts w:cstheme="minorHAnsi"/>
          <w:color w:val="222222"/>
          <w:sz w:val="24"/>
          <w:szCs w:val="24"/>
          <w:shd w:val="clear" w:color="auto" w:fill="FFFFFF"/>
        </w:rPr>
        <w:t xml:space="preserve"> (2005)</w:t>
      </w:r>
      <w:r w:rsidR="009C6535">
        <w:rPr>
          <w:rFonts w:cstheme="minorHAnsi"/>
          <w:color w:val="222222"/>
          <w:sz w:val="24"/>
          <w:szCs w:val="24"/>
          <w:shd w:val="clear" w:color="auto" w:fill="FFFFFF"/>
        </w:rPr>
        <w:t xml:space="preserve">, </w:t>
      </w:r>
      <w:r w:rsidRPr="00E15C8C">
        <w:rPr>
          <w:rFonts w:cstheme="minorHAnsi"/>
          <w:color w:val="222222"/>
          <w:sz w:val="24"/>
          <w:szCs w:val="24"/>
          <w:shd w:val="clear" w:color="auto" w:fill="FFFFFF"/>
        </w:rPr>
        <w:t xml:space="preserve"> </w:t>
      </w:r>
      <w:r w:rsidR="009C6535">
        <w:rPr>
          <w:rFonts w:cstheme="minorHAnsi"/>
          <w:color w:val="222222"/>
          <w:sz w:val="24"/>
          <w:szCs w:val="24"/>
          <w:shd w:val="clear" w:color="auto" w:fill="FFFFFF"/>
        </w:rPr>
        <w:t>930-949</w:t>
      </w:r>
      <w:r w:rsidRPr="00E15C8C">
        <w:rPr>
          <w:rFonts w:cstheme="minorHAnsi"/>
          <w:color w:val="222222"/>
          <w:sz w:val="24"/>
          <w:szCs w:val="24"/>
          <w:shd w:val="clear" w:color="auto" w:fill="FFFFFF"/>
        </w:rPr>
        <w:t>.</w:t>
      </w:r>
    </w:p>
    <w:p w14:paraId="77BB42BF" w14:textId="600B3F3E" w:rsidR="007D56AB" w:rsidRPr="00A273A9" w:rsidRDefault="007D56AB" w:rsidP="007D56AB">
      <w:pPr>
        <w:spacing w:line="480" w:lineRule="auto"/>
        <w:ind w:left="720" w:hanging="720"/>
        <w:rPr>
          <w:rFonts w:cstheme="minorHAnsi"/>
          <w:sz w:val="24"/>
          <w:szCs w:val="24"/>
        </w:rPr>
      </w:pPr>
      <w:r w:rsidRPr="007D56AB">
        <w:rPr>
          <w:rFonts w:cstheme="minorHAnsi"/>
          <w:sz w:val="24"/>
          <w:szCs w:val="24"/>
        </w:rPr>
        <w:t>Keefer, M. L., Caudill, C. C., Peery, C. A., &amp; Bjornn, T. C. (2006). Route selection in a large river during the homing migration of Chinook salmon (</w:t>
      </w:r>
      <w:r w:rsidRPr="00565624">
        <w:rPr>
          <w:rFonts w:cstheme="minorHAnsi"/>
          <w:i/>
          <w:iCs/>
          <w:sz w:val="24"/>
          <w:szCs w:val="24"/>
        </w:rPr>
        <w:t>Oncorhynchus</w:t>
      </w:r>
      <w:r w:rsidRPr="007D56AB">
        <w:rPr>
          <w:rFonts w:cstheme="minorHAnsi"/>
          <w:sz w:val="24"/>
          <w:szCs w:val="24"/>
        </w:rPr>
        <w:t xml:space="preserve"> </w:t>
      </w:r>
      <w:r w:rsidRPr="00565624">
        <w:rPr>
          <w:rFonts w:cstheme="minorHAnsi"/>
          <w:i/>
          <w:iCs/>
          <w:sz w:val="24"/>
          <w:szCs w:val="24"/>
        </w:rPr>
        <w:t>tshawytscha</w:t>
      </w:r>
      <w:r w:rsidRPr="007D56AB">
        <w:rPr>
          <w:rFonts w:cstheme="minorHAnsi"/>
          <w:sz w:val="24"/>
          <w:szCs w:val="24"/>
        </w:rPr>
        <w:t>). </w:t>
      </w:r>
      <w:r w:rsidRPr="007D56AB">
        <w:rPr>
          <w:rFonts w:cstheme="minorHAnsi"/>
          <w:i/>
          <w:iCs/>
          <w:sz w:val="24"/>
          <w:szCs w:val="24"/>
        </w:rPr>
        <w:t>Canadian Journal of Fisheries and Aquatic Sciences</w:t>
      </w:r>
      <w:r w:rsidRPr="007D56AB">
        <w:rPr>
          <w:rFonts w:cstheme="minorHAnsi"/>
          <w:sz w:val="24"/>
          <w:szCs w:val="24"/>
        </w:rPr>
        <w:t>, </w:t>
      </w:r>
      <w:r w:rsidRPr="007D56AB">
        <w:rPr>
          <w:rFonts w:cstheme="minorHAnsi"/>
          <w:i/>
          <w:iCs/>
          <w:sz w:val="24"/>
          <w:szCs w:val="24"/>
        </w:rPr>
        <w:t>63</w:t>
      </w:r>
      <w:r w:rsidRPr="007D56AB">
        <w:rPr>
          <w:rFonts w:cstheme="minorHAnsi"/>
          <w:sz w:val="24"/>
          <w:szCs w:val="24"/>
        </w:rPr>
        <w:t>(8), 1752-1762.</w:t>
      </w:r>
    </w:p>
    <w:p w14:paraId="736116EA" w14:textId="77777777" w:rsidR="008F6BB5" w:rsidRPr="00A273A9"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 xml:space="preserve">Keefer, M. L., Boggs, C. T., Peery, C. A., </w:t>
      </w:r>
      <w:r>
        <w:rPr>
          <w:rFonts w:cstheme="minorHAnsi"/>
          <w:color w:val="222222"/>
          <w:sz w:val="24"/>
          <w:szCs w:val="24"/>
          <w:shd w:val="clear" w:color="auto" w:fill="FFFFFF"/>
        </w:rPr>
        <w:t>and</w:t>
      </w:r>
      <w:r w:rsidRPr="00A273A9">
        <w:rPr>
          <w:rFonts w:cstheme="minorHAnsi"/>
          <w:color w:val="222222"/>
          <w:sz w:val="24"/>
          <w:szCs w:val="24"/>
          <w:shd w:val="clear" w:color="auto" w:fill="FFFFFF"/>
        </w:rPr>
        <w:t xml:space="preserve"> Caudill, C. C. (2008a). Overwintering distribution, behavior, and survival of adult summer Steelhead: variability among Columbia River populations. </w:t>
      </w:r>
      <w:r w:rsidRPr="00A273A9">
        <w:rPr>
          <w:rFonts w:cstheme="minorHAnsi"/>
          <w:i/>
          <w:iCs/>
          <w:color w:val="222222"/>
          <w:sz w:val="24"/>
          <w:szCs w:val="24"/>
          <w:shd w:val="clear" w:color="auto" w:fill="FFFFFF"/>
        </w:rPr>
        <w:t>North American Journal of Fisheries Management</w:t>
      </w:r>
      <w:r w:rsidRPr="00A273A9">
        <w:rPr>
          <w:rFonts w:cstheme="minorHAnsi"/>
          <w:color w:val="222222"/>
          <w:sz w:val="24"/>
          <w:szCs w:val="24"/>
          <w:shd w:val="clear" w:color="auto" w:fill="FFFFFF"/>
        </w:rPr>
        <w:t>, </w:t>
      </w:r>
      <w:r w:rsidRPr="00A273A9">
        <w:rPr>
          <w:rFonts w:cstheme="minorHAnsi"/>
          <w:i/>
          <w:iCs/>
          <w:color w:val="222222"/>
          <w:sz w:val="24"/>
          <w:szCs w:val="24"/>
          <w:shd w:val="clear" w:color="auto" w:fill="FFFFFF"/>
        </w:rPr>
        <w:t>28</w:t>
      </w:r>
      <w:r w:rsidRPr="00A273A9">
        <w:rPr>
          <w:rFonts w:cstheme="minorHAnsi"/>
          <w:color w:val="222222"/>
          <w:sz w:val="24"/>
          <w:szCs w:val="24"/>
          <w:shd w:val="clear" w:color="auto" w:fill="FFFFFF"/>
        </w:rPr>
        <w:t>(1), 81-96.</w:t>
      </w:r>
    </w:p>
    <w:p w14:paraId="6EB9126E" w14:textId="6392DF00" w:rsidR="008F6BB5" w:rsidRDefault="008F6BB5" w:rsidP="008F6BB5">
      <w:pPr>
        <w:spacing w:line="480" w:lineRule="auto"/>
        <w:ind w:left="720" w:hanging="720"/>
        <w:rPr>
          <w:rFonts w:cstheme="minorHAnsi"/>
          <w:color w:val="222222"/>
          <w:sz w:val="24"/>
          <w:szCs w:val="24"/>
          <w:shd w:val="clear" w:color="auto" w:fill="FFFFFF"/>
        </w:rPr>
      </w:pPr>
      <w:r w:rsidRPr="00A273A9">
        <w:rPr>
          <w:rFonts w:cstheme="minorHAnsi"/>
          <w:color w:val="222222"/>
          <w:sz w:val="24"/>
          <w:szCs w:val="24"/>
          <w:shd w:val="clear" w:color="auto" w:fill="FFFFFF"/>
        </w:rPr>
        <w:t>Keefer, M. L., Wertheimer, R. H., Evans, A</w:t>
      </w:r>
      <w:r w:rsidRPr="00E57F7C">
        <w:rPr>
          <w:rFonts w:cstheme="minorHAnsi"/>
          <w:color w:val="222222"/>
          <w:sz w:val="24"/>
          <w:szCs w:val="24"/>
          <w:shd w:val="clear" w:color="auto" w:fill="FFFFFF"/>
        </w:rPr>
        <w:t>. F., Boggs, C. T., and Peery, C. A. (2008b). Iteroparity in Columbia River summer-run Steelhead (</w:t>
      </w:r>
      <w:r w:rsidRPr="00E57F7C">
        <w:rPr>
          <w:rFonts w:cstheme="minorHAnsi"/>
          <w:i/>
          <w:color w:val="222222"/>
          <w:sz w:val="24"/>
          <w:szCs w:val="24"/>
          <w:shd w:val="clear" w:color="auto" w:fill="FFFFFF"/>
        </w:rPr>
        <w:t>Oncorhynchus mykiss</w:t>
      </w:r>
      <w:r w:rsidRPr="00E57F7C">
        <w:rPr>
          <w:rFonts w:cstheme="minorHAnsi"/>
          <w:color w:val="222222"/>
          <w:sz w:val="24"/>
          <w:szCs w:val="24"/>
          <w:shd w:val="clear" w:color="auto" w:fill="FFFFFF"/>
        </w:rPr>
        <w:t>): implications for conservation. </w:t>
      </w:r>
      <w:r w:rsidRPr="00E57F7C">
        <w:rPr>
          <w:rFonts w:cstheme="minorHAnsi"/>
          <w:i/>
          <w:iCs/>
          <w:color w:val="222222"/>
          <w:sz w:val="24"/>
          <w:szCs w:val="24"/>
          <w:shd w:val="clear" w:color="auto" w:fill="FFFFFF"/>
        </w:rPr>
        <w:t>Canadian Journal of Fisheries and Aquatic Sciences</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65</w:t>
      </w:r>
      <w:r w:rsidRPr="00E57F7C">
        <w:rPr>
          <w:rFonts w:cstheme="minorHAnsi"/>
          <w:color w:val="222222"/>
          <w:sz w:val="24"/>
          <w:szCs w:val="24"/>
          <w:shd w:val="clear" w:color="auto" w:fill="FFFFFF"/>
        </w:rPr>
        <w:t>(12), 2592-2605.</w:t>
      </w:r>
    </w:p>
    <w:p w14:paraId="1481EE4D" w14:textId="44FA1152" w:rsidR="00025F23" w:rsidRPr="00E57F7C" w:rsidRDefault="00025F23" w:rsidP="00025F23">
      <w:pPr>
        <w:spacing w:line="480" w:lineRule="auto"/>
        <w:ind w:left="720" w:hanging="720"/>
        <w:rPr>
          <w:rFonts w:cstheme="minorHAnsi"/>
          <w:color w:val="222222"/>
          <w:sz w:val="24"/>
          <w:szCs w:val="24"/>
          <w:shd w:val="clear" w:color="auto" w:fill="FFFFFF"/>
        </w:rPr>
      </w:pPr>
      <w:r w:rsidRPr="00025F23">
        <w:rPr>
          <w:rFonts w:cstheme="minorHAnsi"/>
          <w:color w:val="222222"/>
          <w:sz w:val="24"/>
          <w:szCs w:val="24"/>
          <w:shd w:val="clear" w:color="auto" w:fill="FFFFFF"/>
        </w:rPr>
        <w:t>Keefer, M. L., Caudill, C. C., Peery, C. A., &amp; Lee, S. R. (2008</w:t>
      </w:r>
      <w:r>
        <w:rPr>
          <w:rFonts w:cstheme="minorHAnsi"/>
          <w:color w:val="222222"/>
          <w:sz w:val="24"/>
          <w:szCs w:val="24"/>
          <w:shd w:val="clear" w:color="auto" w:fill="FFFFFF"/>
        </w:rPr>
        <w:t>c</w:t>
      </w:r>
      <w:r w:rsidRPr="00025F23">
        <w:rPr>
          <w:rFonts w:cstheme="minorHAnsi"/>
          <w:color w:val="222222"/>
          <w:sz w:val="24"/>
          <w:szCs w:val="24"/>
          <w:shd w:val="clear" w:color="auto" w:fill="FFFFFF"/>
        </w:rPr>
        <w:t>). Transporting juvenile salmonids around dams impairs adult migration. </w:t>
      </w:r>
      <w:r w:rsidRPr="00025F23">
        <w:rPr>
          <w:rFonts w:cstheme="minorHAnsi"/>
          <w:i/>
          <w:iCs/>
          <w:color w:val="222222"/>
          <w:sz w:val="24"/>
          <w:szCs w:val="24"/>
          <w:shd w:val="clear" w:color="auto" w:fill="FFFFFF"/>
        </w:rPr>
        <w:t>Ecological applications</w:t>
      </w:r>
      <w:r w:rsidRPr="00025F23">
        <w:rPr>
          <w:rFonts w:cstheme="minorHAnsi"/>
          <w:color w:val="222222"/>
          <w:sz w:val="24"/>
          <w:szCs w:val="24"/>
          <w:shd w:val="clear" w:color="auto" w:fill="FFFFFF"/>
        </w:rPr>
        <w:t>, </w:t>
      </w:r>
      <w:r w:rsidRPr="00025F23">
        <w:rPr>
          <w:rFonts w:cstheme="minorHAnsi"/>
          <w:i/>
          <w:iCs/>
          <w:color w:val="222222"/>
          <w:sz w:val="24"/>
          <w:szCs w:val="24"/>
          <w:shd w:val="clear" w:color="auto" w:fill="FFFFFF"/>
        </w:rPr>
        <w:t>18</w:t>
      </w:r>
      <w:r w:rsidRPr="00025F23">
        <w:rPr>
          <w:rFonts w:cstheme="minorHAnsi"/>
          <w:color w:val="222222"/>
          <w:sz w:val="24"/>
          <w:szCs w:val="24"/>
          <w:shd w:val="clear" w:color="auto" w:fill="FFFFFF"/>
        </w:rPr>
        <w:t>(8), 1888-1900.</w:t>
      </w:r>
    </w:p>
    <w:p w14:paraId="03B0A92F" w14:textId="391736C1" w:rsidR="00A50027" w:rsidRPr="00A50027" w:rsidRDefault="00A50027" w:rsidP="008F6BB5">
      <w:pPr>
        <w:spacing w:line="480" w:lineRule="auto"/>
        <w:ind w:left="720" w:hanging="720"/>
        <w:rPr>
          <w:rFonts w:cstheme="minorHAnsi"/>
          <w:color w:val="222222"/>
          <w:sz w:val="24"/>
          <w:szCs w:val="24"/>
          <w:shd w:val="clear" w:color="auto" w:fill="FFFFFF"/>
        </w:rPr>
      </w:pPr>
      <w:r w:rsidRPr="00D74909">
        <w:rPr>
          <w:color w:val="222222"/>
          <w:sz w:val="24"/>
          <w:szCs w:val="24"/>
        </w:rPr>
        <w:t xml:space="preserve">Keefer, M. L., Caudill, C. C., Peery, C. A., &amp; Moser, M. L. (2013). Context-dependent diel behavior of upstream-migrating anadromous fishes. </w:t>
      </w:r>
      <w:r w:rsidRPr="00D74909">
        <w:rPr>
          <w:i/>
          <w:iCs/>
          <w:color w:val="222222"/>
          <w:sz w:val="24"/>
          <w:szCs w:val="24"/>
        </w:rPr>
        <w:t>Environmental Biology of Fishes</w:t>
      </w:r>
      <w:r w:rsidRPr="00D74909">
        <w:rPr>
          <w:color w:val="222222"/>
          <w:sz w:val="24"/>
          <w:szCs w:val="24"/>
        </w:rPr>
        <w:t xml:space="preserve">, </w:t>
      </w:r>
      <w:r w:rsidRPr="00D74909">
        <w:rPr>
          <w:i/>
          <w:iCs/>
          <w:color w:val="222222"/>
          <w:sz w:val="24"/>
          <w:szCs w:val="24"/>
        </w:rPr>
        <w:t>96</w:t>
      </w:r>
      <w:r w:rsidRPr="00D74909">
        <w:rPr>
          <w:color w:val="222222"/>
          <w:sz w:val="24"/>
          <w:szCs w:val="24"/>
        </w:rPr>
        <w:t>(6), 691-700.</w:t>
      </w:r>
    </w:p>
    <w:p w14:paraId="5B2A708F" w14:textId="77777777" w:rsidR="00AC06DB" w:rsidRPr="00E57F7C" w:rsidRDefault="00AC06DB" w:rsidP="00AC06DB">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lastRenderedPageBreak/>
        <w:t>Keefer, M. L., Jepson, M. A., Clabough, T. S., Johnson, E. L., Narum, S. R., Hess, J. E., and Caudill, C. C. (201</w:t>
      </w:r>
      <w:r>
        <w:rPr>
          <w:rFonts w:cstheme="minorHAnsi"/>
          <w:color w:val="222222"/>
          <w:sz w:val="24"/>
          <w:szCs w:val="24"/>
          <w:shd w:val="clear" w:color="auto" w:fill="FFFFFF"/>
        </w:rPr>
        <w:t>8</w:t>
      </w:r>
      <w:r w:rsidRPr="00E57F7C">
        <w:rPr>
          <w:rFonts w:cstheme="minorHAnsi"/>
          <w:color w:val="222222"/>
          <w:sz w:val="24"/>
          <w:szCs w:val="24"/>
          <w:shd w:val="clear" w:color="auto" w:fill="FFFFFF"/>
        </w:rPr>
        <w:t>). Sea-to-sea survival of late-run adult Steelhead (</w:t>
      </w:r>
      <w:r w:rsidRPr="00E57F7C">
        <w:rPr>
          <w:rFonts w:cstheme="minorHAnsi"/>
          <w:i/>
          <w:color w:val="222222"/>
          <w:sz w:val="24"/>
          <w:szCs w:val="24"/>
          <w:shd w:val="clear" w:color="auto" w:fill="FFFFFF"/>
        </w:rPr>
        <w:t>Oncorhynchus mykiss</w:t>
      </w:r>
      <w:r w:rsidRPr="00E57F7C">
        <w:rPr>
          <w:rFonts w:cstheme="minorHAnsi"/>
          <w:color w:val="222222"/>
          <w:sz w:val="24"/>
          <w:szCs w:val="24"/>
          <w:shd w:val="clear" w:color="auto" w:fill="FFFFFF"/>
        </w:rPr>
        <w:t>) from the Columbia and Snake rivers. </w:t>
      </w:r>
      <w:r w:rsidRPr="00E57F7C">
        <w:rPr>
          <w:rFonts w:cstheme="minorHAnsi"/>
          <w:i/>
          <w:iCs/>
          <w:color w:val="222222"/>
          <w:sz w:val="24"/>
          <w:szCs w:val="24"/>
          <w:shd w:val="clear" w:color="auto" w:fill="FFFFFF"/>
        </w:rPr>
        <w:t>Canadian Journal of Fisheries and Aquatic Sciences</w:t>
      </w:r>
      <w:r w:rsidRPr="00E57F7C">
        <w:rPr>
          <w:rFonts w:cstheme="minorHAnsi"/>
          <w:color w:val="222222"/>
          <w:sz w:val="24"/>
          <w:szCs w:val="24"/>
          <w:shd w:val="clear" w:color="auto" w:fill="FFFFFF"/>
        </w:rPr>
        <w:t>.</w:t>
      </w:r>
    </w:p>
    <w:p w14:paraId="0C49EDEB"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Marston, B., Johnson, R. E., and Power, S. (2012). </w:t>
      </w:r>
      <w:r w:rsidRPr="00E57F7C">
        <w:rPr>
          <w:rFonts w:cstheme="minorHAnsi"/>
          <w:i/>
          <w:iCs/>
          <w:color w:val="222222"/>
          <w:sz w:val="24"/>
          <w:szCs w:val="24"/>
          <w:shd w:val="clear" w:color="auto" w:fill="FFFFFF"/>
        </w:rPr>
        <w:t>Steelhead studies from the Situk River in Southeast Alaska, 2002-2008</w:t>
      </w:r>
      <w:r w:rsidRPr="00E57F7C">
        <w:rPr>
          <w:rFonts w:cstheme="minorHAnsi"/>
          <w:color w:val="222222"/>
          <w:sz w:val="24"/>
          <w:szCs w:val="24"/>
          <w:shd w:val="clear" w:color="auto" w:fill="FFFFFF"/>
        </w:rPr>
        <w:t xml:space="preserve">. Alaska Department of Fish and Game, Division of Sport Fish, Research and Technical Services. </w:t>
      </w:r>
    </w:p>
    <w:p w14:paraId="0B390859"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Martin, R. W., Myers, J., Sower, S. A., Phillips, D. J., and McAuley, C. (1983). Ultrasonic imaging, a potential tool for sex determination of live fish. </w:t>
      </w:r>
      <w:r w:rsidRPr="00E57F7C">
        <w:rPr>
          <w:rFonts w:cstheme="minorHAnsi"/>
          <w:i/>
          <w:iCs/>
          <w:color w:val="222222"/>
          <w:sz w:val="24"/>
          <w:szCs w:val="24"/>
          <w:shd w:val="clear" w:color="auto" w:fill="FFFFFF"/>
        </w:rPr>
        <w:t>North American Journal of Fisheries Management</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3</w:t>
      </w:r>
      <w:r w:rsidRPr="00E57F7C">
        <w:rPr>
          <w:rFonts w:cstheme="minorHAnsi"/>
          <w:color w:val="222222"/>
          <w:sz w:val="24"/>
          <w:szCs w:val="24"/>
          <w:shd w:val="clear" w:color="auto" w:fill="FFFFFF"/>
        </w:rPr>
        <w:t>(3), 258-264.</w:t>
      </w:r>
    </w:p>
    <w:p w14:paraId="2601E5BF" w14:textId="3FC6F205" w:rsidR="008F6BB5"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Meehan, W.R., and Bjornn, T.C. (1991). Salmonid distributions and life histories. In Influences of forest and rangeland on salmonid fishes and their habitats. Edited by W.R. Meehan. American Fisheries Society, Bethesda, Md. pp. 47–82.</w:t>
      </w:r>
    </w:p>
    <w:p w14:paraId="31D798B2" w14:textId="77777777" w:rsidR="008F6BB5" w:rsidRPr="00E57F7C" w:rsidRDefault="008F6BB5" w:rsidP="008F6BB5">
      <w:pPr>
        <w:spacing w:line="480" w:lineRule="auto"/>
        <w:ind w:left="720" w:hanging="720"/>
        <w:rPr>
          <w:rFonts w:cstheme="minorHAnsi"/>
          <w:sz w:val="24"/>
          <w:szCs w:val="24"/>
        </w:rPr>
      </w:pPr>
      <w:r w:rsidRPr="00E57F7C">
        <w:rPr>
          <w:rFonts w:cstheme="minorHAnsi"/>
          <w:color w:val="222222"/>
          <w:sz w:val="24"/>
          <w:szCs w:val="24"/>
          <w:shd w:val="clear" w:color="auto" w:fill="FFFFFF"/>
        </w:rPr>
        <w:t>Newcombe, R. G. (1998). Two‐sided confidence intervals for the single proportion: comparison of seven methods. </w:t>
      </w:r>
      <w:r w:rsidRPr="00E57F7C">
        <w:rPr>
          <w:rFonts w:cstheme="minorHAnsi"/>
          <w:i/>
          <w:iCs/>
          <w:color w:val="222222"/>
          <w:sz w:val="24"/>
          <w:szCs w:val="24"/>
          <w:shd w:val="clear" w:color="auto" w:fill="FFFFFF"/>
        </w:rPr>
        <w:t>Statistics in medicine</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17</w:t>
      </w:r>
      <w:r w:rsidRPr="00E57F7C">
        <w:rPr>
          <w:rFonts w:cstheme="minorHAnsi"/>
          <w:color w:val="222222"/>
          <w:sz w:val="24"/>
          <w:szCs w:val="24"/>
          <w:shd w:val="clear" w:color="auto" w:fill="FFFFFF"/>
        </w:rPr>
        <w:t>(8), 857-872.</w:t>
      </w:r>
      <w:r w:rsidRPr="00E57F7C">
        <w:rPr>
          <w:rFonts w:cstheme="minorHAnsi"/>
          <w:sz w:val="24"/>
          <w:szCs w:val="24"/>
        </w:rPr>
        <w:t xml:space="preserve"> </w:t>
      </w:r>
    </w:p>
    <w:p w14:paraId="07BF3C00"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D476A5">
        <w:rPr>
          <w:rFonts w:cstheme="minorHAnsi"/>
          <w:color w:val="222222"/>
          <w:sz w:val="24"/>
          <w:szCs w:val="24"/>
          <w:shd w:val="clear" w:color="auto" w:fill="FFFFFF"/>
        </w:rPr>
        <w:t xml:space="preserve">Niemelä, E., Makinen, T. S., Moen, K., Hassinen, E., Erkinaro, J., Lansman, M., and Julkunen, M. (2000). </w:t>
      </w:r>
      <w:r w:rsidRPr="00E57F7C">
        <w:rPr>
          <w:rFonts w:cstheme="minorHAnsi"/>
          <w:color w:val="222222"/>
          <w:sz w:val="24"/>
          <w:szCs w:val="24"/>
          <w:shd w:val="clear" w:color="auto" w:fill="FFFFFF"/>
        </w:rPr>
        <w:t>Age, sex ratio and timing of the catch of kelts and ascending Atlantic salmon in the subarctic River Teno. </w:t>
      </w:r>
      <w:r w:rsidRPr="00E57F7C">
        <w:rPr>
          <w:rFonts w:cstheme="minorHAnsi"/>
          <w:i/>
          <w:iCs/>
          <w:color w:val="222222"/>
          <w:sz w:val="24"/>
          <w:szCs w:val="24"/>
          <w:shd w:val="clear" w:color="auto" w:fill="FFFFFF"/>
        </w:rPr>
        <w:t>Journal of Fish Biology</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56</w:t>
      </w:r>
      <w:r w:rsidRPr="00E57F7C">
        <w:rPr>
          <w:rFonts w:cstheme="minorHAnsi"/>
          <w:color w:val="222222"/>
          <w:sz w:val="24"/>
          <w:szCs w:val="24"/>
          <w:shd w:val="clear" w:color="auto" w:fill="FFFFFF"/>
        </w:rPr>
        <w:t>(4), 974-985.</w:t>
      </w:r>
    </w:p>
    <w:p w14:paraId="4E6D8F49" w14:textId="74088F1F" w:rsidR="008F6BB5" w:rsidRPr="00E57F7C" w:rsidRDefault="008F6BB5" w:rsidP="008F6BB5">
      <w:pPr>
        <w:spacing w:line="480" w:lineRule="auto"/>
        <w:ind w:left="720" w:hanging="720"/>
        <w:rPr>
          <w:rFonts w:cstheme="minorHAnsi"/>
          <w:sz w:val="24"/>
          <w:szCs w:val="24"/>
        </w:rPr>
      </w:pPr>
      <w:r w:rsidRPr="00E57F7C">
        <w:rPr>
          <w:rFonts w:cstheme="minorHAnsi"/>
          <w:sz w:val="24"/>
          <w:szCs w:val="24"/>
        </w:rPr>
        <w:t xml:space="preserve">NMFS </w:t>
      </w:r>
      <w:r w:rsidR="00D74909" w:rsidRPr="00E57F7C">
        <w:rPr>
          <w:sz w:val="24"/>
          <w:szCs w:val="24"/>
        </w:rPr>
        <w:t xml:space="preserve">(National Marine Fisheries Service) </w:t>
      </w:r>
      <w:r w:rsidRPr="00E57F7C">
        <w:rPr>
          <w:rFonts w:cstheme="minorHAnsi"/>
          <w:sz w:val="24"/>
          <w:szCs w:val="24"/>
        </w:rPr>
        <w:t xml:space="preserve">2003. Biological Opinion and Magnuson-Steve Fishery Conservation Management Act on Issuance of Permit 1395 jointly to WDFW, Chelan PUD, and Douglas PUD, Issuance of Permit 1396 to the USFWS, and Issuance of Permit </w:t>
      </w:r>
      <w:r w:rsidRPr="00E57F7C">
        <w:rPr>
          <w:rFonts w:cstheme="minorHAnsi"/>
          <w:sz w:val="24"/>
          <w:szCs w:val="24"/>
        </w:rPr>
        <w:lastRenderedPageBreak/>
        <w:t>1412 to the Confederated Tribes of the Colville Reservation. National Marine Fisheries Service. Seattle, Washington. 87 p. February 23, 2004. 20.</w:t>
      </w:r>
    </w:p>
    <w:p w14:paraId="5C1EC1B4" w14:textId="77777777" w:rsidR="008F6BB5" w:rsidRPr="00E57F7C" w:rsidRDefault="008F6BB5" w:rsidP="008F6BB5">
      <w:pPr>
        <w:spacing w:line="480" w:lineRule="auto"/>
        <w:ind w:left="720" w:hanging="720"/>
        <w:rPr>
          <w:sz w:val="24"/>
          <w:szCs w:val="24"/>
        </w:rPr>
      </w:pPr>
      <w:r w:rsidRPr="00E57F7C">
        <w:rPr>
          <w:sz w:val="24"/>
          <w:szCs w:val="24"/>
        </w:rPr>
        <w:t xml:space="preserve">NMFS (National Marine Fisheries Service) 2017. Section 10(a)(1)(A) permit for take of endangered/threatened species, Permit #18583. Operation, monitoring and evaluation of the Wenatchee River summer steelhead hatchery program. National Marine Fisheries Service, Northwest Region, Portland, Oregon.   </w:t>
      </w:r>
    </w:p>
    <w:p w14:paraId="22F9FC98" w14:textId="77777777" w:rsidR="008F6BB5" w:rsidRPr="00E57F7C" w:rsidRDefault="008F6BB5" w:rsidP="008F6BB5">
      <w:pPr>
        <w:spacing w:line="480" w:lineRule="auto"/>
        <w:ind w:left="720" w:hanging="720"/>
        <w:rPr>
          <w:sz w:val="24"/>
          <w:szCs w:val="24"/>
        </w:rPr>
      </w:pPr>
      <w:r w:rsidRPr="00E57F7C">
        <w:rPr>
          <w:sz w:val="24"/>
          <w:szCs w:val="24"/>
        </w:rPr>
        <w:t xml:space="preserve">NOAA Fisheries 2016. (2016) 2016-5 year review: Summary and evaluation of </w:t>
      </w:r>
      <w:r>
        <w:rPr>
          <w:sz w:val="24"/>
          <w:szCs w:val="24"/>
        </w:rPr>
        <w:t>U</w:t>
      </w:r>
      <w:r w:rsidRPr="00E57F7C">
        <w:rPr>
          <w:sz w:val="24"/>
          <w:szCs w:val="24"/>
        </w:rPr>
        <w:t>pper Columbia River steelhead Upper Columbia River spring-run chinook salmon. US department of commerce, NOAA fisheries Portland, Oregon.</w:t>
      </w:r>
    </w:p>
    <w:p w14:paraId="6B5C23C4" w14:textId="2C50538F" w:rsidR="008F6BB5" w:rsidRDefault="008F6BB5" w:rsidP="008F6BB5">
      <w:pPr>
        <w:spacing w:line="480" w:lineRule="auto"/>
        <w:ind w:left="720" w:hanging="720"/>
        <w:rPr>
          <w:sz w:val="24"/>
          <w:szCs w:val="24"/>
        </w:rPr>
      </w:pPr>
      <w:r w:rsidRPr="00E57F7C">
        <w:rPr>
          <w:sz w:val="24"/>
          <w:szCs w:val="24"/>
        </w:rPr>
        <w:t>Nyqvist, D., O. Calles, E. Bergman, A. Hagelin, and L. A. Greenberg. “Post-Spawning Survival and Downstream Passage of Landlocked Atlantic Salmon (</w:t>
      </w:r>
      <w:r w:rsidRPr="00E57F7C">
        <w:rPr>
          <w:i/>
          <w:iCs/>
          <w:sz w:val="24"/>
          <w:szCs w:val="24"/>
        </w:rPr>
        <w:t>Salmo Salar</w:t>
      </w:r>
      <w:r w:rsidRPr="00E57F7C">
        <w:rPr>
          <w:sz w:val="24"/>
          <w:szCs w:val="24"/>
        </w:rPr>
        <w:t xml:space="preserve">) in a Regulated River: Is There Potential for Repeat Spawning?: Post-Spawning Survival and Migration of Landlocked Atlantic Salmon.” </w:t>
      </w:r>
      <w:r w:rsidRPr="00E57F7C">
        <w:rPr>
          <w:i/>
          <w:iCs/>
          <w:sz w:val="24"/>
          <w:szCs w:val="24"/>
        </w:rPr>
        <w:t>River Research and Applications</w:t>
      </w:r>
      <w:r w:rsidRPr="00E57F7C">
        <w:rPr>
          <w:sz w:val="24"/>
          <w:szCs w:val="24"/>
        </w:rPr>
        <w:t xml:space="preserve"> 32, no. 5 (June 2016): 1008–17. </w:t>
      </w:r>
      <w:hyperlink r:id="rId12" w:history="1">
        <w:r w:rsidRPr="00E57F7C">
          <w:rPr>
            <w:rStyle w:val="Hyperlink"/>
            <w:sz w:val="24"/>
            <w:szCs w:val="24"/>
          </w:rPr>
          <w:t>https://doi.org/10.1002/rra.2926</w:t>
        </w:r>
      </w:hyperlink>
      <w:r w:rsidRPr="00E57F7C">
        <w:rPr>
          <w:sz w:val="24"/>
          <w:szCs w:val="24"/>
        </w:rPr>
        <w:t>.</w:t>
      </w:r>
    </w:p>
    <w:p w14:paraId="20A262BA" w14:textId="237B904A" w:rsidR="00E84C47" w:rsidRPr="00E84C47" w:rsidRDefault="00E84C47" w:rsidP="008F6BB5">
      <w:pPr>
        <w:spacing w:line="480" w:lineRule="auto"/>
        <w:ind w:left="720" w:hanging="720"/>
        <w:rPr>
          <w:sz w:val="24"/>
          <w:szCs w:val="24"/>
        </w:rPr>
      </w:pPr>
      <w:r w:rsidRPr="00D74909">
        <w:rPr>
          <w:color w:val="222222"/>
          <w:sz w:val="24"/>
          <w:szCs w:val="24"/>
        </w:rPr>
        <w:t xml:space="preserve">Pearsons, T. N., &amp; O'Connor, R. R. (2020). Stray Rates of Natural‐Origin Chinook Salmon and Steelhead in the Upper Columbia River Watershed. </w:t>
      </w:r>
      <w:r w:rsidRPr="00D74909">
        <w:rPr>
          <w:i/>
          <w:iCs/>
          <w:color w:val="222222"/>
          <w:sz w:val="24"/>
          <w:szCs w:val="24"/>
        </w:rPr>
        <w:t>Transactions of the American Fisheries Society</w:t>
      </w:r>
      <w:r w:rsidRPr="00D74909">
        <w:rPr>
          <w:color w:val="222222"/>
          <w:sz w:val="24"/>
          <w:szCs w:val="24"/>
        </w:rPr>
        <w:t xml:space="preserve">, </w:t>
      </w:r>
      <w:r w:rsidRPr="00D74909">
        <w:rPr>
          <w:i/>
          <w:iCs/>
          <w:color w:val="222222"/>
          <w:sz w:val="24"/>
          <w:szCs w:val="24"/>
        </w:rPr>
        <w:t>149</w:t>
      </w:r>
      <w:r w:rsidRPr="00D74909">
        <w:rPr>
          <w:color w:val="222222"/>
          <w:sz w:val="24"/>
          <w:szCs w:val="24"/>
        </w:rPr>
        <w:t>(2), 147-158.</w:t>
      </w:r>
    </w:p>
    <w:p w14:paraId="48D4FA28" w14:textId="60698D0F" w:rsidR="008F6BB5" w:rsidRPr="00E57F7C" w:rsidRDefault="008F6BB5" w:rsidP="008F6BB5">
      <w:pPr>
        <w:spacing w:line="480" w:lineRule="auto"/>
        <w:ind w:left="720" w:hanging="720"/>
        <w:rPr>
          <w:rFonts w:cstheme="minorHAnsi"/>
          <w:color w:val="222222"/>
          <w:sz w:val="24"/>
          <w:szCs w:val="24"/>
          <w:shd w:val="clear" w:color="auto" w:fill="FFFFFF"/>
        </w:rPr>
      </w:pPr>
      <w:r w:rsidRPr="00E57F7C">
        <w:rPr>
          <w:color w:val="222222"/>
          <w:sz w:val="24"/>
          <w:szCs w:val="24"/>
        </w:rPr>
        <w:t xml:space="preserve">Penney, Z. L., &amp; Moffitt, C. M. (2014). Proximate composition and energy density of stream-maturing adult steelhead during upstream migration, sexual maturity, and kelt emigration. </w:t>
      </w:r>
      <w:r w:rsidRPr="00E57F7C">
        <w:rPr>
          <w:i/>
          <w:iCs/>
          <w:color w:val="222222"/>
          <w:sz w:val="24"/>
          <w:szCs w:val="24"/>
        </w:rPr>
        <w:t>Transactions of the American Fisheries Society</w:t>
      </w:r>
      <w:r w:rsidRPr="00E57F7C">
        <w:rPr>
          <w:color w:val="222222"/>
          <w:sz w:val="24"/>
          <w:szCs w:val="24"/>
        </w:rPr>
        <w:t xml:space="preserve">, </w:t>
      </w:r>
      <w:r w:rsidRPr="00E57F7C">
        <w:rPr>
          <w:i/>
          <w:iCs/>
          <w:color w:val="222222"/>
          <w:sz w:val="24"/>
          <w:szCs w:val="24"/>
        </w:rPr>
        <w:t>143</w:t>
      </w:r>
      <w:r w:rsidRPr="00E57F7C">
        <w:rPr>
          <w:color w:val="222222"/>
          <w:sz w:val="24"/>
          <w:szCs w:val="24"/>
        </w:rPr>
        <w:t>(2), 399-413.</w:t>
      </w:r>
    </w:p>
    <w:p w14:paraId="3099BB7E" w14:textId="02D76CFF" w:rsidR="008F6BB5"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lastRenderedPageBreak/>
        <w:t xml:space="preserve">Plummer, M. (2003). JAGS: A Program for Analysis of Bayesian Graphical Models Using Gibbs Sampling, Proceedings of the 3rd International Workshop on Distributed Statistical Computing (DSC 2003), March 20–22, Vienna, Austria. </w:t>
      </w:r>
    </w:p>
    <w:p w14:paraId="1D7D1BB3" w14:textId="029377B2" w:rsidR="00EC2EB6" w:rsidRPr="00EC2EB6" w:rsidRDefault="00EC2EB6" w:rsidP="008F6BB5">
      <w:pPr>
        <w:spacing w:line="480" w:lineRule="auto"/>
        <w:ind w:left="720" w:hanging="720"/>
        <w:rPr>
          <w:rFonts w:cstheme="minorHAnsi"/>
          <w:color w:val="222222"/>
          <w:sz w:val="24"/>
          <w:szCs w:val="24"/>
          <w:shd w:val="clear" w:color="auto" w:fill="FFFFFF"/>
        </w:rPr>
      </w:pPr>
      <w:r w:rsidRPr="00D74909">
        <w:rPr>
          <w:rFonts w:eastAsia="Times New Roman" w:cstheme="minorHAnsi"/>
          <w:color w:val="222222"/>
          <w:sz w:val="24"/>
          <w:szCs w:val="24"/>
          <w:shd w:val="clear" w:color="auto" w:fill="FFFFFF"/>
          <w:lang w:val="de-DE" w:eastAsia="zh-CN"/>
        </w:rPr>
        <w:t xml:space="preserve">Reischel, T. S., &amp; Bjornn, T. C. (2003). </w:t>
      </w:r>
      <w:r w:rsidRPr="00D74909">
        <w:rPr>
          <w:rFonts w:eastAsia="Times New Roman" w:cstheme="minorHAnsi"/>
          <w:color w:val="222222"/>
          <w:sz w:val="24"/>
          <w:szCs w:val="24"/>
          <w:shd w:val="clear" w:color="auto" w:fill="FFFFFF"/>
          <w:lang w:eastAsia="zh-CN"/>
        </w:rPr>
        <w:t>Influence of fishway placement on fallback of adult salmon at the Bonneville Dam on the Columbia River. </w:t>
      </w:r>
      <w:r w:rsidRPr="00D74909">
        <w:rPr>
          <w:rFonts w:eastAsia="Times New Roman" w:cstheme="minorHAnsi"/>
          <w:i/>
          <w:iCs/>
          <w:color w:val="222222"/>
          <w:sz w:val="24"/>
          <w:szCs w:val="24"/>
          <w:shd w:val="clear" w:color="auto" w:fill="FFFFFF"/>
          <w:lang w:eastAsia="zh-CN"/>
        </w:rPr>
        <w:t>North American Journal of Fisheries Management</w:t>
      </w:r>
      <w:r w:rsidRPr="00D74909">
        <w:rPr>
          <w:rFonts w:eastAsia="Times New Roman" w:cstheme="minorHAnsi"/>
          <w:color w:val="222222"/>
          <w:sz w:val="24"/>
          <w:szCs w:val="24"/>
          <w:shd w:val="clear" w:color="auto" w:fill="FFFFFF"/>
          <w:lang w:eastAsia="zh-CN"/>
        </w:rPr>
        <w:t>, </w:t>
      </w:r>
      <w:r w:rsidRPr="00D74909">
        <w:rPr>
          <w:rFonts w:eastAsia="Times New Roman" w:cstheme="minorHAnsi"/>
          <w:i/>
          <w:iCs/>
          <w:color w:val="222222"/>
          <w:sz w:val="24"/>
          <w:szCs w:val="24"/>
          <w:shd w:val="clear" w:color="auto" w:fill="FFFFFF"/>
          <w:lang w:eastAsia="zh-CN"/>
        </w:rPr>
        <w:t>23</w:t>
      </w:r>
      <w:r w:rsidRPr="00D74909">
        <w:rPr>
          <w:rFonts w:eastAsia="Times New Roman" w:cstheme="minorHAnsi"/>
          <w:color w:val="222222"/>
          <w:sz w:val="24"/>
          <w:szCs w:val="24"/>
          <w:shd w:val="clear" w:color="auto" w:fill="FFFFFF"/>
          <w:lang w:eastAsia="zh-CN"/>
        </w:rPr>
        <w:t>(4), 1215-1224.</w:t>
      </w:r>
    </w:p>
    <w:p w14:paraId="14BAA2F9" w14:textId="77777777" w:rsidR="008F6BB5" w:rsidRPr="00E57F7C" w:rsidRDefault="008F6BB5" w:rsidP="008F6BB5">
      <w:pPr>
        <w:spacing w:line="480" w:lineRule="auto"/>
        <w:ind w:left="720" w:hanging="720"/>
        <w:rPr>
          <w:sz w:val="24"/>
          <w:szCs w:val="24"/>
        </w:rPr>
      </w:pPr>
      <w:r w:rsidRPr="00E57F7C">
        <w:rPr>
          <w:sz w:val="24"/>
          <w:szCs w:val="24"/>
        </w:rPr>
        <w:t xml:space="preserve">Richins, S. M. and Skalski. J. R. (2018). Steelhead overshoot and fallback rates in the Columbia-Snake River basin and the influence of hatchery and hydrosystem operations. </w:t>
      </w:r>
      <w:r w:rsidRPr="00E57F7C">
        <w:rPr>
          <w:i/>
          <w:sz w:val="24"/>
          <w:szCs w:val="24"/>
        </w:rPr>
        <w:t>North American Journal of Fish Management,</w:t>
      </w:r>
      <w:r w:rsidRPr="00E57F7C">
        <w:rPr>
          <w:sz w:val="24"/>
          <w:szCs w:val="24"/>
        </w:rPr>
        <w:t xml:space="preserve"> </w:t>
      </w:r>
      <w:r w:rsidRPr="00E57F7C">
        <w:rPr>
          <w:i/>
          <w:sz w:val="24"/>
          <w:szCs w:val="24"/>
        </w:rPr>
        <w:t>38</w:t>
      </w:r>
      <w:r w:rsidRPr="00E57F7C">
        <w:rPr>
          <w:sz w:val="24"/>
          <w:szCs w:val="24"/>
        </w:rPr>
        <w:t>(5), 1122-1137</w:t>
      </w:r>
    </w:p>
    <w:p w14:paraId="586F3A4B"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Robards, M. D., and Quinn, T. P. (2002). The migratory timing of adult summer-run Steelhead in the Columbia River over six decades of environmental change. </w:t>
      </w:r>
      <w:r w:rsidRPr="00E57F7C">
        <w:rPr>
          <w:rFonts w:cstheme="minorHAnsi"/>
          <w:i/>
          <w:iCs/>
          <w:color w:val="222222"/>
          <w:sz w:val="24"/>
          <w:szCs w:val="24"/>
          <w:shd w:val="clear" w:color="auto" w:fill="FFFFFF"/>
        </w:rPr>
        <w:t>Transactions of the American Fisheries Society</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131</w:t>
      </w:r>
      <w:r w:rsidRPr="00E57F7C">
        <w:rPr>
          <w:rFonts w:cstheme="minorHAnsi"/>
          <w:color w:val="222222"/>
          <w:sz w:val="24"/>
          <w:szCs w:val="24"/>
          <w:shd w:val="clear" w:color="auto" w:fill="FFFFFF"/>
        </w:rPr>
        <w:t>(3), 523-536.</w:t>
      </w:r>
    </w:p>
    <w:p w14:paraId="3E1C43FC"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Smirnov, N. V. (1939). Estimate of deviation between empirical distribution functions in two independent samples. </w:t>
      </w:r>
      <w:r w:rsidRPr="00E57F7C">
        <w:rPr>
          <w:rFonts w:cstheme="minorHAnsi"/>
          <w:i/>
          <w:iCs/>
          <w:color w:val="222222"/>
          <w:sz w:val="24"/>
          <w:szCs w:val="24"/>
          <w:shd w:val="clear" w:color="auto" w:fill="FFFFFF"/>
        </w:rPr>
        <w:t>Bulletin Moscow University</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2</w:t>
      </w:r>
      <w:r w:rsidRPr="00E57F7C">
        <w:rPr>
          <w:rFonts w:cstheme="minorHAnsi"/>
          <w:color w:val="222222"/>
          <w:sz w:val="24"/>
          <w:szCs w:val="24"/>
          <w:shd w:val="clear" w:color="auto" w:fill="FFFFFF"/>
        </w:rPr>
        <w:t>(2), 3-16.</w:t>
      </w:r>
    </w:p>
    <w:p w14:paraId="5D68F43C" w14:textId="6A29CABA" w:rsidR="008F6BB5"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Stelle Jr, W. W. (2016). Endangered Species Act (ESA) Section 7 (a)(2) Biological Opinion and Magnuson-Stevens Fishery Conservation and Management Act Essential Fish Habitat (EFH) Consultation.</w:t>
      </w:r>
    </w:p>
    <w:p w14:paraId="605326B9" w14:textId="58490DE0" w:rsidR="00063C36" w:rsidRPr="00E57F7C" w:rsidRDefault="00063C36" w:rsidP="00063C36">
      <w:pPr>
        <w:spacing w:line="480" w:lineRule="auto"/>
        <w:ind w:left="720" w:hanging="720"/>
        <w:rPr>
          <w:rFonts w:cstheme="minorHAnsi"/>
          <w:color w:val="222222"/>
          <w:sz w:val="24"/>
          <w:szCs w:val="24"/>
          <w:shd w:val="clear" w:color="auto" w:fill="FFFFFF"/>
        </w:rPr>
      </w:pPr>
      <w:r w:rsidRPr="00063C36">
        <w:rPr>
          <w:rFonts w:cstheme="minorHAnsi"/>
          <w:color w:val="222222"/>
          <w:sz w:val="24"/>
          <w:szCs w:val="24"/>
          <w:shd w:val="clear" w:color="auto" w:fill="FFFFFF"/>
        </w:rPr>
        <w:t xml:space="preserve">Tattam, Ian A., and James R. Ruzycki. </w:t>
      </w:r>
      <w:r>
        <w:rPr>
          <w:rFonts w:cstheme="minorHAnsi"/>
          <w:color w:val="222222"/>
          <w:sz w:val="24"/>
          <w:szCs w:val="24"/>
          <w:shd w:val="clear" w:color="auto" w:fill="FFFFFF"/>
        </w:rPr>
        <w:t xml:space="preserve">(2020). </w:t>
      </w:r>
      <w:r w:rsidRPr="00063C36">
        <w:rPr>
          <w:rFonts w:cstheme="minorHAnsi"/>
          <w:color w:val="222222"/>
          <w:sz w:val="24"/>
          <w:szCs w:val="24"/>
          <w:shd w:val="clear" w:color="auto" w:fill="FFFFFF"/>
        </w:rPr>
        <w:t>Smolt Transportation Influences Straying of Wild and Hatchery Snake River Steelhead into the John Day River.</w:t>
      </w:r>
      <w:r>
        <w:rPr>
          <w:rFonts w:cstheme="minorHAnsi"/>
          <w:color w:val="222222"/>
          <w:sz w:val="24"/>
          <w:szCs w:val="24"/>
          <w:shd w:val="clear" w:color="auto" w:fill="FFFFFF"/>
        </w:rPr>
        <w:t xml:space="preserve"> </w:t>
      </w:r>
      <w:r w:rsidRPr="00063C36">
        <w:rPr>
          <w:rFonts w:cstheme="minorHAnsi"/>
          <w:i/>
          <w:iCs/>
          <w:color w:val="222222"/>
          <w:sz w:val="24"/>
          <w:szCs w:val="24"/>
          <w:shd w:val="clear" w:color="auto" w:fill="FFFFFF"/>
        </w:rPr>
        <w:t>Transactions of the American Fisheries Society</w:t>
      </w:r>
      <w:r w:rsidRPr="00063C36">
        <w:rPr>
          <w:rFonts w:cstheme="minorHAnsi"/>
          <w:color w:val="222222"/>
          <w:sz w:val="24"/>
          <w:szCs w:val="24"/>
          <w:shd w:val="clear" w:color="auto" w:fill="FFFFFF"/>
        </w:rPr>
        <w:t xml:space="preserve"> </w:t>
      </w:r>
      <w:r w:rsidRPr="00D74909">
        <w:rPr>
          <w:rFonts w:cstheme="minorHAnsi"/>
          <w:i/>
          <w:iCs/>
          <w:color w:val="222222"/>
          <w:sz w:val="24"/>
          <w:szCs w:val="24"/>
          <w:shd w:val="clear" w:color="auto" w:fill="FFFFFF"/>
        </w:rPr>
        <w:t>149</w:t>
      </w:r>
      <w:r>
        <w:rPr>
          <w:rFonts w:cstheme="minorHAnsi"/>
          <w:color w:val="222222"/>
          <w:sz w:val="24"/>
          <w:szCs w:val="24"/>
          <w:shd w:val="clear" w:color="auto" w:fill="FFFFFF"/>
        </w:rPr>
        <w:t>(3</w:t>
      </w:r>
      <w:r w:rsidRPr="00063C36">
        <w:rPr>
          <w:rFonts w:cstheme="minorHAnsi"/>
          <w:color w:val="222222"/>
          <w:sz w:val="24"/>
          <w:szCs w:val="24"/>
          <w:shd w:val="clear" w:color="auto" w:fill="FFFFFF"/>
        </w:rPr>
        <w:t xml:space="preserve">): 284–97. </w:t>
      </w:r>
    </w:p>
    <w:p w14:paraId="1E6E8BE6"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647FED">
        <w:rPr>
          <w:rFonts w:cstheme="minorHAnsi"/>
          <w:color w:val="222222"/>
          <w:sz w:val="24"/>
          <w:szCs w:val="24"/>
          <w:shd w:val="clear" w:color="auto" w:fill="FFFFFF"/>
        </w:rPr>
        <w:lastRenderedPageBreak/>
        <w:t xml:space="preserve">Trudel, M., Geist, D. R., and Welch, D. W. (2004). </w:t>
      </w:r>
      <w:r w:rsidRPr="00E57F7C">
        <w:rPr>
          <w:rFonts w:cstheme="minorHAnsi"/>
          <w:color w:val="222222"/>
          <w:sz w:val="24"/>
          <w:szCs w:val="24"/>
          <w:shd w:val="clear" w:color="auto" w:fill="FFFFFF"/>
        </w:rPr>
        <w:t>Modeling the oxygen consumption rates in Pacific salmon and Steelhead: an assessment of current models and practices. </w:t>
      </w:r>
      <w:r w:rsidRPr="00E57F7C">
        <w:rPr>
          <w:rFonts w:cstheme="minorHAnsi"/>
          <w:i/>
          <w:iCs/>
          <w:color w:val="222222"/>
          <w:sz w:val="24"/>
          <w:szCs w:val="24"/>
          <w:shd w:val="clear" w:color="auto" w:fill="FFFFFF"/>
        </w:rPr>
        <w:t>Transactions of the American Fisheries Society</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133</w:t>
      </w:r>
      <w:r w:rsidRPr="00E57F7C">
        <w:rPr>
          <w:rFonts w:cstheme="minorHAnsi"/>
          <w:color w:val="222222"/>
          <w:sz w:val="24"/>
          <w:szCs w:val="24"/>
          <w:shd w:val="clear" w:color="auto" w:fill="FFFFFF"/>
        </w:rPr>
        <w:t>(2), 326-348.</w:t>
      </w:r>
    </w:p>
    <w:p w14:paraId="11F9B1D3" w14:textId="77777777" w:rsidR="008F6BB5" w:rsidRPr="00E57F7C" w:rsidRDefault="008F6BB5" w:rsidP="008F6BB5">
      <w:pPr>
        <w:spacing w:line="480" w:lineRule="auto"/>
        <w:ind w:left="720" w:hanging="720"/>
        <w:rPr>
          <w:sz w:val="24"/>
          <w:szCs w:val="24"/>
        </w:rPr>
      </w:pPr>
      <w:bookmarkStart w:id="12" w:name="_Hlk41297299"/>
      <w:r w:rsidRPr="00E57F7C">
        <w:rPr>
          <w:sz w:val="24"/>
          <w:szCs w:val="24"/>
        </w:rPr>
        <w:t>Truscott, B. L., Murdoch, A. R., Cram, J. M., and See. K., (2015). Upper Columbia Spring Chinook Salmon and Steelhead Juvenile and Adult Abundance, Productivity, and Spatial Structure Monitoring. Washington Department of Fish and Wildlife, BPA Project 2010-034-00.</w:t>
      </w:r>
    </w:p>
    <w:bookmarkEnd w:id="12"/>
    <w:p w14:paraId="3327B921" w14:textId="77777777" w:rsidR="008F6BB5" w:rsidRPr="00E57F7C" w:rsidRDefault="008F6BB5" w:rsidP="008F6BB5">
      <w:pPr>
        <w:spacing w:line="480" w:lineRule="auto"/>
        <w:ind w:left="720" w:hanging="720"/>
        <w:rPr>
          <w:sz w:val="24"/>
          <w:szCs w:val="24"/>
        </w:rPr>
      </w:pPr>
      <w:r w:rsidRPr="00E57F7C">
        <w:rPr>
          <w:sz w:val="24"/>
          <w:szCs w:val="24"/>
        </w:rPr>
        <w:t>Truscott, B. L., Murdoch, A. R., Cram, J. M., and See. K., (2016). Upper Columbia Spring Chinook Salmon and Steelhead Juvenile and Adult Abundance, Productivity, and Spatial Structure Monitoring. Washington Department of Fish and Wildlife, BPA Project 2010-034-00.</w:t>
      </w:r>
    </w:p>
    <w:p w14:paraId="15F5F9C9"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 xml:space="preserve">Waples, R. S. (1991). Pacific salmon, </w:t>
      </w:r>
      <w:r w:rsidRPr="00E57F7C">
        <w:rPr>
          <w:rFonts w:cstheme="minorHAnsi"/>
          <w:i/>
          <w:color w:val="222222"/>
          <w:sz w:val="24"/>
          <w:szCs w:val="24"/>
          <w:shd w:val="clear" w:color="auto" w:fill="FFFFFF"/>
        </w:rPr>
        <w:t>Oncorhynchus spp</w:t>
      </w:r>
      <w:r w:rsidRPr="00E57F7C">
        <w:rPr>
          <w:rFonts w:cstheme="minorHAnsi"/>
          <w:color w:val="222222"/>
          <w:sz w:val="24"/>
          <w:szCs w:val="24"/>
          <w:shd w:val="clear" w:color="auto" w:fill="FFFFFF"/>
        </w:rPr>
        <w:t>., and the definition of "species" under the Endangered Species Act. </w:t>
      </w:r>
      <w:r w:rsidRPr="00E57F7C">
        <w:rPr>
          <w:rFonts w:cstheme="minorHAnsi"/>
          <w:i/>
          <w:iCs/>
          <w:color w:val="222222"/>
          <w:sz w:val="24"/>
          <w:szCs w:val="24"/>
          <w:shd w:val="clear" w:color="auto" w:fill="FFFFFF"/>
        </w:rPr>
        <w:t>Marine Fisheries Review</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53</w:t>
      </w:r>
      <w:r w:rsidRPr="00E57F7C">
        <w:rPr>
          <w:rFonts w:cstheme="minorHAnsi"/>
          <w:color w:val="222222"/>
          <w:sz w:val="24"/>
          <w:szCs w:val="24"/>
          <w:shd w:val="clear" w:color="auto" w:fill="FFFFFF"/>
        </w:rPr>
        <w:t>(3), 11-22.</w:t>
      </w:r>
    </w:p>
    <w:p w14:paraId="789DC5FB" w14:textId="77777777" w:rsidR="00AC06DB" w:rsidRPr="001478B7" w:rsidRDefault="00AC06DB" w:rsidP="00AC06DB">
      <w:pPr>
        <w:spacing w:line="480" w:lineRule="auto"/>
        <w:ind w:left="720" w:hanging="720"/>
        <w:rPr>
          <w:rFonts w:cstheme="minorHAnsi"/>
          <w:color w:val="222222"/>
          <w:sz w:val="24"/>
          <w:szCs w:val="24"/>
          <w:shd w:val="clear" w:color="auto" w:fill="FFFFFF"/>
        </w:rPr>
      </w:pPr>
      <w:r w:rsidRPr="001478B7">
        <w:rPr>
          <w:rFonts w:cstheme="minorHAnsi"/>
          <w:color w:val="222222"/>
          <w:sz w:val="24"/>
          <w:szCs w:val="24"/>
          <w:shd w:val="clear" w:color="auto" w:fill="FFFFFF"/>
        </w:rPr>
        <w:t xml:space="preserve">Waterhouse, L., White, </w:t>
      </w:r>
      <w:r>
        <w:rPr>
          <w:rFonts w:cstheme="minorHAnsi"/>
          <w:color w:val="222222"/>
          <w:sz w:val="24"/>
          <w:szCs w:val="24"/>
          <w:shd w:val="clear" w:color="auto" w:fill="FFFFFF"/>
        </w:rPr>
        <w:t>J.,</w:t>
      </w:r>
      <w:r w:rsidRPr="001478B7">
        <w:rPr>
          <w:rFonts w:cstheme="minorHAnsi"/>
          <w:color w:val="222222"/>
          <w:sz w:val="24"/>
          <w:szCs w:val="24"/>
          <w:shd w:val="clear" w:color="auto" w:fill="FFFFFF"/>
        </w:rPr>
        <w:t xml:space="preserve"> See, </w:t>
      </w:r>
      <w:r>
        <w:rPr>
          <w:rFonts w:cstheme="minorHAnsi"/>
          <w:color w:val="222222"/>
          <w:sz w:val="24"/>
          <w:szCs w:val="24"/>
          <w:shd w:val="clear" w:color="auto" w:fill="FFFFFF"/>
        </w:rPr>
        <w:t>K.,</w:t>
      </w:r>
      <w:r w:rsidRPr="001478B7">
        <w:rPr>
          <w:rFonts w:cstheme="minorHAnsi"/>
          <w:color w:val="222222"/>
          <w:sz w:val="24"/>
          <w:szCs w:val="24"/>
          <w:shd w:val="clear" w:color="auto" w:fill="FFFFFF"/>
        </w:rPr>
        <w:t xml:space="preserve"> Murdoch, </w:t>
      </w:r>
      <w:r>
        <w:rPr>
          <w:rFonts w:cstheme="minorHAnsi"/>
          <w:color w:val="222222"/>
          <w:sz w:val="24"/>
          <w:szCs w:val="24"/>
          <w:shd w:val="clear" w:color="auto" w:fill="FFFFFF"/>
        </w:rPr>
        <w:t>A. R., &amp;</w:t>
      </w:r>
      <w:r w:rsidRPr="001478B7">
        <w:rPr>
          <w:rFonts w:cstheme="minorHAnsi"/>
          <w:color w:val="222222"/>
          <w:sz w:val="24"/>
          <w:szCs w:val="24"/>
          <w:shd w:val="clear" w:color="auto" w:fill="FFFFFF"/>
        </w:rPr>
        <w:t xml:space="preserve"> Semmens</w:t>
      </w:r>
      <w:r>
        <w:rPr>
          <w:rFonts w:cstheme="minorHAnsi"/>
          <w:color w:val="222222"/>
          <w:sz w:val="24"/>
          <w:szCs w:val="24"/>
          <w:shd w:val="clear" w:color="auto" w:fill="FFFFFF"/>
        </w:rPr>
        <w:t>, B. X.</w:t>
      </w:r>
      <w:r w:rsidRPr="001478B7">
        <w:rPr>
          <w:rFonts w:cstheme="minorHAnsi"/>
          <w:color w:val="222222"/>
          <w:sz w:val="24"/>
          <w:szCs w:val="24"/>
          <w:shd w:val="clear" w:color="auto" w:fill="FFFFFF"/>
        </w:rPr>
        <w:t xml:space="preserve"> </w:t>
      </w:r>
      <w:r>
        <w:rPr>
          <w:rFonts w:cstheme="minorHAnsi"/>
          <w:color w:val="222222"/>
          <w:sz w:val="24"/>
          <w:szCs w:val="24"/>
          <w:shd w:val="clear" w:color="auto" w:fill="FFFFFF"/>
        </w:rPr>
        <w:t>(</w:t>
      </w:r>
      <w:r w:rsidRPr="001478B7">
        <w:rPr>
          <w:rFonts w:cstheme="minorHAnsi"/>
          <w:color w:val="222222"/>
          <w:sz w:val="24"/>
          <w:szCs w:val="24"/>
          <w:shd w:val="clear" w:color="auto" w:fill="FFFFFF"/>
        </w:rPr>
        <w:t>20</w:t>
      </w:r>
      <w:r>
        <w:rPr>
          <w:rFonts w:cstheme="minorHAnsi"/>
          <w:color w:val="222222"/>
          <w:sz w:val="24"/>
          <w:szCs w:val="24"/>
          <w:shd w:val="clear" w:color="auto" w:fill="FFFFFF"/>
        </w:rPr>
        <w:t>20)</w:t>
      </w:r>
      <w:r w:rsidRPr="001478B7">
        <w:rPr>
          <w:rFonts w:cstheme="minorHAnsi"/>
          <w:color w:val="222222"/>
          <w:sz w:val="24"/>
          <w:szCs w:val="24"/>
          <w:shd w:val="clear" w:color="auto" w:fill="FFFFFF"/>
        </w:rPr>
        <w:t xml:space="preserve">. A Bayesian nested patch occupancy model for estimating the population size form tag data: an application to natal stream steelhead abundance. Ecological Applications doi:10.1002/eap.2202 </w:t>
      </w:r>
      <w:hyperlink r:id="rId13" w:history="1">
        <w:r w:rsidRPr="001478B7">
          <w:rPr>
            <w:rFonts w:cstheme="minorHAnsi"/>
            <w:color w:val="222222"/>
            <w:sz w:val="24"/>
            <w:shd w:val="clear" w:color="auto" w:fill="FFFFFF"/>
          </w:rPr>
          <w:t>https://doi.org/10.1002/eap.2202</w:t>
        </w:r>
      </w:hyperlink>
      <w:r w:rsidRPr="001478B7">
        <w:rPr>
          <w:rFonts w:cstheme="minorHAnsi"/>
          <w:color w:val="222222"/>
          <w:sz w:val="24"/>
          <w:shd w:val="clear" w:color="auto" w:fill="FFFFFF"/>
        </w:rPr>
        <w:t>.</w:t>
      </w:r>
    </w:p>
    <w:p w14:paraId="76E8D59A" w14:textId="77777777" w:rsidR="008F6BB5" w:rsidRPr="00E57F7C" w:rsidRDefault="008F6BB5" w:rsidP="009A0B22">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Wertheimer, R. H., and A. F. Evans. (2005). Downstream passage of steelhead kelts through hydroelectric dams on the lower Snake and Columbia rivers. Transactions of the American Fisheries Society 134:853–865.</w:t>
      </w:r>
    </w:p>
    <w:p w14:paraId="5D576CAE" w14:textId="77777777" w:rsidR="008F6BB5" w:rsidRPr="00E57F7C" w:rsidRDefault="008F6BB5" w:rsidP="008F6BB5">
      <w:pPr>
        <w:spacing w:line="480" w:lineRule="auto"/>
        <w:ind w:left="720" w:hanging="720"/>
        <w:rPr>
          <w:rFonts w:cstheme="minorHAnsi"/>
          <w:color w:val="222222"/>
          <w:sz w:val="24"/>
          <w:szCs w:val="24"/>
          <w:shd w:val="clear" w:color="auto" w:fill="FFFFFF"/>
        </w:rPr>
      </w:pPr>
      <w:r w:rsidRPr="00E57F7C">
        <w:rPr>
          <w:rFonts w:cstheme="minorHAnsi"/>
          <w:color w:val="222222"/>
          <w:sz w:val="24"/>
          <w:szCs w:val="24"/>
          <w:shd w:val="clear" w:color="auto" w:fill="FFFFFF"/>
        </w:rPr>
        <w:t>Wilbur, H. M., and Rudolf, V. H. (2006). Life‐History Evolution in Uncertain Environments: Bet Hedging in Time. </w:t>
      </w:r>
      <w:r w:rsidRPr="00E57F7C">
        <w:rPr>
          <w:rFonts w:cstheme="minorHAnsi"/>
          <w:i/>
          <w:iCs/>
          <w:color w:val="222222"/>
          <w:sz w:val="24"/>
          <w:szCs w:val="24"/>
          <w:shd w:val="clear" w:color="auto" w:fill="FFFFFF"/>
        </w:rPr>
        <w:t>The American Naturalist</w:t>
      </w:r>
      <w:r w:rsidRPr="00E57F7C">
        <w:rPr>
          <w:rFonts w:cstheme="minorHAnsi"/>
          <w:color w:val="222222"/>
          <w:sz w:val="24"/>
          <w:szCs w:val="24"/>
          <w:shd w:val="clear" w:color="auto" w:fill="FFFFFF"/>
        </w:rPr>
        <w:t>, </w:t>
      </w:r>
      <w:r w:rsidRPr="00E57F7C">
        <w:rPr>
          <w:rFonts w:cstheme="minorHAnsi"/>
          <w:i/>
          <w:iCs/>
          <w:color w:val="222222"/>
          <w:sz w:val="24"/>
          <w:szCs w:val="24"/>
          <w:shd w:val="clear" w:color="auto" w:fill="FFFFFF"/>
        </w:rPr>
        <w:t>168</w:t>
      </w:r>
      <w:r w:rsidRPr="00E57F7C">
        <w:rPr>
          <w:rFonts w:cstheme="minorHAnsi"/>
          <w:color w:val="222222"/>
          <w:sz w:val="24"/>
          <w:szCs w:val="24"/>
          <w:shd w:val="clear" w:color="auto" w:fill="FFFFFF"/>
        </w:rPr>
        <w:t>(3), 398-411.</w:t>
      </w:r>
    </w:p>
    <w:p w14:paraId="5D47B567" w14:textId="5F30BAB7" w:rsidR="008F6BB5" w:rsidRPr="00E57F7C" w:rsidRDefault="008F6BB5" w:rsidP="008F6BB5">
      <w:pPr>
        <w:spacing w:after="0" w:line="480" w:lineRule="auto"/>
      </w:pPr>
      <w:r w:rsidRPr="00E57F7C">
        <w:lastRenderedPageBreak/>
        <w:t xml:space="preserve">Figure </w:t>
      </w:r>
      <w:r w:rsidRPr="00E57F7C">
        <w:rPr>
          <w:noProof/>
        </w:rPr>
        <w:fldChar w:fldCharType="begin"/>
      </w:r>
      <w:r w:rsidRPr="00E57F7C">
        <w:rPr>
          <w:noProof/>
        </w:rPr>
        <w:instrText xml:space="preserve"> SEQ Figure \* ARABIC </w:instrText>
      </w:r>
      <w:r w:rsidRPr="00E57F7C">
        <w:rPr>
          <w:noProof/>
        </w:rPr>
        <w:fldChar w:fldCharType="separate"/>
      </w:r>
      <w:r>
        <w:rPr>
          <w:noProof/>
        </w:rPr>
        <w:t>1</w:t>
      </w:r>
      <w:r w:rsidRPr="00E57F7C">
        <w:rPr>
          <w:noProof/>
        </w:rPr>
        <w:fldChar w:fldCharType="end"/>
      </w:r>
      <w:r w:rsidRPr="00E57F7C">
        <w:rPr>
          <w:b/>
        </w:rPr>
        <w:t xml:space="preserve">. </w:t>
      </w:r>
      <w:r w:rsidRPr="00E57F7C">
        <w:t xml:space="preserve"> Location of dams (black rectangles), fixed site radio-telemetry antennas (green triangles), and lower tributary PIT arrays (red dots), and Columbia River Hatcheries (yellow squares) in the Upper Columbia River basin.  The study area encompasses the waters between Priest Rapids and Chief Joseph </w:t>
      </w:r>
      <w:r w:rsidR="00392D5E">
        <w:t>d</w:t>
      </w:r>
      <w:r w:rsidRPr="00E57F7C">
        <w:t>am</w:t>
      </w:r>
      <w:r w:rsidR="00392D5E">
        <w:t>s</w:t>
      </w:r>
      <w:r w:rsidRPr="00E57F7C">
        <w:t xml:space="preserve"> and tributaries.  All fixed site names and description locations are provided in </w:t>
      </w:r>
      <w:r w:rsidR="00AC06DB">
        <w:t>Supplement</w:t>
      </w:r>
      <w:r w:rsidRPr="00E57F7C">
        <w:t xml:space="preserve"> 1.</w:t>
      </w:r>
    </w:p>
    <w:p w14:paraId="230718DF" w14:textId="77777777" w:rsidR="008F6BB5" w:rsidRPr="00E57F7C" w:rsidRDefault="008F6BB5" w:rsidP="008F6BB5">
      <w:pPr>
        <w:spacing w:after="0" w:line="480" w:lineRule="auto"/>
      </w:pPr>
    </w:p>
    <w:p w14:paraId="6251DE6E" w14:textId="7AC217D0" w:rsidR="008F6BB5" w:rsidRPr="00E57F7C" w:rsidRDefault="008F6BB5" w:rsidP="008F6BB5">
      <w:pPr>
        <w:spacing w:after="0" w:line="480" w:lineRule="auto"/>
      </w:pPr>
      <w:r w:rsidRPr="00E57F7C">
        <w:t xml:space="preserve">Figure 2. </w:t>
      </w:r>
      <w:r w:rsidRPr="00E57F7C">
        <w:rPr>
          <w:color w:val="000000" w:themeColor="text1"/>
        </w:rPr>
        <w:t>Summer Steelhead count passage over Priest Rapids Dam in 2015 (</w:t>
      </w:r>
      <w:r>
        <w:rPr>
          <w:color w:val="000000" w:themeColor="text1"/>
        </w:rPr>
        <w:t>top</w:t>
      </w:r>
      <w:r w:rsidRPr="00E57F7C">
        <w:rPr>
          <w:color w:val="000000" w:themeColor="text1"/>
        </w:rPr>
        <w:t>) and 2016 (</w:t>
      </w:r>
      <w:r>
        <w:rPr>
          <w:color w:val="000000" w:themeColor="text1"/>
        </w:rPr>
        <w:t>bottom</w:t>
      </w:r>
      <w:r w:rsidRPr="00E57F7C">
        <w:rPr>
          <w:color w:val="000000" w:themeColor="text1"/>
        </w:rPr>
        <w:t xml:space="preserve">).  Ten year average annual passage (black line) and radio-tagged </w:t>
      </w:r>
      <w:r w:rsidR="00BB5C13">
        <w:rPr>
          <w:color w:val="000000" w:themeColor="text1"/>
        </w:rPr>
        <w:t>steelhead</w:t>
      </w:r>
      <w:r w:rsidR="00BB5C13" w:rsidRPr="00E57F7C">
        <w:rPr>
          <w:color w:val="000000" w:themeColor="text1"/>
        </w:rPr>
        <w:t xml:space="preserve"> </w:t>
      </w:r>
      <w:r w:rsidRPr="00E57F7C">
        <w:rPr>
          <w:color w:val="000000" w:themeColor="text1"/>
        </w:rPr>
        <w:t>counts are provided (blue bars).</w:t>
      </w:r>
    </w:p>
    <w:p w14:paraId="79CEFD5F" w14:textId="77777777" w:rsidR="008F6BB5" w:rsidRPr="00E57F7C" w:rsidRDefault="008F6BB5" w:rsidP="008F6BB5">
      <w:pPr>
        <w:spacing w:after="0" w:line="480" w:lineRule="auto"/>
      </w:pPr>
    </w:p>
    <w:p w14:paraId="14DB166E" w14:textId="7B09BB7F" w:rsidR="008F6BB5" w:rsidRPr="00E57F7C" w:rsidRDefault="008F6BB5" w:rsidP="008F6BB5">
      <w:pPr>
        <w:spacing w:after="0" w:line="480" w:lineRule="auto"/>
      </w:pPr>
      <w:r w:rsidRPr="00E57F7C">
        <w:t>Figure 3.  Cumulative proportion of steelhead detected as fallbacks below Priest Rapids Dam by detection date.  Fallback detections are split between fallback detection date (unbroken lines) and tag date (broken lines) each year.</w:t>
      </w:r>
    </w:p>
    <w:p w14:paraId="33F8499C" w14:textId="77777777" w:rsidR="008F6BB5" w:rsidRPr="00E57F7C" w:rsidRDefault="008F6BB5" w:rsidP="008F6BB5">
      <w:pPr>
        <w:spacing w:after="0" w:line="480" w:lineRule="auto"/>
        <w:rPr>
          <w:rFonts w:cstheme="minorHAnsi"/>
          <w:b/>
          <w:sz w:val="24"/>
          <w:szCs w:val="24"/>
        </w:rPr>
      </w:pPr>
    </w:p>
    <w:p w14:paraId="572CC2BB" w14:textId="77777777" w:rsidR="008F6BB5" w:rsidRPr="00E57F7C" w:rsidRDefault="008F6BB5" w:rsidP="008F6BB5">
      <w:pPr>
        <w:spacing w:after="0" w:line="480" w:lineRule="auto"/>
      </w:pPr>
      <w:r w:rsidRPr="00E57F7C">
        <w:t>Figure 4. Cumulative proportion of radio-tagged steelhead entry and exit by tributary population for steelhead released and monitored in 2015-2017.  Tributary entry (solid lines) and kelting outmigration timing (dashed lines) by date of steelhead assigned fates as putative spawners.  1-Jan overwintering onset date (solid black line) and 15-March kelting onset date (dashed black line), separate the different stages and directions of migration.</w:t>
      </w:r>
    </w:p>
    <w:p w14:paraId="6B3770B3" w14:textId="77777777" w:rsidR="008F6BB5" w:rsidRPr="00E57F7C" w:rsidRDefault="008F6BB5" w:rsidP="008F6BB5">
      <w:pPr>
        <w:spacing w:after="0" w:line="480" w:lineRule="auto"/>
      </w:pPr>
    </w:p>
    <w:p w14:paraId="48EB6B07" w14:textId="23C22F40" w:rsidR="008F6BB5" w:rsidRPr="00E57F7C" w:rsidRDefault="008F6BB5" w:rsidP="008F6BB5">
      <w:pPr>
        <w:tabs>
          <w:tab w:val="left" w:pos="2133"/>
        </w:tabs>
        <w:spacing w:after="0" w:line="480" w:lineRule="auto"/>
      </w:pPr>
      <w:r w:rsidRPr="00E57F7C">
        <w:t>Figure 5.</w:t>
      </w:r>
      <w:r w:rsidRPr="00E57F7C">
        <w:rPr>
          <w:noProof/>
        </w:rPr>
        <w:t xml:space="preserve"> </w:t>
      </w:r>
      <w:r w:rsidRPr="00E57F7C">
        <w:t>Proportion of radio-tagged steelhead assigned to each fate</w:t>
      </w:r>
      <w:r w:rsidR="00BB5C13">
        <w:t xml:space="preserve"> by year</w:t>
      </w:r>
      <w:r w:rsidRPr="00E57F7C">
        <w:t>.  Fate assignments are indicated by color, and total tagged steelhead sample sizes are provided.  Harvested and collected proportions indicate those that occurred above Priest Rapids Dam.</w:t>
      </w:r>
    </w:p>
    <w:p w14:paraId="0A75C9E2" w14:textId="77777777" w:rsidR="008F6BB5" w:rsidRPr="00E57F7C" w:rsidRDefault="008F6BB5" w:rsidP="008F6BB5">
      <w:pPr>
        <w:spacing w:after="0" w:line="480" w:lineRule="auto"/>
        <w:rPr>
          <w:rFonts w:cstheme="minorHAnsi"/>
          <w:b/>
          <w:sz w:val="24"/>
          <w:szCs w:val="24"/>
        </w:rPr>
      </w:pPr>
    </w:p>
    <w:p w14:paraId="05A4B243" w14:textId="6368433A" w:rsidR="008F6BB5" w:rsidRPr="00E57F7C" w:rsidDel="00F24FED" w:rsidRDefault="008F6BB5" w:rsidP="008F6BB5">
      <w:pPr>
        <w:pStyle w:val="Caption"/>
        <w:keepNext/>
        <w:spacing w:after="0" w:line="480" w:lineRule="auto"/>
        <w:contextualSpacing/>
        <w:rPr>
          <w:i w:val="0"/>
          <w:color w:val="000000" w:themeColor="text1"/>
          <w:sz w:val="22"/>
          <w:szCs w:val="22"/>
        </w:rPr>
      </w:pPr>
      <w:r w:rsidRPr="00E57F7C" w:rsidDel="00F24FED">
        <w:rPr>
          <w:i w:val="0"/>
          <w:color w:val="000000" w:themeColor="text1"/>
          <w:sz w:val="22"/>
          <w:szCs w:val="22"/>
        </w:rPr>
        <w:lastRenderedPageBreak/>
        <w:t xml:space="preserve">Table </w:t>
      </w:r>
      <w:r w:rsidRPr="00E57F7C">
        <w:rPr>
          <w:i w:val="0"/>
          <w:color w:val="000000" w:themeColor="text1"/>
          <w:sz w:val="22"/>
          <w:szCs w:val="22"/>
        </w:rPr>
        <w:t>1</w:t>
      </w:r>
      <w:r w:rsidRPr="00E57F7C" w:rsidDel="00F24FED">
        <w:rPr>
          <w:i w:val="0"/>
          <w:color w:val="000000" w:themeColor="text1"/>
          <w:sz w:val="22"/>
          <w:szCs w:val="22"/>
        </w:rPr>
        <w:t xml:space="preserve">.  Number of returned tags by </w:t>
      </w:r>
      <w:r w:rsidR="00B40636">
        <w:rPr>
          <w:i w:val="0"/>
          <w:color w:val="000000" w:themeColor="text1"/>
          <w:sz w:val="22"/>
          <w:szCs w:val="22"/>
        </w:rPr>
        <w:t xml:space="preserve">tag year, </w:t>
      </w:r>
      <w:r w:rsidRPr="00E57F7C" w:rsidDel="00F24FED">
        <w:rPr>
          <w:i w:val="0"/>
          <w:color w:val="000000" w:themeColor="text1"/>
          <w:sz w:val="22"/>
          <w:szCs w:val="22"/>
        </w:rPr>
        <w:t xml:space="preserve">origin and type of return.  </w:t>
      </w:r>
    </w:p>
    <w:tbl>
      <w:tblPr>
        <w:tblW w:w="9360" w:type="dxa"/>
        <w:tblLook w:val="04A0" w:firstRow="1" w:lastRow="0" w:firstColumn="1" w:lastColumn="0" w:noHBand="0" w:noVBand="1"/>
      </w:tblPr>
      <w:tblGrid>
        <w:gridCol w:w="2880"/>
        <w:gridCol w:w="1080"/>
        <w:gridCol w:w="1080"/>
        <w:gridCol w:w="911"/>
        <w:gridCol w:w="266"/>
        <w:gridCol w:w="1095"/>
        <w:gridCol w:w="1024"/>
        <w:gridCol w:w="1024"/>
      </w:tblGrid>
      <w:tr w:rsidR="008F6BB5" w:rsidRPr="00E57F7C" w:rsidDel="00F24FED" w14:paraId="71E28FA0" w14:textId="77777777" w:rsidTr="000C1E3A">
        <w:trPr>
          <w:trHeight w:val="299"/>
        </w:trPr>
        <w:tc>
          <w:tcPr>
            <w:tcW w:w="2880" w:type="dxa"/>
            <w:vMerge w:val="restart"/>
            <w:tcBorders>
              <w:top w:val="single" w:sz="8" w:space="0" w:color="auto"/>
              <w:left w:val="nil"/>
              <w:bottom w:val="single" w:sz="8" w:space="0" w:color="000000"/>
              <w:right w:val="nil"/>
            </w:tcBorders>
            <w:shd w:val="clear" w:color="auto" w:fill="auto"/>
            <w:noWrap/>
            <w:vAlign w:val="center"/>
            <w:hideMark/>
          </w:tcPr>
          <w:p w14:paraId="1A5772AF" w14:textId="1C4FC6A4"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 xml:space="preserve">Fate </w:t>
            </w:r>
            <w:r w:rsidR="00BB5C13" w:rsidRPr="00E57F7C" w:rsidDel="00BB5C13">
              <w:rPr>
                <w:rFonts w:ascii="Calibri" w:eastAsia="Times New Roman" w:hAnsi="Calibri" w:cs="Times New Roman"/>
                <w:color w:val="000000"/>
              </w:rPr>
              <w:t xml:space="preserve"> </w:t>
            </w:r>
          </w:p>
        </w:tc>
        <w:tc>
          <w:tcPr>
            <w:tcW w:w="1080" w:type="dxa"/>
            <w:tcBorders>
              <w:top w:val="single" w:sz="8" w:space="0" w:color="auto"/>
              <w:left w:val="nil"/>
              <w:bottom w:val="single" w:sz="8" w:space="0" w:color="auto"/>
              <w:right w:val="nil"/>
            </w:tcBorders>
            <w:shd w:val="clear" w:color="auto" w:fill="auto"/>
            <w:noWrap/>
            <w:vAlign w:val="center"/>
            <w:hideMark/>
          </w:tcPr>
          <w:p w14:paraId="27D75BD9"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Hatchery</w:t>
            </w:r>
          </w:p>
        </w:tc>
        <w:tc>
          <w:tcPr>
            <w:tcW w:w="1080" w:type="dxa"/>
            <w:tcBorders>
              <w:top w:val="single" w:sz="8" w:space="0" w:color="auto"/>
              <w:left w:val="nil"/>
              <w:bottom w:val="single" w:sz="8" w:space="0" w:color="auto"/>
              <w:right w:val="nil"/>
            </w:tcBorders>
            <w:shd w:val="clear" w:color="auto" w:fill="auto"/>
            <w:noWrap/>
            <w:vAlign w:val="center"/>
            <w:hideMark/>
          </w:tcPr>
          <w:p w14:paraId="0BEB571F" w14:textId="599DEFA3" w:rsidR="008F6BB5" w:rsidRPr="00E57F7C" w:rsidDel="00F24FED" w:rsidRDefault="00A63900"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Natural</w:t>
            </w:r>
          </w:p>
        </w:tc>
        <w:tc>
          <w:tcPr>
            <w:tcW w:w="911" w:type="dxa"/>
            <w:tcBorders>
              <w:top w:val="single" w:sz="8" w:space="0" w:color="auto"/>
              <w:left w:val="nil"/>
              <w:bottom w:val="single" w:sz="8" w:space="0" w:color="auto"/>
              <w:right w:val="nil"/>
            </w:tcBorders>
            <w:shd w:val="clear" w:color="auto" w:fill="auto"/>
            <w:noWrap/>
            <w:vAlign w:val="center"/>
            <w:hideMark/>
          </w:tcPr>
          <w:p w14:paraId="5E79F815"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 xml:space="preserve">Total </w:t>
            </w:r>
          </w:p>
        </w:tc>
        <w:tc>
          <w:tcPr>
            <w:tcW w:w="266" w:type="dxa"/>
            <w:tcBorders>
              <w:top w:val="single" w:sz="8" w:space="0" w:color="auto"/>
              <w:left w:val="nil"/>
              <w:bottom w:val="single" w:sz="8" w:space="0" w:color="auto"/>
              <w:right w:val="nil"/>
            </w:tcBorders>
            <w:shd w:val="clear" w:color="auto" w:fill="auto"/>
            <w:noWrap/>
            <w:vAlign w:val="center"/>
            <w:hideMark/>
          </w:tcPr>
          <w:p w14:paraId="082F23D6"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 </w:t>
            </w:r>
          </w:p>
        </w:tc>
        <w:tc>
          <w:tcPr>
            <w:tcW w:w="1095" w:type="dxa"/>
            <w:tcBorders>
              <w:top w:val="single" w:sz="8" w:space="0" w:color="auto"/>
              <w:left w:val="nil"/>
              <w:bottom w:val="single" w:sz="8" w:space="0" w:color="auto"/>
              <w:right w:val="nil"/>
            </w:tcBorders>
            <w:shd w:val="clear" w:color="auto" w:fill="auto"/>
            <w:noWrap/>
            <w:vAlign w:val="center"/>
            <w:hideMark/>
          </w:tcPr>
          <w:p w14:paraId="137E72EE"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Hatchery</w:t>
            </w:r>
          </w:p>
        </w:tc>
        <w:tc>
          <w:tcPr>
            <w:tcW w:w="1024" w:type="dxa"/>
            <w:tcBorders>
              <w:top w:val="single" w:sz="8" w:space="0" w:color="auto"/>
              <w:left w:val="nil"/>
              <w:bottom w:val="single" w:sz="8" w:space="0" w:color="auto"/>
              <w:right w:val="nil"/>
            </w:tcBorders>
            <w:shd w:val="clear" w:color="auto" w:fill="auto"/>
            <w:noWrap/>
            <w:vAlign w:val="center"/>
            <w:hideMark/>
          </w:tcPr>
          <w:p w14:paraId="750BD20D" w14:textId="2F3F83C6" w:rsidR="008F6BB5" w:rsidRPr="00E57F7C" w:rsidDel="00F24FED" w:rsidRDefault="00A63900"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Natural</w:t>
            </w:r>
          </w:p>
        </w:tc>
        <w:tc>
          <w:tcPr>
            <w:tcW w:w="1024" w:type="dxa"/>
            <w:tcBorders>
              <w:top w:val="single" w:sz="8" w:space="0" w:color="auto"/>
              <w:left w:val="nil"/>
              <w:bottom w:val="single" w:sz="8" w:space="0" w:color="auto"/>
              <w:right w:val="nil"/>
            </w:tcBorders>
            <w:shd w:val="clear" w:color="auto" w:fill="auto"/>
            <w:noWrap/>
            <w:vAlign w:val="center"/>
            <w:hideMark/>
          </w:tcPr>
          <w:p w14:paraId="61862266"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 xml:space="preserve">Total </w:t>
            </w:r>
          </w:p>
        </w:tc>
      </w:tr>
      <w:tr w:rsidR="008F6BB5" w:rsidRPr="00E57F7C" w:rsidDel="00F24FED" w14:paraId="5C45179E" w14:textId="77777777" w:rsidTr="000C1E3A">
        <w:trPr>
          <w:trHeight w:val="299"/>
        </w:trPr>
        <w:tc>
          <w:tcPr>
            <w:tcW w:w="2880" w:type="dxa"/>
            <w:vMerge/>
            <w:tcBorders>
              <w:top w:val="single" w:sz="8" w:space="0" w:color="auto"/>
              <w:left w:val="nil"/>
              <w:bottom w:val="single" w:sz="8" w:space="0" w:color="000000"/>
              <w:right w:val="nil"/>
            </w:tcBorders>
            <w:vAlign w:val="center"/>
            <w:hideMark/>
          </w:tcPr>
          <w:p w14:paraId="1BACCE89" w14:textId="77777777" w:rsidR="008F6BB5" w:rsidRPr="00E57F7C" w:rsidDel="00F24FED" w:rsidRDefault="008F6BB5" w:rsidP="000C1E3A">
            <w:pPr>
              <w:spacing w:after="0" w:line="480" w:lineRule="auto"/>
              <w:contextualSpacing/>
              <w:rPr>
                <w:rFonts w:ascii="Calibri" w:eastAsia="Times New Roman" w:hAnsi="Calibri" w:cs="Times New Roman"/>
                <w:color w:val="000000"/>
              </w:rPr>
            </w:pPr>
          </w:p>
        </w:tc>
        <w:tc>
          <w:tcPr>
            <w:tcW w:w="3071" w:type="dxa"/>
            <w:gridSpan w:val="3"/>
            <w:tcBorders>
              <w:top w:val="single" w:sz="8" w:space="0" w:color="auto"/>
              <w:left w:val="nil"/>
              <w:bottom w:val="single" w:sz="8" w:space="0" w:color="auto"/>
              <w:right w:val="nil"/>
            </w:tcBorders>
            <w:shd w:val="clear" w:color="auto" w:fill="auto"/>
            <w:noWrap/>
            <w:vAlign w:val="center"/>
            <w:hideMark/>
          </w:tcPr>
          <w:p w14:paraId="4F7C1657" w14:textId="35D67D77" w:rsidR="008F6BB5" w:rsidRPr="00B40636" w:rsidDel="00F24FED" w:rsidRDefault="008F6BB5" w:rsidP="000C1E3A">
            <w:pPr>
              <w:spacing w:after="0" w:line="480" w:lineRule="auto"/>
              <w:contextualSpacing/>
              <w:jc w:val="center"/>
              <w:rPr>
                <w:rFonts w:ascii="Calibri" w:eastAsia="Times New Roman" w:hAnsi="Calibri" w:cs="Times New Roman"/>
                <w:color w:val="000000"/>
              </w:rPr>
            </w:pPr>
            <w:r w:rsidRPr="00B40636" w:rsidDel="00F24FED">
              <w:rPr>
                <w:rFonts w:ascii="Calibri" w:eastAsia="Times New Roman" w:hAnsi="Calibri" w:cs="Times New Roman"/>
                <w:color w:val="000000"/>
              </w:rPr>
              <w:t>2015</w:t>
            </w:r>
          </w:p>
        </w:tc>
        <w:tc>
          <w:tcPr>
            <w:tcW w:w="266" w:type="dxa"/>
            <w:tcBorders>
              <w:top w:val="nil"/>
              <w:left w:val="nil"/>
              <w:bottom w:val="single" w:sz="8" w:space="0" w:color="auto"/>
              <w:right w:val="nil"/>
            </w:tcBorders>
            <w:shd w:val="clear" w:color="auto" w:fill="auto"/>
            <w:noWrap/>
            <w:vAlign w:val="center"/>
            <w:hideMark/>
          </w:tcPr>
          <w:p w14:paraId="6671E6C3"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 </w:t>
            </w:r>
          </w:p>
        </w:tc>
        <w:tc>
          <w:tcPr>
            <w:tcW w:w="3143" w:type="dxa"/>
            <w:gridSpan w:val="3"/>
            <w:tcBorders>
              <w:top w:val="single" w:sz="8" w:space="0" w:color="auto"/>
              <w:left w:val="nil"/>
              <w:bottom w:val="single" w:sz="8" w:space="0" w:color="auto"/>
              <w:right w:val="nil"/>
            </w:tcBorders>
            <w:shd w:val="clear" w:color="auto" w:fill="auto"/>
            <w:noWrap/>
            <w:vAlign w:val="center"/>
            <w:hideMark/>
          </w:tcPr>
          <w:p w14:paraId="3AAEBAE8" w14:textId="00981946" w:rsidR="008F6BB5" w:rsidRPr="00B40636" w:rsidDel="00F24FED" w:rsidRDefault="008F6BB5" w:rsidP="000C1E3A">
            <w:pPr>
              <w:spacing w:after="0" w:line="480" w:lineRule="auto"/>
              <w:contextualSpacing/>
              <w:jc w:val="center"/>
              <w:rPr>
                <w:rFonts w:ascii="Calibri" w:eastAsia="Times New Roman" w:hAnsi="Calibri" w:cs="Times New Roman"/>
                <w:color w:val="000000"/>
              </w:rPr>
            </w:pPr>
            <w:r w:rsidRPr="00B40636" w:rsidDel="00F24FED">
              <w:rPr>
                <w:rFonts w:ascii="Calibri" w:eastAsia="Times New Roman" w:hAnsi="Calibri" w:cs="Times New Roman"/>
                <w:color w:val="000000"/>
              </w:rPr>
              <w:t>2016</w:t>
            </w:r>
          </w:p>
        </w:tc>
      </w:tr>
      <w:tr w:rsidR="008F6BB5" w:rsidRPr="00E57F7C" w:rsidDel="00F24FED" w14:paraId="052E52A4" w14:textId="77777777" w:rsidTr="000C1E3A">
        <w:trPr>
          <w:trHeight w:val="299"/>
        </w:trPr>
        <w:tc>
          <w:tcPr>
            <w:tcW w:w="2880" w:type="dxa"/>
            <w:tcBorders>
              <w:top w:val="nil"/>
              <w:left w:val="nil"/>
              <w:bottom w:val="nil"/>
              <w:right w:val="nil"/>
            </w:tcBorders>
            <w:shd w:val="clear" w:color="auto" w:fill="auto"/>
            <w:noWrap/>
            <w:vAlign w:val="center"/>
            <w:hideMark/>
          </w:tcPr>
          <w:p w14:paraId="61A7F139" w14:textId="7FE3E700" w:rsidR="00FE0D27" w:rsidRPr="00E57F7C" w:rsidDel="00F24FED" w:rsidRDefault="008F6BB5" w:rsidP="00FE0D27">
            <w:pPr>
              <w:spacing w:after="0" w:line="480" w:lineRule="auto"/>
              <w:contextualSpacing/>
              <w:rPr>
                <w:rFonts w:ascii="Calibri" w:eastAsia="Times New Roman" w:hAnsi="Calibri" w:cs="Times New Roman"/>
                <w:color w:val="000000"/>
              </w:rPr>
            </w:pPr>
            <w:r w:rsidRPr="00E57F7C">
              <w:rPr>
                <w:rFonts w:ascii="Calibri" w:eastAsia="Times New Roman" w:hAnsi="Calibri" w:cs="Times New Roman"/>
                <w:color w:val="000000"/>
              </w:rPr>
              <w:t>Reported h</w:t>
            </w:r>
            <w:r w:rsidRPr="00E57F7C" w:rsidDel="00F24FED">
              <w:rPr>
                <w:rFonts w:ascii="Calibri" w:eastAsia="Times New Roman" w:hAnsi="Calibri" w:cs="Times New Roman"/>
                <w:color w:val="000000"/>
              </w:rPr>
              <w:t>arvest</w:t>
            </w:r>
            <w:r w:rsidR="00FE0D27">
              <w:rPr>
                <w:rFonts w:ascii="Calibri" w:eastAsia="Times New Roman" w:hAnsi="Calibri" w:cs="Times New Roman"/>
                <w:color w:val="000000"/>
              </w:rPr>
              <w:t xml:space="preserve"> above Priest Rapids Dam</w:t>
            </w:r>
          </w:p>
        </w:tc>
        <w:tc>
          <w:tcPr>
            <w:tcW w:w="1080" w:type="dxa"/>
            <w:tcBorders>
              <w:top w:val="nil"/>
              <w:left w:val="nil"/>
              <w:bottom w:val="nil"/>
              <w:right w:val="nil"/>
            </w:tcBorders>
            <w:shd w:val="clear" w:color="auto" w:fill="auto"/>
            <w:noWrap/>
            <w:vAlign w:val="center"/>
            <w:hideMark/>
          </w:tcPr>
          <w:p w14:paraId="02DDF5F9" w14:textId="6521F4B7" w:rsidR="008F6BB5"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42</w:t>
            </w:r>
          </w:p>
        </w:tc>
        <w:tc>
          <w:tcPr>
            <w:tcW w:w="1080" w:type="dxa"/>
            <w:tcBorders>
              <w:top w:val="nil"/>
              <w:left w:val="nil"/>
              <w:bottom w:val="nil"/>
              <w:right w:val="nil"/>
            </w:tcBorders>
            <w:shd w:val="clear" w:color="auto" w:fill="auto"/>
            <w:noWrap/>
            <w:vAlign w:val="center"/>
            <w:hideMark/>
          </w:tcPr>
          <w:p w14:paraId="1831F1E7"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1</w:t>
            </w:r>
          </w:p>
        </w:tc>
        <w:tc>
          <w:tcPr>
            <w:tcW w:w="911" w:type="dxa"/>
            <w:tcBorders>
              <w:top w:val="nil"/>
              <w:left w:val="nil"/>
              <w:bottom w:val="nil"/>
              <w:right w:val="nil"/>
            </w:tcBorders>
            <w:shd w:val="clear" w:color="auto" w:fill="auto"/>
            <w:noWrap/>
            <w:vAlign w:val="center"/>
            <w:hideMark/>
          </w:tcPr>
          <w:p w14:paraId="4F19F759" w14:textId="62B60B49" w:rsidR="008F6BB5"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43</w:t>
            </w:r>
          </w:p>
        </w:tc>
        <w:tc>
          <w:tcPr>
            <w:tcW w:w="266" w:type="dxa"/>
            <w:tcBorders>
              <w:top w:val="nil"/>
              <w:left w:val="nil"/>
              <w:bottom w:val="nil"/>
              <w:right w:val="nil"/>
            </w:tcBorders>
            <w:shd w:val="clear" w:color="auto" w:fill="auto"/>
            <w:noWrap/>
            <w:vAlign w:val="center"/>
            <w:hideMark/>
          </w:tcPr>
          <w:p w14:paraId="3232E64D"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p>
        </w:tc>
        <w:tc>
          <w:tcPr>
            <w:tcW w:w="1095" w:type="dxa"/>
            <w:tcBorders>
              <w:top w:val="nil"/>
              <w:left w:val="nil"/>
              <w:bottom w:val="nil"/>
              <w:right w:val="nil"/>
            </w:tcBorders>
            <w:shd w:val="clear" w:color="auto" w:fill="auto"/>
            <w:noWrap/>
            <w:vAlign w:val="center"/>
            <w:hideMark/>
          </w:tcPr>
          <w:p w14:paraId="65B9F10F" w14:textId="7CDBE48E" w:rsidR="008F6BB5"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0</w:t>
            </w:r>
          </w:p>
        </w:tc>
        <w:tc>
          <w:tcPr>
            <w:tcW w:w="1024" w:type="dxa"/>
            <w:tcBorders>
              <w:top w:val="nil"/>
              <w:left w:val="nil"/>
              <w:bottom w:val="nil"/>
              <w:right w:val="nil"/>
            </w:tcBorders>
            <w:shd w:val="clear" w:color="auto" w:fill="auto"/>
            <w:noWrap/>
            <w:vAlign w:val="center"/>
            <w:hideMark/>
          </w:tcPr>
          <w:p w14:paraId="2961CB88"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0</w:t>
            </w:r>
          </w:p>
        </w:tc>
        <w:tc>
          <w:tcPr>
            <w:tcW w:w="1024" w:type="dxa"/>
            <w:tcBorders>
              <w:top w:val="nil"/>
              <w:left w:val="nil"/>
              <w:bottom w:val="nil"/>
              <w:right w:val="nil"/>
            </w:tcBorders>
            <w:shd w:val="clear" w:color="auto" w:fill="auto"/>
            <w:noWrap/>
            <w:vAlign w:val="center"/>
            <w:hideMark/>
          </w:tcPr>
          <w:p w14:paraId="27C9D648" w14:textId="1ADC1127" w:rsidR="008F6BB5"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0</w:t>
            </w:r>
          </w:p>
        </w:tc>
      </w:tr>
      <w:tr w:rsidR="00FE0D27" w:rsidRPr="00E57F7C" w:rsidDel="00F24FED" w14:paraId="46563DA2" w14:textId="77777777" w:rsidTr="000C1E3A">
        <w:trPr>
          <w:trHeight w:val="299"/>
        </w:trPr>
        <w:tc>
          <w:tcPr>
            <w:tcW w:w="2880" w:type="dxa"/>
            <w:tcBorders>
              <w:top w:val="nil"/>
              <w:left w:val="nil"/>
              <w:bottom w:val="nil"/>
              <w:right w:val="nil"/>
            </w:tcBorders>
            <w:shd w:val="clear" w:color="auto" w:fill="auto"/>
            <w:noWrap/>
            <w:vAlign w:val="center"/>
          </w:tcPr>
          <w:p w14:paraId="5DF309C5" w14:textId="239D3DC2" w:rsidR="00FE0D27" w:rsidRPr="00E57F7C" w:rsidDel="00F24FED" w:rsidRDefault="00FE0D27" w:rsidP="000C1E3A">
            <w:pPr>
              <w:spacing w:after="0" w:line="480" w:lineRule="auto"/>
              <w:contextualSpacing/>
              <w:rPr>
                <w:rFonts w:ascii="Calibri" w:eastAsia="Times New Roman" w:hAnsi="Calibri" w:cs="Times New Roman"/>
                <w:color w:val="000000"/>
              </w:rPr>
            </w:pPr>
            <w:r>
              <w:rPr>
                <w:rFonts w:ascii="Calibri" w:eastAsia="Times New Roman" w:hAnsi="Calibri" w:cs="Times New Roman"/>
                <w:color w:val="000000"/>
              </w:rPr>
              <w:t>Reported harvest below Priest River Dam</w:t>
            </w:r>
          </w:p>
        </w:tc>
        <w:tc>
          <w:tcPr>
            <w:tcW w:w="1080" w:type="dxa"/>
            <w:tcBorders>
              <w:top w:val="nil"/>
              <w:left w:val="nil"/>
              <w:bottom w:val="nil"/>
              <w:right w:val="nil"/>
            </w:tcBorders>
            <w:shd w:val="clear" w:color="auto" w:fill="auto"/>
            <w:noWrap/>
            <w:vAlign w:val="center"/>
          </w:tcPr>
          <w:p w14:paraId="4FCAA5AE" w14:textId="73BC2EAC" w:rsidR="00FE0D27"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8</w:t>
            </w:r>
          </w:p>
        </w:tc>
        <w:tc>
          <w:tcPr>
            <w:tcW w:w="1080" w:type="dxa"/>
            <w:tcBorders>
              <w:top w:val="nil"/>
              <w:left w:val="nil"/>
              <w:bottom w:val="nil"/>
              <w:right w:val="nil"/>
            </w:tcBorders>
            <w:shd w:val="clear" w:color="auto" w:fill="auto"/>
            <w:noWrap/>
            <w:vAlign w:val="center"/>
          </w:tcPr>
          <w:p w14:paraId="2C42D942" w14:textId="07B7B829" w:rsidR="00FE0D27" w:rsidRPr="00E57F7C" w:rsidDel="00F24FED" w:rsidRDefault="00FE0D27" w:rsidP="000C1E3A">
            <w:pPr>
              <w:spacing w:after="0" w:line="480" w:lineRule="auto"/>
              <w:contextualSpacing/>
              <w:jc w:val="center"/>
              <w:rPr>
                <w:rFonts w:ascii="Calibri" w:eastAsia="Times New Roman" w:hAnsi="Calibri" w:cs="Times New Roman"/>
                <w:color w:val="000000"/>
              </w:rPr>
            </w:pPr>
            <w:r w:rsidRPr="0099553D">
              <w:rPr>
                <w:rFonts w:ascii="Calibri" w:eastAsia="Times New Roman" w:hAnsi="Calibri" w:cs="Times New Roman"/>
                <w:color w:val="000000"/>
              </w:rPr>
              <w:t>0</w:t>
            </w:r>
          </w:p>
        </w:tc>
        <w:tc>
          <w:tcPr>
            <w:tcW w:w="911" w:type="dxa"/>
            <w:tcBorders>
              <w:top w:val="nil"/>
              <w:left w:val="nil"/>
              <w:bottom w:val="nil"/>
              <w:right w:val="nil"/>
            </w:tcBorders>
            <w:shd w:val="clear" w:color="auto" w:fill="auto"/>
            <w:noWrap/>
            <w:vAlign w:val="center"/>
          </w:tcPr>
          <w:p w14:paraId="1B9572AD" w14:textId="7A470BBD" w:rsidR="00FE0D27"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8</w:t>
            </w:r>
          </w:p>
        </w:tc>
        <w:tc>
          <w:tcPr>
            <w:tcW w:w="266" w:type="dxa"/>
            <w:tcBorders>
              <w:top w:val="nil"/>
              <w:left w:val="nil"/>
              <w:bottom w:val="nil"/>
              <w:right w:val="nil"/>
            </w:tcBorders>
            <w:shd w:val="clear" w:color="auto" w:fill="auto"/>
            <w:noWrap/>
            <w:vAlign w:val="center"/>
          </w:tcPr>
          <w:p w14:paraId="4F5D0514" w14:textId="77777777" w:rsidR="00FE0D27" w:rsidRPr="00E57F7C" w:rsidDel="00F24FED" w:rsidRDefault="00FE0D27" w:rsidP="000C1E3A">
            <w:pPr>
              <w:spacing w:after="0" w:line="480" w:lineRule="auto"/>
              <w:contextualSpacing/>
              <w:jc w:val="center"/>
              <w:rPr>
                <w:rFonts w:ascii="Calibri" w:eastAsia="Times New Roman" w:hAnsi="Calibri" w:cs="Times New Roman"/>
                <w:color w:val="000000"/>
              </w:rPr>
            </w:pPr>
          </w:p>
        </w:tc>
        <w:tc>
          <w:tcPr>
            <w:tcW w:w="1095" w:type="dxa"/>
            <w:tcBorders>
              <w:top w:val="nil"/>
              <w:left w:val="nil"/>
              <w:bottom w:val="nil"/>
              <w:right w:val="nil"/>
            </w:tcBorders>
            <w:shd w:val="clear" w:color="auto" w:fill="auto"/>
            <w:noWrap/>
            <w:vAlign w:val="center"/>
          </w:tcPr>
          <w:p w14:paraId="3E98ACE1" w14:textId="372A4131" w:rsidR="00FE0D27"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6</w:t>
            </w:r>
          </w:p>
        </w:tc>
        <w:tc>
          <w:tcPr>
            <w:tcW w:w="1024" w:type="dxa"/>
            <w:tcBorders>
              <w:top w:val="nil"/>
              <w:left w:val="nil"/>
              <w:bottom w:val="nil"/>
              <w:right w:val="nil"/>
            </w:tcBorders>
            <w:shd w:val="clear" w:color="auto" w:fill="auto"/>
            <w:noWrap/>
            <w:vAlign w:val="center"/>
          </w:tcPr>
          <w:p w14:paraId="022CFAB3" w14:textId="6B13D169" w:rsidR="00FE0D27"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0</w:t>
            </w:r>
          </w:p>
        </w:tc>
        <w:tc>
          <w:tcPr>
            <w:tcW w:w="1024" w:type="dxa"/>
            <w:tcBorders>
              <w:top w:val="nil"/>
              <w:left w:val="nil"/>
              <w:bottom w:val="nil"/>
              <w:right w:val="nil"/>
            </w:tcBorders>
            <w:shd w:val="clear" w:color="auto" w:fill="auto"/>
            <w:noWrap/>
            <w:vAlign w:val="center"/>
          </w:tcPr>
          <w:p w14:paraId="129A5908" w14:textId="6DAC6900" w:rsidR="00FE0D27" w:rsidRPr="00E57F7C" w:rsidDel="00F24FED" w:rsidRDefault="00FE0D27"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6</w:t>
            </w:r>
          </w:p>
        </w:tc>
      </w:tr>
      <w:tr w:rsidR="008F6BB5" w:rsidRPr="00E57F7C" w:rsidDel="00F24FED" w14:paraId="4D8C1BA2" w14:textId="77777777" w:rsidTr="000C1E3A">
        <w:trPr>
          <w:trHeight w:val="299"/>
        </w:trPr>
        <w:tc>
          <w:tcPr>
            <w:tcW w:w="2880" w:type="dxa"/>
            <w:tcBorders>
              <w:top w:val="nil"/>
              <w:left w:val="nil"/>
              <w:bottom w:val="nil"/>
              <w:right w:val="nil"/>
            </w:tcBorders>
            <w:shd w:val="clear" w:color="auto" w:fill="auto"/>
            <w:noWrap/>
            <w:vAlign w:val="center"/>
            <w:hideMark/>
          </w:tcPr>
          <w:p w14:paraId="5D24FFD2" w14:textId="77777777" w:rsidR="008F6BB5" w:rsidRPr="00E57F7C" w:rsidDel="00F24FED" w:rsidRDefault="008F6BB5" w:rsidP="000C1E3A">
            <w:pPr>
              <w:spacing w:after="0" w:line="480" w:lineRule="auto"/>
              <w:contextualSpacing/>
              <w:rPr>
                <w:rFonts w:ascii="Calibri" w:eastAsia="Times New Roman" w:hAnsi="Calibri" w:cs="Times New Roman"/>
                <w:color w:val="000000"/>
              </w:rPr>
            </w:pPr>
            <w:r w:rsidRPr="00E57F7C" w:rsidDel="00F24FED">
              <w:rPr>
                <w:rFonts w:ascii="Calibri" w:eastAsia="Times New Roman" w:hAnsi="Calibri" w:cs="Times New Roman"/>
                <w:color w:val="000000"/>
              </w:rPr>
              <w:t>Caught and released</w:t>
            </w:r>
          </w:p>
        </w:tc>
        <w:tc>
          <w:tcPr>
            <w:tcW w:w="1080" w:type="dxa"/>
            <w:tcBorders>
              <w:top w:val="nil"/>
              <w:left w:val="nil"/>
              <w:bottom w:val="nil"/>
              <w:right w:val="nil"/>
            </w:tcBorders>
            <w:shd w:val="clear" w:color="auto" w:fill="auto"/>
            <w:noWrap/>
            <w:vAlign w:val="center"/>
            <w:hideMark/>
          </w:tcPr>
          <w:p w14:paraId="6F76F580"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1</w:t>
            </w:r>
          </w:p>
        </w:tc>
        <w:tc>
          <w:tcPr>
            <w:tcW w:w="1080" w:type="dxa"/>
            <w:tcBorders>
              <w:top w:val="nil"/>
              <w:left w:val="nil"/>
              <w:bottom w:val="nil"/>
              <w:right w:val="nil"/>
            </w:tcBorders>
            <w:shd w:val="clear" w:color="auto" w:fill="auto"/>
            <w:noWrap/>
            <w:vAlign w:val="center"/>
            <w:hideMark/>
          </w:tcPr>
          <w:p w14:paraId="41B52404"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4</w:t>
            </w:r>
          </w:p>
        </w:tc>
        <w:tc>
          <w:tcPr>
            <w:tcW w:w="911" w:type="dxa"/>
            <w:tcBorders>
              <w:top w:val="nil"/>
              <w:left w:val="nil"/>
              <w:bottom w:val="nil"/>
              <w:right w:val="nil"/>
            </w:tcBorders>
            <w:shd w:val="clear" w:color="auto" w:fill="auto"/>
            <w:noWrap/>
            <w:vAlign w:val="center"/>
            <w:hideMark/>
          </w:tcPr>
          <w:p w14:paraId="5D337250"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5</w:t>
            </w:r>
          </w:p>
        </w:tc>
        <w:tc>
          <w:tcPr>
            <w:tcW w:w="266" w:type="dxa"/>
            <w:tcBorders>
              <w:top w:val="nil"/>
              <w:left w:val="nil"/>
              <w:bottom w:val="nil"/>
              <w:right w:val="nil"/>
            </w:tcBorders>
            <w:shd w:val="clear" w:color="auto" w:fill="auto"/>
            <w:noWrap/>
            <w:vAlign w:val="center"/>
            <w:hideMark/>
          </w:tcPr>
          <w:p w14:paraId="19B53E22"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p>
        </w:tc>
        <w:tc>
          <w:tcPr>
            <w:tcW w:w="1095" w:type="dxa"/>
            <w:tcBorders>
              <w:top w:val="nil"/>
              <w:left w:val="nil"/>
              <w:bottom w:val="nil"/>
              <w:right w:val="nil"/>
            </w:tcBorders>
            <w:shd w:val="clear" w:color="auto" w:fill="auto"/>
            <w:noWrap/>
            <w:vAlign w:val="center"/>
            <w:hideMark/>
          </w:tcPr>
          <w:p w14:paraId="591D5460"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3</w:t>
            </w:r>
          </w:p>
        </w:tc>
        <w:tc>
          <w:tcPr>
            <w:tcW w:w="1024" w:type="dxa"/>
            <w:tcBorders>
              <w:top w:val="nil"/>
              <w:left w:val="nil"/>
              <w:bottom w:val="nil"/>
              <w:right w:val="nil"/>
            </w:tcBorders>
            <w:shd w:val="clear" w:color="auto" w:fill="auto"/>
            <w:noWrap/>
            <w:vAlign w:val="center"/>
            <w:hideMark/>
          </w:tcPr>
          <w:p w14:paraId="553ABF4A"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0</w:t>
            </w:r>
          </w:p>
        </w:tc>
        <w:tc>
          <w:tcPr>
            <w:tcW w:w="1024" w:type="dxa"/>
            <w:tcBorders>
              <w:top w:val="nil"/>
              <w:left w:val="nil"/>
              <w:bottom w:val="nil"/>
              <w:right w:val="nil"/>
            </w:tcBorders>
            <w:shd w:val="clear" w:color="auto" w:fill="auto"/>
            <w:noWrap/>
            <w:vAlign w:val="center"/>
            <w:hideMark/>
          </w:tcPr>
          <w:p w14:paraId="49C9609C"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3</w:t>
            </w:r>
          </w:p>
        </w:tc>
      </w:tr>
      <w:tr w:rsidR="008F6BB5" w:rsidRPr="00E57F7C" w:rsidDel="00F24FED" w14:paraId="550E240C" w14:textId="77777777" w:rsidTr="000C1E3A">
        <w:trPr>
          <w:trHeight w:val="299"/>
        </w:trPr>
        <w:tc>
          <w:tcPr>
            <w:tcW w:w="2880" w:type="dxa"/>
            <w:tcBorders>
              <w:top w:val="nil"/>
              <w:left w:val="nil"/>
              <w:bottom w:val="nil"/>
              <w:right w:val="nil"/>
            </w:tcBorders>
            <w:shd w:val="clear" w:color="auto" w:fill="auto"/>
            <w:noWrap/>
            <w:vAlign w:val="center"/>
            <w:hideMark/>
          </w:tcPr>
          <w:p w14:paraId="130D0353" w14:textId="006B0C85" w:rsidR="008F6BB5" w:rsidRPr="00E57F7C" w:rsidDel="00F24FED" w:rsidRDefault="008F6BB5" w:rsidP="000C1E3A">
            <w:pPr>
              <w:spacing w:after="0" w:line="480" w:lineRule="auto"/>
              <w:contextualSpacing/>
              <w:rPr>
                <w:rFonts w:ascii="Calibri" w:eastAsia="Times New Roman" w:hAnsi="Calibri" w:cs="Times New Roman"/>
                <w:color w:val="000000"/>
              </w:rPr>
            </w:pPr>
            <w:r w:rsidRPr="00E57F7C" w:rsidDel="00F24FED">
              <w:rPr>
                <w:rFonts w:ascii="Calibri" w:eastAsia="Times New Roman" w:hAnsi="Calibri" w:cs="Times New Roman"/>
                <w:color w:val="000000"/>
              </w:rPr>
              <w:t xml:space="preserve">Found on </w:t>
            </w:r>
            <w:r w:rsidR="00BB5C13" w:rsidRPr="00E57F7C" w:rsidDel="00F24FED">
              <w:rPr>
                <w:rFonts w:ascii="Calibri" w:eastAsia="Times New Roman" w:hAnsi="Calibri" w:cs="Times New Roman"/>
                <w:color w:val="000000"/>
              </w:rPr>
              <w:t>riverbank</w:t>
            </w:r>
          </w:p>
        </w:tc>
        <w:tc>
          <w:tcPr>
            <w:tcW w:w="1080" w:type="dxa"/>
            <w:tcBorders>
              <w:top w:val="nil"/>
              <w:left w:val="nil"/>
              <w:bottom w:val="nil"/>
              <w:right w:val="nil"/>
            </w:tcBorders>
            <w:shd w:val="clear" w:color="auto" w:fill="auto"/>
            <w:noWrap/>
            <w:vAlign w:val="center"/>
            <w:hideMark/>
          </w:tcPr>
          <w:p w14:paraId="75454916"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0</w:t>
            </w:r>
          </w:p>
        </w:tc>
        <w:tc>
          <w:tcPr>
            <w:tcW w:w="1080" w:type="dxa"/>
            <w:tcBorders>
              <w:top w:val="nil"/>
              <w:left w:val="nil"/>
              <w:bottom w:val="nil"/>
              <w:right w:val="nil"/>
            </w:tcBorders>
            <w:shd w:val="clear" w:color="auto" w:fill="auto"/>
            <w:noWrap/>
            <w:vAlign w:val="center"/>
            <w:hideMark/>
          </w:tcPr>
          <w:p w14:paraId="7E11CB32"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1</w:t>
            </w:r>
          </w:p>
        </w:tc>
        <w:tc>
          <w:tcPr>
            <w:tcW w:w="911" w:type="dxa"/>
            <w:tcBorders>
              <w:top w:val="nil"/>
              <w:left w:val="nil"/>
              <w:bottom w:val="nil"/>
              <w:right w:val="nil"/>
            </w:tcBorders>
            <w:shd w:val="clear" w:color="auto" w:fill="auto"/>
            <w:noWrap/>
            <w:vAlign w:val="center"/>
            <w:hideMark/>
          </w:tcPr>
          <w:p w14:paraId="0BAD4743"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266" w:type="dxa"/>
            <w:tcBorders>
              <w:top w:val="nil"/>
              <w:left w:val="nil"/>
              <w:bottom w:val="nil"/>
              <w:right w:val="nil"/>
            </w:tcBorders>
            <w:shd w:val="clear" w:color="auto" w:fill="auto"/>
            <w:noWrap/>
            <w:vAlign w:val="center"/>
            <w:hideMark/>
          </w:tcPr>
          <w:p w14:paraId="11937FD4" w14:textId="77777777" w:rsidR="008F6BB5" w:rsidRPr="00E57F7C" w:rsidDel="00F24FED" w:rsidRDefault="008F6BB5" w:rsidP="000C1E3A">
            <w:pPr>
              <w:spacing w:after="0" w:line="480" w:lineRule="auto"/>
              <w:contextualSpacing/>
              <w:jc w:val="center"/>
              <w:rPr>
                <w:rFonts w:ascii="Times New Roman" w:eastAsia="Times New Roman" w:hAnsi="Times New Roman" w:cs="Times New Roman"/>
                <w:sz w:val="20"/>
                <w:szCs w:val="20"/>
              </w:rPr>
            </w:pPr>
          </w:p>
        </w:tc>
        <w:tc>
          <w:tcPr>
            <w:tcW w:w="1095" w:type="dxa"/>
            <w:tcBorders>
              <w:top w:val="nil"/>
              <w:left w:val="nil"/>
              <w:bottom w:val="nil"/>
              <w:right w:val="nil"/>
            </w:tcBorders>
            <w:shd w:val="clear" w:color="auto" w:fill="auto"/>
            <w:noWrap/>
            <w:vAlign w:val="center"/>
            <w:hideMark/>
          </w:tcPr>
          <w:p w14:paraId="629B9B1D"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3</w:t>
            </w:r>
          </w:p>
        </w:tc>
        <w:tc>
          <w:tcPr>
            <w:tcW w:w="1024" w:type="dxa"/>
            <w:tcBorders>
              <w:top w:val="nil"/>
              <w:left w:val="nil"/>
              <w:bottom w:val="nil"/>
              <w:right w:val="nil"/>
            </w:tcBorders>
            <w:shd w:val="clear" w:color="auto" w:fill="auto"/>
            <w:noWrap/>
            <w:vAlign w:val="center"/>
            <w:hideMark/>
          </w:tcPr>
          <w:p w14:paraId="069AA319"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0</w:t>
            </w:r>
          </w:p>
        </w:tc>
        <w:tc>
          <w:tcPr>
            <w:tcW w:w="1024" w:type="dxa"/>
            <w:tcBorders>
              <w:top w:val="nil"/>
              <w:left w:val="nil"/>
              <w:bottom w:val="nil"/>
              <w:right w:val="nil"/>
            </w:tcBorders>
            <w:shd w:val="clear" w:color="auto" w:fill="auto"/>
            <w:noWrap/>
            <w:vAlign w:val="center"/>
            <w:hideMark/>
          </w:tcPr>
          <w:p w14:paraId="756F9759"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3</w:t>
            </w:r>
          </w:p>
        </w:tc>
      </w:tr>
      <w:tr w:rsidR="008F6BB5" w:rsidRPr="00E57F7C" w:rsidDel="00F24FED" w14:paraId="51364CFF" w14:textId="77777777" w:rsidTr="000C1E3A">
        <w:trPr>
          <w:trHeight w:val="285"/>
        </w:trPr>
        <w:tc>
          <w:tcPr>
            <w:tcW w:w="2880" w:type="dxa"/>
            <w:tcBorders>
              <w:top w:val="nil"/>
              <w:left w:val="nil"/>
              <w:bottom w:val="nil"/>
              <w:right w:val="nil"/>
            </w:tcBorders>
            <w:shd w:val="clear" w:color="auto" w:fill="auto"/>
            <w:noWrap/>
            <w:vAlign w:val="center"/>
            <w:hideMark/>
          </w:tcPr>
          <w:p w14:paraId="1A89BDCC" w14:textId="77777777" w:rsidR="008F6BB5" w:rsidRPr="00E57F7C" w:rsidDel="00F24FED" w:rsidRDefault="008F6BB5" w:rsidP="000C1E3A">
            <w:pPr>
              <w:spacing w:after="0" w:line="480" w:lineRule="auto"/>
              <w:contextualSpacing/>
              <w:rPr>
                <w:rFonts w:ascii="Calibri" w:eastAsia="Times New Roman" w:hAnsi="Calibri" w:cs="Times New Roman"/>
                <w:color w:val="000000"/>
              </w:rPr>
            </w:pPr>
            <w:r w:rsidRPr="00E57F7C" w:rsidDel="00F24FED">
              <w:rPr>
                <w:rFonts w:ascii="Calibri" w:eastAsia="Times New Roman" w:hAnsi="Calibri" w:cs="Times New Roman"/>
                <w:color w:val="000000"/>
              </w:rPr>
              <w:t>Collected at hatcheries</w:t>
            </w:r>
          </w:p>
        </w:tc>
        <w:tc>
          <w:tcPr>
            <w:tcW w:w="1080" w:type="dxa"/>
            <w:tcBorders>
              <w:top w:val="nil"/>
              <w:left w:val="nil"/>
              <w:bottom w:val="nil"/>
              <w:right w:val="nil"/>
            </w:tcBorders>
            <w:shd w:val="clear" w:color="auto" w:fill="auto"/>
            <w:noWrap/>
            <w:vAlign w:val="center"/>
            <w:hideMark/>
          </w:tcPr>
          <w:p w14:paraId="314301FE"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center"/>
            <w:hideMark/>
          </w:tcPr>
          <w:p w14:paraId="72B040AA"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1</w:t>
            </w:r>
          </w:p>
        </w:tc>
        <w:tc>
          <w:tcPr>
            <w:tcW w:w="911" w:type="dxa"/>
            <w:tcBorders>
              <w:top w:val="nil"/>
              <w:left w:val="nil"/>
              <w:bottom w:val="nil"/>
              <w:right w:val="nil"/>
            </w:tcBorders>
            <w:shd w:val="clear" w:color="auto" w:fill="auto"/>
            <w:noWrap/>
            <w:vAlign w:val="center"/>
            <w:hideMark/>
          </w:tcPr>
          <w:p w14:paraId="6EADC054"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11</w:t>
            </w:r>
          </w:p>
        </w:tc>
        <w:tc>
          <w:tcPr>
            <w:tcW w:w="266" w:type="dxa"/>
            <w:tcBorders>
              <w:top w:val="nil"/>
              <w:left w:val="nil"/>
              <w:bottom w:val="nil"/>
              <w:right w:val="nil"/>
            </w:tcBorders>
            <w:shd w:val="clear" w:color="auto" w:fill="auto"/>
            <w:noWrap/>
            <w:vAlign w:val="center"/>
            <w:hideMark/>
          </w:tcPr>
          <w:p w14:paraId="1AB8390D"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p>
        </w:tc>
        <w:tc>
          <w:tcPr>
            <w:tcW w:w="1095" w:type="dxa"/>
            <w:tcBorders>
              <w:top w:val="nil"/>
              <w:left w:val="nil"/>
              <w:bottom w:val="nil"/>
              <w:right w:val="nil"/>
            </w:tcBorders>
            <w:shd w:val="clear" w:color="auto" w:fill="auto"/>
            <w:noWrap/>
            <w:vAlign w:val="center"/>
            <w:hideMark/>
          </w:tcPr>
          <w:p w14:paraId="287155CE"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32</w:t>
            </w:r>
          </w:p>
        </w:tc>
        <w:tc>
          <w:tcPr>
            <w:tcW w:w="1024" w:type="dxa"/>
            <w:tcBorders>
              <w:top w:val="nil"/>
              <w:left w:val="nil"/>
              <w:bottom w:val="nil"/>
              <w:right w:val="nil"/>
            </w:tcBorders>
            <w:shd w:val="clear" w:color="auto" w:fill="auto"/>
            <w:noWrap/>
            <w:vAlign w:val="center"/>
            <w:hideMark/>
          </w:tcPr>
          <w:p w14:paraId="1EF58E83"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3</w:t>
            </w:r>
          </w:p>
        </w:tc>
        <w:tc>
          <w:tcPr>
            <w:tcW w:w="1024" w:type="dxa"/>
            <w:tcBorders>
              <w:top w:val="nil"/>
              <w:left w:val="nil"/>
              <w:bottom w:val="nil"/>
              <w:right w:val="nil"/>
            </w:tcBorders>
            <w:shd w:val="clear" w:color="auto" w:fill="auto"/>
            <w:noWrap/>
            <w:vAlign w:val="center"/>
            <w:hideMark/>
          </w:tcPr>
          <w:p w14:paraId="4D6906CA" w14:textId="77777777" w:rsidR="008F6BB5" w:rsidRPr="00E57F7C" w:rsidDel="00F24FED" w:rsidRDefault="008F6BB5" w:rsidP="000C1E3A">
            <w:pPr>
              <w:spacing w:after="0" w:line="480" w:lineRule="auto"/>
              <w:contextualSpacing/>
              <w:jc w:val="center"/>
              <w:rPr>
                <w:rFonts w:ascii="Calibri" w:eastAsia="Times New Roman" w:hAnsi="Calibri" w:cs="Times New Roman"/>
                <w:color w:val="000000"/>
              </w:rPr>
            </w:pPr>
            <w:r w:rsidRPr="00E57F7C" w:rsidDel="00F24FED">
              <w:rPr>
                <w:rFonts w:ascii="Calibri" w:eastAsia="Times New Roman" w:hAnsi="Calibri" w:cs="Times New Roman"/>
                <w:color w:val="000000"/>
              </w:rPr>
              <w:t>35</w:t>
            </w:r>
          </w:p>
        </w:tc>
      </w:tr>
      <w:tr w:rsidR="008F6BB5" w:rsidRPr="00E57F7C" w:rsidDel="00F24FED" w14:paraId="151B7C16" w14:textId="77777777" w:rsidTr="000C1E3A">
        <w:trPr>
          <w:trHeight w:val="299"/>
        </w:trPr>
        <w:tc>
          <w:tcPr>
            <w:tcW w:w="2880" w:type="dxa"/>
            <w:tcBorders>
              <w:top w:val="nil"/>
              <w:left w:val="nil"/>
              <w:bottom w:val="single" w:sz="8" w:space="0" w:color="auto"/>
              <w:right w:val="nil"/>
            </w:tcBorders>
            <w:shd w:val="clear" w:color="auto" w:fill="auto"/>
            <w:noWrap/>
            <w:vAlign w:val="center"/>
            <w:hideMark/>
          </w:tcPr>
          <w:p w14:paraId="2B34B5C5" w14:textId="77777777" w:rsidR="008F6BB5" w:rsidRPr="00E57F7C" w:rsidDel="00F24FED" w:rsidRDefault="008F6BB5" w:rsidP="000C1E3A">
            <w:pPr>
              <w:spacing w:after="0" w:line="480" w:lineRule="auto"/>
              <w:contextualSpacing/>
              <w:rPr>
                <w:rFonts w:ascii="Calibri" w:eastAsia="Times New Roman" w:hAnsi="Calibri" w:cs="Times New Roman"/>
                <w:b/>
                <w:bCs/>
                <w:color w:val="000000"/>
              </w:rPr>
            </w:pPr>
            <w:r w:rsidRPr="00E57F7C" w:rsidDel="00F24FED">
              <w:rPr>
                <w:rFonts w:ascii="Calibri" w:eastAsia="Times New Roman" w:hAnsi="Calibri" w:cs="Times New Roman"/>
                <w:b/>
                <w:bCs/>
                <w:color w:val="000000"/>
              </w:rPr>
              <w:t>Total</w:t>
            </w:r>
          </w:p>
        </w:tc>
        <w:tc>
          <w:tcPr>
            <w:tcW w:w="1080" w:type="dxa"/>
            <w:tcBorders>
              <w:top w:val="nil"/>
              <w:left w:val="nil"/>
              <w:bottom w:val="single" w:sz="8" w:space="0" w:color="auto"/>
              <w:right w:val="nil"/>
            </w:tcBorders>
            <w:shd w:val="clear" w:color="auto" w:fill="auto"/>
            <w:noWrap/>
            <w:vAlign w:val="center"/>
            <w:hideMark/>
          </w:tcPr>
          <w:p w14:paraId="202E05F5" w14:textId="77777777" w:rsidR="008F6BB5" w:rsidRPr="00E57F7C" w:rsidDel="00F24FED" w:rsidRDefault="008F6BB5" w:rsidP="000C1E3A">
            <w:pPr>
              <w:spacing w:after="0" w:line="480" w:lineRule="auto"/>
              <w:contextualSpacing/>
              <w:jc w:val="center"/>
              <w:rPr>
                <w:rFonts w:ascii="Calibri" w:eastAsia="Times New Roman" w:hAnsi="Calibri" w:cs="Times New Roman"/>
                <w:b/>
                <w:bCs/>
                <w:color w:val="000000"/>
              </w:rPr>
            </w:pPr>
            <w:r w:rsidRPr="00E57F7C" w:rsidDel="00F24FED">
              <w:rPr>
                <w:rFonts w:ascii="Calibri" w:eastAsia="Times New Roman" w:hAnsi="Calibri" w:cs="Times New Roman"/>
                <w:b/>
                <w:bCs/>
                <w:color w:val="000000"/>
              </w:rPr>
              <w:t>6</w:t>
            </w:r>
            <w:r w:rsidRPr="00E57F7C">
              <w:rPr>
                <w:rFonts w:ascii="Calibri" w:eastAsia="Times New Roman" w:hAnsi="Calibri" w:cs="Times New Roman"/>
                <w:b/>
                <w:bCs/>
                <w:color w:val="000000"/>
              </w:rPr>
              <w:t>7</w:t>
            </w:r>
          </w:p>
        </w:tc>
        <w:tc>
          <w:tcPr>
            <w:tcW w:w="1080" w:type="dxa"/>
            <w:tcBorders>
              <w:top w:val="nil"/>
              <w:left w:val="nil"/>
              <w:bottom w:val="single" w:sz="8" w:space="0" w:color="auto"/>
              <w:right w:val="nil"/>
            </w:tcBorders>
            <w:shd w:val="clear" w:color="auto" w:fill="auto"/>
            <w:noWrap/>
            <w:vAlign w:val="center"/>
            <w:hideMark/>
          </w:tcPr>
          <w:p w14:paraId="20A7551B" w14:textId="77777777" w:rsidR="008F6BB5" w:rsidRPr="00E57F7C" w:rsidDel="00F24FED" w:rsidRDefault="008F6BB5" w:rsidP="000C1E3A">
            <w:pPr>
              <w:spacing w:after="0" w:line="480" w:lineRule="auto"/>
              <w:contextualSpacing/>
              <w:jc w:val="center"/>
              <w:rPr>
                <w:rFonts w:ascii="Calibri" w:eastAsia="Times New Roman" w:hAnsi="Calibri" w:cs="Times New Roman"/>
                <w:b/>
                <w:bCs/>
                <w:color w:val="000000"/>
              </w:rPr>
            </w:pPr>
            <w:r w:rsidRPr="00E57F7C" w:rsidDel="00F24FED">
              <w:rPr>
                <w:rFonts w:ascii="Calibri" w:eastAsia="Times New Roman" w:hAnsi="Calibri" w:cs="Times New Roman"/>
                <w:b/>
                <w:bCs/>
                <w:color w:val="000000"/>
              </w:rPr>
              <w:t>7</w:t>
            </w:r>
          </w:p>
        </w:tc>
        <w:tc>
          <w:tcPr>
            <w:tcW w:w="911" w:type="dxa"/>
            <w:tcBorders>
              <w:top w:val="nil"/>
              <w:left w:val="nil"/>
              <w:bottom w:val="single" w:sz="8" w:space="0" w:color="auto"/>
              <w:right w:val="nil"/>
            </w:tcBorders>
            <w:shd w:val="clear" w:color="auto" w:fill="auto"/>
            <w:noWrap/>
            <w:vAlign w:val="center"/>
            <w:hideMark/>
          </w:tcPr>
          <w:p w14:paraId="4E78C320" w14:textId="77777777" w:rsidR="008F6BB5" w:rsidRPr="00E57F7C" w:rsidDel="00F24FED" w:rsidRDefault="008F6BB5" w:rsidP="000C1E3A">
            <w:pPr>
              <w:spacing w:after="0" w:line="480" w:lineRule="auto"/>
              <w:contextualSpacing/>
              <w:jc w:val="center"/>
              <w:rPr>
                <w:rFonts w:ascii="Calibri" w:eastAsia="Times New Roman" w:hAnsi="Calibri" w:cs="Times New Roman"/>
                <w:b/>
                <w:bCs/>
                <w:color w:val="000000"/>
              </w:rPr>
            </w:pPr>
            <w:r w:rsidRPr="00E57F7C" w:rsidDel="00F24FED">
              <w:rPr>
                <w:rFonts w:ascii="Calibri" w:eastAsia="Times New Roman" w:hAnsi="Calibri" w:cs="Times New Roman"/>
                <w:b/>
                <w:bCs/>
                <w:color w:val="000000"/>
              </w:rPr>
              <w:t>7</w:t>
            </w:r>
            <w:r w:rsidRPr="00E57F7C">
              <w:rPr>
                <w:rFonts w:ascii="Calibri" w:eastAsia="Times New Roman" w:hAnsi="Calibri" w:cs="Times New Roman"/>
                <w:b/>
                <w:bCs/>
                <w:color w:val="000000"/>
              </w:rPr>
              <w:t>4</w:t>
            </w:r>
          </w:p>
        </w:tc>
        <w:tc>
          <w:tcPr>
            <w:tcW w:w="266" w:type="dxa"/>
            <w:tcBorders>
              <w:top w:val="nil"/>
              <w:left w:val="nil"/>
              <w:bottom w:val="single" w:sz="8" w:space="0" w:color="auto"/>
              <w:right w:val="nil"/>
            </w:tcBorders>
            <w:shd w:val="clear" w:color="auto" w:fill="auto"/>
            <w:noWrap/>
            <w:vAlign w:val="center"/>
            <w:hideMark/>
          </w:tcPr>
          <w:p w14:paraId="09E2860F" w14:textId="77777777" w:rsidR="008F6BB5" w:rsidRPr="00E57F7C" w:rsidDel="00F24FED" w:rsidRDefault="008F6BB5" w:rsidP="000C1E3A">
            <w:pPr>
              <w:spacing w:after="0" w:line="480" w:lineRule="auto"/>
              <w:contextualSpacing/>
              <w:jc w:val="center"/>
              <w:rPr>
                <w:rFonts w:ascii="Calibri" w:eastAsia="Times New Roman" w:hAnsi="Calibri" w:cs="Times New Roman"/>
                <w:b/>
                <w:bCs/>
                <w:color w:val="000000"/>
              </w:rPr>
            </w:pPr>
            <w:r w:rsidRPr="00E57F7C" w:rsidDel="00F24FED">
              <w:rPr>
                <w:rFonts w:ascii="Calibri" w:eastAsia="Times New Roman" w:hAnsi="Calibri" w:cs="Times New Roman"/>
                <w:b/>
                <w:bCs/>
                <w:color w:val="000000"/>
              </w:rPr>
              <w:t> </w:t>
            </w:r>
          </w:p>
        </w:tc>
        <w:tc>
          <w:tcPr>
            <w:tcW w:w="1095" w:type="dxa"/>
            <w:tcBorders>
              <w:top w:val="nil"/>
              <w:left w:val="nil"/>
              <w:bottom w:val="single" w:sz="8" w:space="0" w:color="auto"/>
              <w:right w:val="nil"/>
            </w:tcBorders>
            <w:shd w:val="clear" w:color="auto" w:fill="auto"/>
            <w:noWrap/>
            <w:vAlign w:val="center"/>
            <w:hideMark/>
          </w:tcPr>
          <w:p w14:paraId="523DA259" w14:textId="77777777" w:rsidR="008F6BB5" w:rsidRPr="00E57F7C" w:rsidDel="00F24FED" w:rsidRDefault="008F6BB5" w:rsidP="000C1E3A">
            <w:pPr>
              <w:spacing w:after="0" w:line="480" w:lineRule="auto"/>
              <w:contextualSpacing/>
              <w:jc w:val="center"/>
              <w:rPr>
                <w:rFonts w:ascii="Calibri" w:eastAsia="Times New Roman" w:hAnsi="Calibri" w:cs="Times New Roman"/>
                <w:b/>
                <w:bCs/>
                <w:color w:val="000000"/>
              </w:rPr>
            </w:pPr>
            <w:r w:rsidRPr="00E57F7C" w:rsidDel="00F24FED">
              <w:rPr>
                <w:rFonts w:ascii="Calibri" w:eastAsia="Times New Roman" w:hAnsi="Calibri" w:cs="Times New Roman"/>
                <w:b/>
                <w:bCs/>
                <w:color w:val="000000"/>
              </w:rPr>
              <w:t>44</w:t>
            </w:r>
          </w:p>
        </w:tc>
        <w:tc>
          <w:tcPr>
            <w:tcW w:w="1024" w:type="dxa"/>
            <w:tcBorders>
              <w:top w:val="nil"/>
              <w:left w:val="nil"/>
              <w:bottom w:val="single" w:sz="8" w:space="0" w:color="auto"/>
              <w:right w:val="nil"/>
            </w:tcBorders>
            <w:shd w:val="clear" w:color="auto" w:fill="auto"/>
            <w:noWrap/>
            <w:vAlign w:val="center"/>
            <w:hideMark/>
          </w:tcPr>
          <w:p w14:paraId="218A1351" w14:textId="77777777" w:rsidR="008F6BB5" w:rsidRPr="00E57F7C" w:rsidDel="00F24FED" w:rsidRDefault="008F6BB5" w:rsidP="000C1E3A">
            <w:pPr>
              <w:spacing w:after="0" w:line="480" w:lineRule="auto"/>
              <w:contextualSpacing/>
              <w:jc w:val="center"/>
              <w:rPr>
                <w:rFonts w:ascii="Calibri" w:eastAsia="Times New Roman" w:hAnsi="Calibri" w:cs="Times New Roman"/>
                <w:b/>
                <w:bCs/>
                <w:color w:val="000000"/>
              </w:rPr>
            </w:pPr>
            <w:r w:rsidRPr="00E57F7C" w:rsidDel="00F24FED">
              <w:rPr>
                <w:rFonts w:ascii="Calibri" w:eastAsia="Times New Roman" w:hAnsi="Calibri" w:cs="Times New Roman"/>
                <w:b/>
                <w:bCs/>
                <w:color w:val="000000"/>
              </w:rPr>
              <w:t>3</w:t>
            </w:r>
          </w:p>
        </w:tc>
        <w:tc>
          <w:tcPr>
            <w:tcW w:w="1024" w:type="dxa"/>
            <w:tcBorders>
              <w:top w:val="nil"/>
              <w:left w:val="nil"/>
              <w:bottom w:val="single" w:sz="8" w:space="0" w:color="auto"/>
              <w:right w:val="nil"/>
            </w:tcBorders>
            <w:shd w:val="clear" w:color="auto" w:fill="auto"/>
            <w:noWrap/>
            <w:vAlign w:val="center"/>
            <w:hideMark/>
          </w:tcPr>
          <w:p w14:paraId="4913BBE1" w14:textId="77777777" w:rsidR="008F6BB5" w:rsidRPr="00E57F7C" w:rsidDel="00F24FED" w:rsidRDefault="008F6BB5" w:rsidP="000C1E3A">
            <w:pPr>
              <w:spacing w:after="0" w:line="480" w:lineRule="auto"/>
              <w:contextualSpacing/>
              <w:jc w:val="center"/>
              <w:rPr>
                <w:rFonts w:ascii="Calibri" w:eastAsia="Times New Roman" w:hAnsi="Calibri" w:cs="Times New Roman"/>
                <w:b/>
                <w:bCs/>
                <w:color w:val="000000"/>
              </w:rPr>
            </w:pPr>
            <w:r w:rsidRPr="00E57F7C" w:rsidDel="00F24FED">
              <w:rPr>
                <w:rFonts w:ascii="Calibri" w:eastAsia="Times New Roman" w:hAnsi="Calibri" w:cs="Times New Roman"/>
                <w:b/>
                <w:bCs/>
                <w:color w:val="000000"/>
              </w:rPr>
              <w:t>47</w:t>
            </w:r>
          </w:p>
        </w:tc>
      </w:tr>
    </w:tbl>
    <w:p w14:paraId="5A740732" w14:textId="77777777" w:rsidR="008F6BB5" w:rsidRPr="00E57F7C" w:rsidDel="00F24FED" w:rsidRDefault="008F6BB5" w:rsidP="008F6BB5">
      <w:pPr>
        <w:spacing w:after="0" w:line="480" w:lineRule="auto"/>
        <w:contextualSpacing/>
      </w:pPr>
    </w:p>
    <w:p w14:paraId="3044F3A3" w14:textId="77777777" w:rsidR="008F6BB5" w:rsidRPr="00E57F7C" w:rsidDel="00F24FED" w:rsidRDefault="008F6BB5" w:rsidP="008F6BB5">
      <w:pPr>
        <w:spacing w:after="0" w:line="480" w:lineRule="auto"/>
        <w:contextualSpacing/>
      </w:pPr>
    </w:p>
    <w:p w14:paraId="60439253" w14:textId="77777777" w:rsidR="008F6BB5" w:rsidRPr="00E57F7C" w:rsidRDefault="008F6BB5" w:rsidP="008F6BB5">
      <w:pPr>
        <w:spacing w:after="0" w:line="480" w:lineRule="auto"/>
        <w:contextualSpacing/>
      </w:pPr>
    </w:p>
    <w:p w14:paraId="1B515964" w14:textId="77777777" w:rsidR="008F6BB5" w:rsidRPr="00E57F7C" w:rsidRDefault="008F6BB5" w:rsidP="008F6BB5">
      <w:pPr>
        <w:spacing w:after="0" w:line="480" w:lineRule="auto"/>
        <w:contextualSpacing/>
      </w:pPr>
    </w:p>
    <w:p w14:paraId="1ADEFFA3" w14:textId="77777777" w:rsidR="008F6BB5" w:rsidRPr="00E57F7C" w:rsidRDefault="008F6BB5" w:rsidP="008F6BB5">
      <w:pPr>
        <w:spacing w:after="0" w:line="480" w:lineRule="auto"/>
        <w:contextualSpacing/>
      </w:pPr>
    </w:p>
    <w:p w14:paraId="7801CD6E" w14:textId="77777777" w:rsidR="008F6BB5" w:rsidRPr="00E57F7C" w:rsidRDefault="008F6BB5" w:rsidP="008F6BB5">
      <w:pPr>
        <w:spacing w:after="0" w:line="480" w:lineRule="auto"/>
        <w:contextualSpacing/>
      </w:pPr>
    </w:p>
    <w:p w14:paraId="7832DE28" w14:textId="77777777" w:rsidR="008F6BB5" w:rsidRPr="00E57F7C" w:rsidRDefault="008F6BB5" w:rsidP="008F6BB5">
      <w:pPr>
        <w:spacing w:after="0" w:line="480" w:lineRule="auto"/>
        <w:contextualSpacing/>
      </w:pPr>
    </w:p>
    <w:p w14:paraId="5281A5A2" w14:textId="77777777" w:rsidR="008F6BB5" w:rsidRPr="00E57F7C" w:rsidRDefault="008F6BB5" w:rsidP="008F6BB5">
      <w:pPr>
        <w:spacing w:after="0" w:line="480" w:lineRule="auto"/>
        <w:contextualSpacing/>
      </w:pPr>
    </w:p>
    <w:p w14:paraId="4127A1CE" w14:textId="77777777" w:rsidR="000A54B5" w:rsidRDefault="000A54B5" w:rsidP="008F6BB5">
      <w:pPr>
        <w:spacing w:after="0" w:line="480" w:lineRule="auto"/>
        <w:contextualSpacing/>
      </w:pPr>
    </w:p>
    <w:p w14:paraId="11A329E6" w14:textId="77777777" w:rsidR="000A54B5" w:rsidRDefault="000A54B5" w:rsidP="008F6BB5">
      <w:pPr>
        <w:spacing w:after="0" w:line="480" w:lineRule="auto"/>
        <w:contextualSpacing/>
      </w:pPr>
    </w:p>
    <w:p w14:paraId="389B44E5" w14:textId="77777777" w:rsidR="000A54B5" w:rsidRDefault="000A54B5" w:rsidP="008F6BB5">
      <w:pPr>
        <w:spacing w:after="0" w:line="480" w:lineRule="auto"/>
        <w:contextualSpacing/>
      </w:pPr>
    </w:p>
    <w:p w14:paraId="66114A50" w14:textId="77777777" w:rsidR="000A54B5" w:rsidRDefault="000A54B5" w:rsidP="008F6BB5">
      <w:pPr>
        <w:spacing w:after="0" w:line="480" w:lineRule="auto"/>
        <w:contextualSpacing/>
      </w:pPr>
    </w:p>
    <w:p w14:paraId="2D587128" w14:textId="17C47034" w:rsidR="008F6BB5" w:rsidRPr="00E57F7C" w:rsidRDefault="008F6BB5" w:rsidP="008F6BB5">
      <w:pPr>
        <w:spacing w:after="0" w:line="480" w:lineRule="auto"/>
        <w:contextualSpacing/>
      </w:pPr>
      <w:r w:rsidRPr="00E57F7C">
        <w:lastRenderedPageBreak/>
        <w:t xml:space="preserve">Table 2.  </w:t>
      </w:r>
      <w:r w:rsidR="00CB70B3">
        <w:t>Annual d</w:t>
      </w:r>
      <w:r w:rsidR="00FE0D27">
        <w:t xml:space="preserve">istribution of </w:t>
      </w:r>
      <w:r w:rsidR="00CB70B3">
        <w:t xml:space="preserve">radio-tagged steelhead </w:t>
      </w:r>
      <w:r w:rsidR="00FE0D27">
        <w:t xml:space="preserve">mortality by </w:t>
      </w:r>
      <w:r w:rsidR="00CB70B3">
        <w:t xml:space="preserve">mainstem </w:t>
      </w:r>
      <w:r w:rsidR="00FE0D27">
        <w:t>reach</w:t>
      </w:r>
      <w:r w:rsidR="00CB70B3">
        <w:t xml:space="preserve"> and </w:t>
      </w:r>
      <w:r w:rsidR="00A93CF7">
        <w:t>tributary</w:t>
      </w:r>
      <w:r w:rsidR="00FE0D27">
        <w:t xml:space="preserve"> </w:t>
      </w:r>
      <w:r w:rsidRPr="00E57F7C">
        <w:t xml:space="preserve">during fall, defined as last detected prior to January 1.  </w:t>
      </w:r>
    </w:p>
    <w:tbl>
      <w:tblPr>
        <w:tblW w:w="9163" w:type="dxa"/>
        <w:tblLook w:val="04A0" w:firstRow="1" w:lastRow="0" w:firstColumn="1" w:lastColumn="0" w:noHBand="0" w:noVBand="1"/>
      </w:tblPr>
      <w:tblGrid>
        <w:gridCol w:w="1474"/>
        <w:gridCol w:w="866"/>
        <w:gridCol w:w="1080"/>
        <w:gridCol w:w="810"/>
        <w:gridCol w:w="1088"/>
        <w:gridCol w:w="716"/>
        <w:gridCol w:w="1256"/>
        <w:gridCol w:w="684"/>
        <w:gridCol w:w="1252"/>
      </w:tblGrid>
      <w:tr w:rsidR="008F6BB5" w:rsidRPr="00E57F7C" w14:paraId="2E175FEF" w14:textId="77777777" w:rsidTr="000C1E3A">
        <w:trPr>
          <w:trHeight w:val="303"/>
        </w:trPr>
        <w:tc>
          <w:tcPr>
            <w:tcW w:w="1474" w:type="dxa"/>
            <w:vMerge w:val="restart"/>
            <w:tcBorders>
              <w:top w:val="single" w:sz="4" w:space="0" w:color="auto"/>
              <w:left w:val="nil"/>
              <w:bottom w:val="single" w:sz="4" w:space="0" w:color="000000"/>
              <w:right w:val="nil"/>
            </w:tcBorders>
            <w:shd w:val="clear" w:color="auto" w:fill="auto"/>
            <w:noWrap/>
            <w:vAlign w:val="center"/>
            <w:hideMark/>
          </w:tcPr>
          <w:p w14:paraId="34F9DFF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Location</w:t>
            </w:r>
          </w:p>
        </w:tc>
        <w:tc>
          <w:tcPr>
            <w:tcW w:w="3844" w:type="dxa"/>
            <w:gridSpan w:val="4"/>
            <w:tcBorders>
              <w:top w:val="single" w:sz="4" w:space="0" w:color="auto"/>
              <w:left w:val="nil"/>
              <w:bottom w:val="single" w:sz="4" w:space="0" w:color="auto"/>
              <w:right w:val="nil"/>
            </w:tcBorders>
            <w:shd w:val="clear" w:color="auto" w:fill="auto"/>
            <w:noWrap/>
            <w:vAlign w:val="bottom"/>
            <w:hideMark/>
          </w:tcPr>
          <w:p w14:paraId="7112487E"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2015 Fall Mortalities</w:t>
            </w:r>
          </w:p>
        </w:tc>
        <w:tc>
          <w:tcPr>
            <w:tcW w:w="3845" w:type="dxa"/>
            <w:gridSpan w:val="4"/>
            <w:tcBorders>
              <w:top w:val="single" w:sz="4" w:space="0" w:color="auto"/>
              <w:left w:val="nil"/>
              <w:bottom w:val="single" w:sz="4" w:space="0" w:color="auto"/>
              <w:right w:val="nil"/>
            </w:tcBorders>
            <w:shd w:val="clear" w:color="auto" w:fill="auto"/>
            <w:noWrap/>
            <w:vAlign w:val="bottom"/>
            <w:hideMark/>
          </w:tcPr>
          <w:p w14:paraId="6573FF5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2016 Fall Mortalities</w:t>
            </w:r>
          </w:p>
        </w:tc>
      </w:tr>
      <w:tr w:rsidR="008F6BB5" w:rsidRPr="00E57F7C" w14:paraId="5AEBF9FC" w14:textId="77777777" w:rsidTr="000C1E3A">
        <w:trPr>
          <w:trHeight w:val="303"/>
        </w:trPr>
        <w:tc>
          <w:tcPr>
            <w:tcW w:w="1474" w:type="dxa"/>
            <w:vMerge/>
            <w:tcBorders>
              <w:top w:val="single" w:sz="4" w:space="0" w:color="auto"/>
              <w:left w:val="nil"/>
              <w:bottom w:val="single" w:sz="4" w:space="0" w:color="000000"/>
              <w:right w:val="nil"/>
            </w:tcBorders>
            <w:vAlign w:val="center"/>
            <w:hideMark/>
          </w:tcPr>
          <w:p w14:paraId="51C8178F" w14:textId="77777777" w:rsidR="008F6BB5" w:rsidRPr="00E57F7C" w:rsidRDefault="008F6BB5" w:rsidP="000C1E3A">
            <w:pPr>
              <w:spacing w:after="0" w:line="480" w:lineRule="auto"/>
              <w:rPr>
                <w:rFonts w:ascii="Calibri" w:eastAsia="Times New Roman" w:hAnsi="Calibri" w:cs="Times New Roman"/>
                <w:color w:val="000000"/>
              </w:rPr>
            </w:pPr>
          </w:p>
        </w:tc>
        <w:tc>
          <w:tcPr>
            <w:tcW w:w="1946" w:type="dxa"/>
            <w:gridSpan w:val="2"/>
            <w:tcBorders>
              <w:top w:val="nil"/>
              <w:left w:val="nil"/>
              <w:bottom w:val="single" w:sz="4" w:space="0" w:color="auto"/>
              <w:right w:val="nil"/>
            </w:tcBorders>
            <w:shd w:val="clear" w:color="auto" w:fill="auto"/>
            <w:noWrap/>
            <w:vAlign w:val="bottom"/>
            <w:hideMark/>
          </w:tcPr>
          <w:p w14:paraId="043CAA96"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Count</w:t>
            </w:r>
          </w:p>
        </w:tc>
        <w:tc>
          <w:tcPr>
            <w:tcW w:w="1898" w:type="dxa"/>
            <w:gridSpan w:val="2"/>
            <w:tcBorders>
              <w:top w:val="nil"/>
              <w:left w:val="nil"/>
              <w:bottom w:val="single" w:sz="4" w:space="0" w:color="auto"/>
              <w:right w:val="nil"/>
            </w:tcBorders>
            <w:shd w:val="clear" w:color="auto" w:fill="auto"/>
            <w:noWrap/>
            <w:vAlign w:val="bottom"/>
            <w:hideMark/>
          </w:tcPr>
          <w:p w14:paraId="2668E39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Percent by Origin</w:t>
            </w:r>
          </w:p>
        </w:tc>
        <w:tc>
          <w:tcPr>
            <w:tcW w:w="1972" w:type="dxa"/>
            <w:gridSpan w:val="2"/>
            <w:tcBorders>
              <w:top w:val="nil"/>
              <w:left w:val="nil"/>
              <w:bottom w:val="single" w:sz="4" w:space="0" w:color="auto"/>
              <w:right w:val="nil"/>
            </w:tcBorders>
            <w:shd w:val="clear" w:color="auto" w:fill="auto"/>
            <w:noWrap/>
            <w:vAlign w:val="bottom"/>
            <w:hideMark/>
          </w:tcPr>
          <w:p w14:paraId="20F0841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Count</w:t>
            </w:r>
          </w:p>
        </w:tc>
        <w:tc>
          <w:tcPr>
            <w:tcW w:w="1873" w:type="dxa"/>
            <w:gridSpan w:val="2"/>
            <w:tcBorders>
              <w:top w:val="nil"/>
              <w:left w:val="nil"/>
              <w:bottom w:val="single" w:sz="4" w:space="0" w:color="auto"/>
              <w:right w:val="nil"/>
            </w:tcBorders>
            <w:shd w:val="clear" w:color="auto" w:fill="auto"/>
            <w:noWrap/>
            <w:vAlign w:val="bottom"/>
            <w:hideMark/>
          </w:tcPr>
          <w:p w14:paraId="4608CEA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Percent by Origin</w:t>
            </w:r>
          </w:p>
        </w:tc>
      </w:tr>
      <w:tr w:rsidR="008F6BB5" w:rsidRPr="00E57F7C" w14:paraId="5F80C8B4" w14:textId="77777777" w:rsidTr="000C1E3A">
        <w:trPr>
          <w:trHeight w:val="303"/>
        </w:trPr>
        <w:tc>
          <w:tcPr>
            <w:tcW w:w="1474" w:type="dxa"/>
            <w:vMerge/>
            <w:tcBorders>
              <w:top w:val="single" w:sz="4" w:space="0" w:color="auto"/>
              <w:left w:val="nil"/>
              <w:bottom w:val="single" w:sz="4" w:space="0" w:color="000000"/>
              <w:right w:val="nil"/>
            </w:tcBorders>
            <w:vAlign w:val="center"/>
            <w:hideMark/>
          </w:tcPr>
          <w:p w14:paraId="29E23049" w14:textId="77777777" w:rsidR="008F6BB5" w:rsidRPr="00E57F7C" w:rsidRDefault="008F6BB5" w:rsidP="000C1E3A">
            <w:pPr>
              <w:spacing w:after="0" w:line="480" w:lineRule="auto"/>
              <w:rPr>
                <w:rFonts w:ascii="Calibri" w:eastAsia="Times New Roman" w:hAnsi="Calibri" w:cs="Times New Roman"/>
                <w:color w:val="000000"/>
              </w:rPr>
            </w:pPr>
          </w:p>
        </w:tc>
        <w:tc>
          <w:tcPr>
            <w:tcW w:w="866" w:type="dxa"/>
            <w:tcBorders>
              <w:top w:val="nil"/>
              <w:left w:val="nil"/>
              <w:bottom w:val="single" w:sz="4" w:space="0" w:color="auto"/>
              <w:right w:val="nil"/>
            </w:tcBorders>
            <w:shd w:val="clear" w:color="auto" w:fill="auto"/>
            <w:noWrap/>
            <w:vAlign w:val="bottom"/>
            <w:hideMark/>
          </w:tcPr>
          <w:p w14:paraId="65631E0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H</w:t>
            </w:r>
          </w:p>
        </w:tc>
        <w:tc>
          <w:tcPr>
            <w:tcW w:w="1080" w:type="dxa"/>
            <w:tcBorders>
              <w:top w:val="nil"/>
              <w:left w:val="nil"/>
              <w:bottom w:val="single" w:sz="4" w:space="0" w:color="auto"/>
              <w:right w:val="nil"/>
            </w:tcBorders>
            <w:shd w:val="clear" w:color="auto" w:fill="auto"/>
            <w:noWrap/>
            <w:vAlign w:val="bottom"/>
            <w:hideMark/>
          </w:tcPr>
          <w:p w14:paraId="26841DF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w:t>
            </w:r>
          </w:p>
        </w:tc>
        <w:tc>
          <w:tcPr>
            <w:tcW w:w="810" w:type="dxa"/>
            <w:tcBorders>
              <w:top w:val="nil"/>
              <w:left w:val="nil"/>
              <w:bottom w:val="single" w:sz="4" w:space="0" w:color="auto"/>
              <w:right w:val="nil"/>
            </w:tcBorders>
            <w:shd w:val="clear" w:color="auto" w:fill="auto"/>
            <w:noWrap/>
            <w:vAlign w:val="bottom"/>
            <w:hideMark/>
          </w:tcPr>
          <w:p w14:paraId="357EF07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H</w:t>
            </w:r>
          </w:p>
        </w:tc>
        <w:tc>
          <w:tcPr>
            <w:tcW w:w="1088" w:type="dxa"/>
            <w:tcBorders>
              <w:top w:val="nil"/>
              <w:left w:val="nil"/>
              <w:bottom w:val="single" w:sz="4" w:space="0" w:color="auto"/>
              <w:right w:val="nil"/>
            </w:tcBorders>
            <w:shd w:val="clear" w:color="auto" w:fill="auto"/>
            <w:noWrap/>
            <w:vAlign w:val="bottom"/>
            <w:hideMark/>
          </w:tcPr>
          <w:p w14:paraId="61DAD2C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w:t>
            </w:r>
          </w:p>
        </w:tc>
        <w:tc>
          <w:tcPr>
            <w:tcW w:w="716" w:type="dxa"/>
            <w:tcBorders>
              <w:top w:val="nil"/>
              <w:left w:val="nil"/>
              <w:bottom w:val="single" w:sz="4" w:space="0" w:color="auto"/>
              <w:right w:val="nil"/>
            </w:tcBorders>
            <w:shd w:val="clear" w:color="auto" w:fill="auto"/>
            <w:noWrap/>
            <w:vAlign w:val="bottom"/>
            <w:hideMark/>
          </w:tcPr>
          <w:p w14:paraId="22D3F65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H</w:t>
            </w:r>
          </w:p>
        </w:tc>
        <w:tc>
          <w:tcPr>
            <w:tcW w:w="1256" w:type="dxa"/>
            <w:tcBorders>
              <w:top w:val="nil"/>
              <w:left w:val="nil"/>
              <w:bottom w:val="single" w:sz="4" w:space="0" w:color="auto"/>
              <w:right w:val="nil"/>
            </w:tcBorders>
            <w:shd w:val="clear" w:color="auto" w:fill="auto"/>
            <w:noWrap/>
            <w:vAlign w:val="bottom"/>
            <w:hideMark/>
          </w:tcPr>
          <w:p w14:paraId="389DC18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w:t>
            </w:r>
          </w:p>
        </w:tc>
        <w:tc>
          <w:tcPr>
            <w:tcW w:w="621" w:type="dxa"/>
            <w:tcBorders>
              <w:top w:val="nil"/>
              <w:left w:val="nil"/>
              <w:bottom w:val="single" w:sz="4" w:space="0" w:color="auto"/>
              <w:right w:val="nil"/>
            </w:tcBorders>
            <w:shd w:val="clear" w:color="auto" w:fill="auto"/>
            <w:noWrap/>
            <w:vAlign w:val="bottom"/>
            <w:hideMark/>
          </w:tcPr>
          <w:p w14:paraId="1716C0D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H</w:t>
            </w:r>
          </w:p>
        </w:tc>
        <w:tc>
          <w:tcPr>
            <w:tcW w:w="1252" w:type="dxa"/>
            <w:tcBorders>
              <w:top w:val="nil"/>
              <w:left w:val="nil"/>
              <w:bottom w:val="single" w:sz="4" w:space="0" w:color="auto"/>
              <w:right w:val="nil"/>
            </w:tcBorders>
            <w:shd w:val="clear" w:color="auto" w:fill="auto"/>
            <w:noWrap/>
            <w:vAlign w:val="bottom"/>
            <w:hideMark/>
          </w:tcPr>
          <w:p w14:paraId="5EF1060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w:t>
            </w:r>
          </w:p>
        </w:tc>
      </w:tr>
      <w:tr w:rsidR="008F6BB5" w:rsidRPr="00E57F7C" w14:paraId="6D50C4B8" w14:textId="77777777" w:rsidTr="000C1E3A">
        <w:trPr>
          <w:trHeight w:val="303"/>
        </w:trPr>
        <w:tc>
          <w:tcPr>
            <w:tcW w:w="1474" w:type="dxa"/>
            <w:tcBorders>
              <w:top w:val="nil"/>
              <w:left w:val="nil"/>
              <w:bottom w:val="nil"/>
              <w:right w:val="nil"/>
            </w:tcBorders>
            <w:shd w:val="clear" w:color="auto" w:fill="auto"/>
            <w:noWrap/>
            <w:vAlign w:val="bottom"/>
            <w:hideMark/>
          </w:tcPr>
          <w:p w14:paraId="6AA087E4" w14:textId="77777777" w:rsidR="008F6BB5" w:rsidRPr="00E57F7C" w:rsidRDefault="008F6BB5" w:rsidP="000C1E3A">
            <w:pPr>
              <w:spacing w:after="0" w:line="480" w:lineRule="auto"/>
              <w:jc w:val="center"/>
              <w:rPr>
                <w:rFonts w:ascii="Calibri" w:eastAsia="Times New Roman" w:hAnsi="Calibri" w:cs="Times New Roman"/>
                <w:color w:val="000000"/>
              </w:rPr>
            </w:pPr>
          </w:p>
        </w:tc>
        <w:tc>
          <w:tcPr>
            <w:tcW w:w="7689" w:type="dxa"/>
            <w:gridSpan w:val="8"/>
            <w:tcBorders>
              <w:top w:val="nil"/>
              <w:left w:val="nil"/>
              <w:bottom w:val="nil"/>
              <w:right w:val="nil"/>
            </w:tcBorders>
            <w:shd w:val="clear" w:color="auto" w:fill="auto"/>
            <w:noWrap/>
            <w:vAlign w:val="bottom"/>
            <w:hideMark/>
          </w:tcPr>
          <w:p w14:paraId="2B8A2240" w14:textId="77777777" w:rsidR="008F6BB5" w:rsidRPr="00E57F7C" w:rsidRDefault="008F6BB5" w:rsidP="000C1E3A">
            <w:pPr>
              <w:spacing w:after="0" w:line="480" w:lineRule="auto"/>
              <w:jc w:val="center"/>
              <w:rPr>
                <w:rFonts w:ascii="Calibri" w:eastAsia="Times New Roman" w:hAnsi="Calibri" w:cs="Times New Roman"/>
                <w:i/>
                <w:iCs/>
                <w:color w:val="000000"/>
              </w:rPr>
            </w:pPr>
            <w:r w:rsidRPr="00E57F7C">
              <w:rPr>
                <w:rFonts w:ascii="Calibri" w:eastAsia="Times New Roman" w:hAnsi="Calibri" w:cs="Times New Roman"/>
                <w:i/>
                <w:iCs/>
                <w:color w:val="000000"/>
              </w:rPr>
              <w:t>Columbia River</w:t>
            </w:r>
          </w:p>
        </w:tc>
      </w:tr>
      <w:tr w:rsidR="008F6BB5" w:rsidRPr="00E57F7C" w14:paraId="35327158" w14:textId="77777777" w:rsidTr="000C1E3A">
        <w:trPr>
          <w:trHeight w:val="303"/>
        </w:trPr>
        <w:tc>
          <w:tcPr>
            <w:tcW w:w="1474" w:type="dxa"/>
            <w:tcBorders>
              <w:top w:val="nil"/>
              <w:left w:val="nil"/>
              <w:bottom w:val="nil"/>
              <w:right w:val="nil"/>
            </w:tcBorders>
            <w:shd w:val="clear" w:color="auto" w:fill="auto"/>
            <w:noWrap/>
            <w:vAlign w:val="bottom"/>
            <w:hideMark/>
          </w:tcPr>
          <w:p w14:paraId="4E97AE05"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Priest</w:t>
            </w:r>
          </w:p>
        </w:tc>
        <w:tc>
          <w:tcPr>
            <w:tcW w:w="866" w:type="dxa"/>
            <w:tcBorders>
              <w:top w:val="nil"/>
              <w:left w:val="nil"/>
              <w:bottom w:val="nil"/>
              <w:right w:val="nil"/>
            </w:tcBorders>
            <w:shd w:val="clear" w:color="auto" w:fill="auto"/>
            <w:noWrap/>
            <w:vAlign w:val="center"/>
            <w:hideMark/>
          </w:tcPr>
          <w:p w14:paraId="2BFBD44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1080" w:type="dxa"/>
            <w:tcBorders>
              <w:top w:val="nil"/>
              <w:left w:val="nil"/>
              <w:bottom w:val="nil"/>
              <w:right w:val="nil"/>
            </w:tcBorders>
            <w:shd w:val="clear" w:color="auto" w:fill="auto"/>
            <w:noWrap/>
            <w:vAlign w:val="center"/>
            <w:hideMark/>
          </w:tcPr>
          <w:p w14:paraId="770C69A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810" w:type="dxa"/>
            <w:tcBorders>
              <w:top w:val="nil"/>
              <w:left w:val="nil"/>
              <w:bottom w:val="nil"/>
              <w:right w:val="nil"/>
            </w:tcBorders>
            <w:shd w:val="clear" w:color="auto" w:fill="auto"/>
            <w:noWrap/>
            <w:vAlign w:val="center"/>
            <w:hideMark/>
          </w:tcPr>
          <w:p w14:paraId="323F450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(67)</w:t>
            </w:r>
          </w:p>
        </w:tc>
        <w:tc>
          <w:tcPr>
            <w:tcW w:w="1088" w:type="dxa"/>
            <w:tcBorders>
              <w:top w:val="nil"/>
              <w:left w:val="nil"/>
              <w:bottom w:val="nil"/>
              <w:right w:val="nil"/>
            </w:tcBorders>
            <w:shd w:val="clear" w:color="auto" w:fill="auto"/>
            <w:noWrap/>
            <w:vAlign w:val="center"/>
            <w:hideMark/>
          </w:tcPr>
          <w:p w14:paraId="4046F68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(33)</w:t>
            </w:r>
          </w:p>
        </w:tc>
        <w:tc>
          <w:tcPr>
            <w:tcW w:w="716" w:type="dxa"/>
            <w:tcBorders>
              <w:top w:val="nil"/>
              <w:left w:val="nil"/>
              <w:bottom w:val="nil"/>
              <w:right w:val="nil"/>
            </w:tcBorders>
            <w:shd w:val="clear" w:color="auto" w:fill="auto"/>
            <w:noWrap/>
            <w:vAlign w:val="center"/>
            <w:hideMark/>
          </w:tcPr>
          <w:p w14:paraId="7D6C779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1256" w:type="dxa"/>
            <w:tcBorders>
              <w:top w:val="nil"/>
              <w:left w:val="nil"/>
              <w:bottom w:val="nil"/>
              <w:right w:val="nil"/>
            </w:tcBorders>
            <w:shd w:val="clear" w:color="auto" w:fill="auto"/>
            <w:noWrap/>
            <w:vAlign w:val="center"/>
            <w:hideMark/>
          </w:tcPr>
          <w:p w14:paraId="453531A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621" w:type="dxa"/>
            <w:tcBorders>
              <w:top w:val="nil"/>
              <w:left w:val="nil"/>
              <w:bottom w:val="nil"/>
              <w:right w:val="nil"/>
            </w:tcBorders>
            <w:shd w:val="clear" w:color="auto" w:fill="auto"/>
            <w:noWrap/>
            <w:vAlign w:val="center"/>
            <w:hideMark/>
          </w:tcPr>
          <w:p w14:paraId="24BDA98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(78)</w:t>
            </w:r>
          </w:p>
        </w:tc>
        <w:tc>
          <w:tcPr>
            <w:tcW w:w="1252" w:type="dxa"/>
            <w:tcBorders>
              <w:top w:val="nil"/>
              <w:left w:val="nil"/>
              <w:bottom w:val="nil"/>
              <w:right w:val="nil"/>
            </w:tcBorders>
            <w:shd w:val="clear" w:color="auto" w:fill="auto"/>
            <w:noWrap/>
            <w:vAlign w:val="center"/>
            <w:hideMark/>
          </w:tcPr>
          <w:p w14:paraId="1B1CA6A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(22)</w:t>
            </w:r>
          </w:p>
        </w:tc>
      </w:tr>
      <w:tr w:rsidR="008F6BB5" w:rsidRPr="00E57F7C" w14:paraId="3D87928F" w14:textId="77777777" w:rsidTr="000C1E3A">
        <w:trPr>
          <w:trHeight w:val="303"/>
        </w:trPr>
        <w:tc>
          <w:tcPr>
            <w:tcW w:w="1474" w:type="dxa"/>
            <w:tcBorders>
              <w:top w:val="nil"/>
              <w:left w:val="nil"/>
              <w:bottom w:val="nil"/>
              <w:right w:val="nil"/>
            </w:tcBorders>
            <w:shd w:val="clear" w:color="auto" w:fill="auto"/>
            <w:noWrap/>
            <w:vAlign w:val="bottom"/>
            <w:hideMark/>
          </w:tcPr>
          <w:p w14:paraId="6B330F8A"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Wanapum</w:t>
            </w:r>
          </w:p>
        </w:tc>
        <w:tc>
          <w:tcPr>
            <w:tcW w:w="866" w:type="dxa"/>
            <w:tcBorders>
              <w:top w:val="nil"/>
              <w:left w:val="nil"/>
              <w:bottom w:val="nil"/>
              <w:right w:val="nil"/>
            </w:tcBorders>
            <w:shd w:val="clear" w:color="auto" w:fill="auto"/>
            <w:noWrap/>
            <w:vAlign w:val="center"/>
            <w:hideMark/>
          </w:tcPr>
          <w:p w14:paraId="20E8016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1080" w:type="dxa"/>
            <w:tcBorders>
              <w:top w:val="nil"/>
              <w:left w:val="nil"/>
              <w:bottom w:val="nil"/>
              <w:right w:val="nil"/>
            </w:tcBorders>
            <w:shd w:val="clear" w:color="auto" w:fill="auto"/>
            <w:noWrap/>
            <w:vAlign w:val="center"/>
            <w:hideMark/>
          </w:tcPr>
          <w:p w14:paraId="7F8B291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810" w:type="dxa"/>
            <w:tcBorders>
              <w:top w:val="nil"/>
              <w:left w:val="nil"/>
              <w:bottom w:val="nil"/>
              <w:right w:val="nil"/>
            </w:tcBorders>
            <w:shd w:val="clear" w:color="auto" w:fill="auto"/>
            <w:noWrap/>
            <w:vAlign w:val="center"/>
            <w:hideMark/>
          </w:tcPr>
          <w:p w14:paraId="18B3E1D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(67)</w:t>
            </w:r>
          </w:p>
        </w:tc>
        <w:tc>
          <w:tcPr>
            <w:tcW w:w="1088" w:type="dxa"/>
            <w:tcBorders>
              <w:top w:val="nil"/>
              <w:left w:val="nil"/>
              <w:bottom w:val="nil"/>
              <w:right w:val="nil"/>
            </w:tcBorders>
            <w:shd w:val="clear" w:color="auto" w:fill="auto"/>
            <w:noWrap/>
            <w:vAlign w:val="center"/>
            <w:hideMark/>
          </w:tcPr>
          <w:p w14:paraId="47EC05C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(33)</w:t>
            </w:r>
          </w:p>
        </w:tc>
        <w:tc>
          <w:tcPr>
            <w:tcW w:w="716" w:type="dxa"/>
            <w:tcBorders>
              <w:top w:val="nil"/>
              <w:left w:val="nil"/>
              <w:bottom w:val="nil"/>
              <w:right w:val="nil"/>
            </w:tcBorders>
            <w:shd w:val="clear" w:color="auto" w:fill="auto"/>
            <w:noWrap/>
            <w:vAlign w:val="center"/>
            <w:hideMark/>
          </w:tcPr>
          <w:p w14:paraId="44A70CE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1256" w:type="dxa"/>
            <w:tcBorders>
              <w:top w:val="nil"/>
              <w:left w:val="nil"/>
              <w:bottom w:val="nil"/>
              <w:right w:val="nil"/>
            </w:tcBorders>
            <w:shd w:val="clear" w:color="auto" w:fill="auto"/>
            <w:noWrap/>
            <w:vAlign w:val="center"/>
            <w:hideMark/>
          </w:tcPr>
          <w:p w14:paraId="57A77AD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621" w:type="dxa"/>
            <w:tcBorders>
              <w:top w:val="nil"/>
              <w:left w:val="nil"/>
              <w:bottom w:val="nil"/>
              <w:right w:val="nil"/>
            </w:tcBorders>
            <w:shd w:val="clear" w:color="auto" w:fill="auto"/>
            <w:noWrap/>
            <w:vAlign w:val="center"/>
            <w:hideMark/>
          </w:tcPr>
          <w:p w14:paraId="4F20AAC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(100)</w:t>
            </w:r>
          </w:p>
        </w:tc>
        <w:tc>
          <w:tcPr>
            <w:tcW w:w="1252" w:type="dxa"/>
            <w:tcBorders>
              <w:top w:val="nil"/>
              <w:left w:val="nil"/>
              <w:bottom w:val="nil"/>
              <w:right w:val="nil"/>
            </w:tcBorders>
            <w:shd w:val="clear" w:color="auto" w:fill="auto"/>
            <w:noWrap/>
            <w:vAlign w:val="center"/>
            <w:hideMark/>
          </w:tcPr>
          <w:p w14:paraId="3343726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r>
      <w:tr w:rsidR="008F6BB5" w:rsidRPr="00E57F7C" w14:paraId="7CAC5289" w14:textId="77777777" w:rsidTr="000C1E3A">
        <w:trPr>
          <w:trHeight w:val="303"/>
        </w:trPr>
        <w:tc>
          <w:tcPr>
            <w:tcW w:w="1474" w:type="dxa"/>
            <w:tcBorders>
              <w:top w:val="nil"/>
              <w:left w:val="nil"/>
              <w:bottom w:val="nil"/>
              <w:right w:val="nil"/>
            </w:tcBorders>
            <w:shd w:val="clear" w:color="auto" w:fill="auto"/>
            <w:noWrap/>
            <w:vAlign w:val="bottom"/>
            <w:hideMark/>
          </w:tcPr>
          <w:p w14:paraId="150E4EF2"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Rock Island</w:t>
            </w:r>
          </w:p>
        </w:tc>
        <w:tc>
          <w:tcPr>
            <w:tcW w:w="866" w:type="dxa"/>
            <w:tcBorders>
              <w:top w:val="nil"/>
              <w:left w:val="nil"/>
              <w:bottom w:val="nil"/>
              <w:right w:val="nil"/>
            </w:tcBorders>
            <w:shd w:val="clear" w:color="auto" w:fill="auto"/>
            <w:noWrap/>
            <w:vAlign w:val="center"/>
            <w:hideMark/>
          </w:tcPr>
          <w:p w14:paraId="60F748F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w:t>
            </w:r>
          </w:p>
        </w:tc>
        <w:tc>
          <w:tcPr>
            <w:tcW w:w="1080" w:type="dxa"/>
            <w:tcBorders>
              <w:top w:val="nil"/>
              <w:left w:val="nil"/>
              <w:bottom w:val="nil"/>
              <w:right w:val="nil"/>
            </w:tcBorders>
            <w:shd w:val="clear" w:color="auto" w:fill="auto"/>
            <w:noWrap/>
            <w:vAlign w:val="center"/>
            <w:hideMark/>
          </w:tcPr>
          <w:p w14:paraId="09B72EA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810" w:type="dxa"/>
            <w:tcBorders>
              <w:top w:val="nil"/>
              <w:left w:val="nil"/>
              <w:bottom w:val="nil"/>
              <w:right w:val="nil"/>
            </w:tcBorders>
            <w:shd w:val="clear" w:color="auto" w:fill="auto"/>
            <w:noWrap/>
            <w:vAlign w:val="center"/>
            <w:hideMark/>
          </w:tcPr>
          <w:p w14:paraId="5384BCD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(100)</w:t>
            </w:r>
          </w:p>
        </w:tc>
        <w:tc>
          <w:tcPr>
            <w:tcW w:w="1088" w:type="dxa"/>
            <w:tcBorders>
              <w:top w:val="nil"/>
              <w:left w:val="nil"/>
              <w:bottom w:val="nil"/>
              <w:right w:val="nil"/>
            </w:tcBorders>
            <w:shd w:val="clear" w:color="auto" w:fill="auto"/>
            <w:noWrap/>
            <w:vAlign w:val="center"/>
            <w:hideMark/>
          </w:tcPr>
          <w:p w14:paraId="264D629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716" w:type="dxa"/>
            <w:tcBorders>
              <w:top w:val="nil"/>
              <w:left w:val="nil"/>
              <w:bottom w:val="nil"/>
              <w:right w:val="nil"/>
            </w:tcBorders>
            <w:shd w:val="clear" w:color="auto" w:fill="auto"/>
            <w:noWrap/>
            <w:vAlign w:val="center"/>
            <w:hideMark/>
          </w:tcPr>
          <w:p w14:paraId="01CC169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w:t>
            </w:r>
          </w:p>
        </w:tc>
        <w:tc>
          <w:tcPr>
            <w:tcW w:w="1256" w:type="dxa"/>
            <w:tcBorders>
              <w:top w:val="nil"/>
              <w:left w:val="nil"/>
              <w:bottom w:val="nil"/>
              <w:right w:val="nil"/>
            </w:tcBorders>
            <w:shd w:val="clear" w:color="auto" w:fill="auto"/>
            <w:noWrap/>
            <w:vAlign w:val="center"/>
            <w:hideMark/>
          </w:tcPr>
          <w:p w14:paraId="0D8A9F1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621" w:type="dxa"/>
            <w:tcBorders>
              <w:top w:val="nil"/>
              <w:left w:val="nil"/>
              <w:bottom w:val="nil"/>
              <w:right w:val="nil"/>
            </w:tcBorders>
            <w:shd w:val="clear" w:color="auto" w:fill="auto"/>
            <w:noWrap/>
            <w:vAlign w:val="center"/>
            <w:hideMark/>
          </w:tcPr>
          <w:p w14:paraId="1A068DE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(71)</w:t>
            </w:r>
          </w:p>
        </w:tc>
        <w:tc>
          <w:tcPr>
            <w:tcW w:w="1252" w:type="dxa"/>
            <w:tcBorders>
              <w:top w:val="nil"/>
              <w:left w:val="nil"/>
              <w:bottom w:val="nil"/>
              <w:right w:val="nil"/>
            </w:tcBorders>
            <w:shd w:val="clear" w:color="auto" w:fill="auto"/>
            <w:noWrap/>
            <w:vAlign w:val="center"/>
            <w:hideMark/>
          </w:tcPr>
          <w:p w14:paraId="087E9F2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(29)</w:t>
            </w:r>
          </w:p>
        </w:tc>
      </w:tr>
      <w:tr w:rsidR="008F6BB5" w:rsidRPr="00E57F7C" w14:paraId="2525B85A" w14:textId="77777777" w:rsidTr="000C1E3A">
        <w:trPr>
          <w:trHeight w:val="303"/>
        </w:trPr>
        <w:tc>
          <w:tcPr>
            <w:tcW w:w="1474" w:type="dxa"/>
            <w:tcBorders>
              <w:top w:val="nil"/>
              <w:left w:val="nil"/>
              <w:bottom w:val="nil"/>
              <w:right w:val="nil"/>
            </w:tcBorders>
            <w:shd w:val="clear" w:color="auto" w:fill="auto"/>
            <w:noWrap/>
            <w:vAlign w:val="bottom"/>
            <w:hideMark/>
          </w:tcPr>
          <w:p w14:paraId="79E75AE3"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Rocky Reach</w:t>
            </w:r>
          </w:p>
        </w:tc>
        <w:tc>
          <w:tcPr>
            <w:tcW w:w="866" w:type="dxa"/>
            <w:tcBorders>
              <w:top w:val="nil"/>
              <w:left w:val="nil"/>
              <w:bottom w:val="nil"/>
              <w:right w:val="nil"/>
            </w:tcBorders>
            <w:shd w:val="clear" w:color="auto" w:fill="auto"/>
            <w:noWrap/>
            <w:vAlign w:val="center"/>
            <w:hideMark/>
          </w:tcPr>
          <w:p w14:paraId="3B969FE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0" w:type="dxa"/>
            <w:tcBorders>
              <w:top w:val="nil"/>
              <w:left w:val="nil"/>
              <w:bottom w:val="nil"/>
              <w:right w:val="nil"/>
            </w:tcBorders>
            <w:shd w:val="clear" w:color="auto" w:fill="auto"/>
            <w:noWrap/>
            <w:vAlign w:val="center"/>
            <w:hideMark/>
          </w:tcPr>
          <w:p w14:paraId="1C80B72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810" w:type="dxa"/>
            <w:tcBorders>
              <w:top w:val="nil"/>
              <w:left w:val="nil"/>
              <w:bottom w:val="nil"/>
              <w:right w:val="nil"/>
            </w:tcBorders>
            <w:shd w:val="clear" w:color="auto" w:fill="auto"/>
            <w:noWrap/>
            <w:vAlign w:val="center"/>
            <w:hideMark/>
          </w:tcPr>
          <w:p w14:paraId="1100593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8" w:type="dxa"/>
            <w:tcBorders>
              <w:top w:val="nil"/>
              <w:left w:val="nil"/>
              <w:bottom w:val="nil"/>
              <w:right w:val="nil"/>
            </w:tcBorders>
            <w:shd w:val="clear" w:color="auto" w:fill="auto"/>
            <w:noWrap/>
            <w:vAlign w:val="center"/>
            <w:hideMark/>
          </w:tcPr>
          <w:p w14:paraId="556C913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716" w:type="dxa"/>
            <w:tcBorders>
              <w:top w:val="nil"/>
              <w:left w:val="nil"/>
              <w:bottom w:val="nil"/>
              <w:right w:val="nil"/>
            </w:tcBorders>
            <w:shd w:val="clear" w:color="auto" w:fill="auto"/>
            <w:noWrap/>
            <w:vAlign w:val="center"/>
            <w:hideMark/>
          </w:tcPr>
          <w:p w14:paraId="410ACD5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1256" w:type="dxa"/>
            <w:tcBorders>
              <w:top w:val="nil"/>
              <w:left w:val="nil"/>
              <w:bottom w:val="nil"/>
              <w:right w:val="nil"/>
            </w:tcBorders>
            <w:shd w:val="clear" w:color="auto" w:fill="auto"/>
            <w:noWrap/>
            <w:vAlign w:val="center"/>
            <w:hideMark/>
          </w:tcPr>
          <w:p w14:paraId="5674092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621" w:type="dxa"/>
            <w:tcBorders>
              <w:top w:val="nil"/>
              <w:left w:val="nil"/>
              <w:bottom w:val="nil"/>
              <w:right w:val="nil"/>
            </w:tcBorders>
            <w:shd w:val="clear" w:color="auto" w:fill="auto"/>
            <w:noWrap/>
            <w:vAlign w:val="center"/>
            <w:hideMark/>
          </w:tcPr>
          <w:p w14:paraId="3C8EE2E6"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(100)</w:t>
            </w:r>
          </w:p>
        </w:tc>
        <w:tc>
          <w:tcPr>
            <w:tcW w:w="1252" w:type="dxa"/>
            <w:tcBorders>
              <w:top w:val="nil"/>
              <w:left w:val="nil"/>
              <w:bottom w:val="nil"/>
              <w:right w:val="nil"/>
            </w:tcBorders>
            <w:shd w:val="clear" w:color="auto" w:fill="auto"/>
            <w:noWrap/>
            <w:vAlign w:val="center"/>
            <w:hideMark/>
          </w:tcPr>
          <w:p w14:paraId="50A355F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r>
      <w:tr w:rsidR="008F6BB5" w:rsidRPr="00E57F7C" w14:paraId="3C0D2F36" w14:textId="77777777" w:rsidTr="000C1E3A">
        <w:trPr>
          <w:trHeight w:val="303"/>
        </w:trPr>
        <w:tc>
          <w:tcPr>
            <w:tcW w:w="1474" w:type="dxa"/>
            <w:tcBorders>
              <w:top w:val="nil"/>
              <w:left w:val="nil"/>
              <w:bottom w:val="nil"/>
              <w:right w:val="nil"/>
            </w:tcBorders>
            <w:shd w:val="clear" w:color="auto" w:fill="auto"/>
            <w:noWrap/>
            <w:vAlign w:val="bottom"/>
            <w:hideMark/>
          </w:tcPr>
          <w:p w14:paraId="331E2372"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Wells</w:t>
            </w:r>
          </w:p>
        </w:tc>
        <w:tc>
          <w:tcPr>
            <w:tcW w:w="866" w:type="dxa"/>
            <w:tcBorders>
              <w:top w:val="nil"/>
              <w:left w:val="nil"/>
              <w:bottom w:val="nil"/>
              <w:right w:val="nil"/>
            </w:tcBorders>
            <w:shd w:val="clear" w:color="auto" w:fill="auto"/>
            <w:noWrap/>
            <w:vAlign w:val="center"/>
            <w:hideMark/>
          </w:tcPr>
          <w:p w14:paraId="2642A29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10</w:t>
            </w:r>
          </w:p>
        </w:tc>
        <w:tc>
          <w:tcPr>
            <w:tcW w:w="1080" w:type="dxa"/>
            <w:tcBorders>
              <w:top w:val="nil"/>
              <w:left w:val="nil"/>
              <w:bottom w:val="nil"/>
              <w:right w:val="nil"/>
            </w:tcBorders>
            <w:shd w:val="clear" w:color="auto" w:fill="auto"/>
            <w:noWrap/>
            <w:vAlign w:val="center"/>
            <w:hideMark/>
          </w:tcPr>
          <w:p w14:paraId="6564039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810" w:type="dxa"/>
            <w:tcBorders>
              <w:top w:val="nil"/>
              <w:left w:val="nil"/>
              <w:bottom w:val="nil"/>
              <w:right w:val="nil"/>
            </w:tcBorders>
            <w:shd w:val="clear" w:color="auto" w:fill="auto"/>
            <w:noWrap/>
            <w:vAlign w:val="center"/>
            <w:hideMark/>
          </w:tcPr>
          <w:p w14:paraId="48EBCE4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(91)</w:t>
            </w:r>
          </w:p>
        </w:tc>
        <w:tc>
          <w:tcPr>
            <w:tcW w:w="1088" w:type="dxa"/>
            <w:tcBorders>
              <w:top w:val="nil"/>
              <w:left w:val="nil"/>
              <w:bottom w:val="nil"/>
              <w:right w:val="nil"/>
            </w:tcBorders>
            <w:shd w:val="clear" w:color="auto" w:fill="auto"/>
            <w:noWrap/>
            <w:vAlign w:val="center"/>
            <w:hideMark/>
          </w:tcPr>
          <w:p w14:paraId="1954E8F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(09)</w:t>
            </w:r>
          </w:p>
        </w:tc>
        <w:tc>
          <w:tcPr>
            <w:tcW w:w="716" w:type="dxa"/>
            <w:tcBorders>
              <w:top w:val="nil"/>
              <w:left w:val="nil"/>
              <w:bottom w:val="nil"/>
              <w:right w:val="nil"/>
            </w:tcBorders>
            <w:shd w:val="clear" w:color="auto" w:fill="auto"/>
            <w:noWrap/>
            <w:vAlign w:val="center"/>
            <w:hideMark/>
          </w:tcPr>
          <w:p w14:paraId="6978F7AE"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1256" w:type="dxa"/>
            <w:tcBorders>
              <w:top w:val="nil"/>
              <w:left w:val="nil"/>
              <w:bottom w:val="nil"/>
              <w:right w:val="nil"/>
            </w:tcBorders>
            <w:shd w:val="clear" w:color="auto" w:fill="auto"/>
            <w:noWrap/>
            <w:vAlign w:val="center"/>
            <w:hideMark/>
          </w:tcPr>
          <w:p w14:paraId="60C2CCC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621" w:type="dxa"/>
            <w:tcBorders>
              <w:top w:val="nil"/>
              <w:left w:val="nil"/>
              <w:bottom w:val="nil"/>
              <w:right w:val="nil"/>
            </w:tcBorders>
            <w:shd w:val="clear" w:color="auto" w:fill="auto"/>
            <w:noWrap/>
            <w:vAlign w:val="center"/>
            <w:hideMark/>
          </w:tcPr>
          <w:p w14:paraId="2C364D0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(64)</w:t>
            </w:r>
          </w:p>
        </w:tc>
        <w:tc>
          <w:tcPr>
            <w:tcW w:w="1252" w:type="dxa"/>
            <w:tcBorders>
              <w:top w:val="nil"/>
              <w:left w:val="nil"/>
              <w:bottom w:val="nil"/>
              <w:right w:val="nil"/>
            </w:tcBorders>
            <w:shd w:val="clear" w:color="auto" w:fill="auto"/>
            <w:noWrap/>
            <w:vAlign w:val="center"/>
            <w:hideMark/>
          </w:tcPr>
          <w:p w14:paraId="3A35C68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(36)</w:t>
            </w:r>
          </w:p>
        </w:tc>
      </w:tr>
      <w:tr w:rsidR="008F6BB5" w:rsidRPr="00E57F7C" w14:paraId="74C56D34" w14:textId="77777777" w:rsidTr="000C1E3A">
        <w:trPr>
          <w:trHeight w:val="303"/>
        </w:trPr>
        <w:tc>
          <w:tcPr>
            <w:tcW w:w="1474" w:type="dxa"/>
            <w:tcBorders>
              <w:top w:val="nil"/>
              <w:left w:val="nil"/>
              <w:bottom w:val="nil"/>
              <w:right w:val="nil"/>
            </w:tcBorders>
            <w:shd w:val="clear" w:color="auto" w:fill="auto"/>
            <w:noWrap/>
            <w:vAlign w:val="bottom"/>
            <w:hideMark/>
          </w:tcPr>
          <w:p w14:paraId="60D8F71E"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Total</w:t>
            </w:r>
          </w:p>
        </w:tc>
        <w:tc>
          <w:tcPr>
            <w:tcW w:w="866" w:type="dxa"/>
            <w:tcBorders>
              <w:top w:val="nil"/>
              <w:left w:val="nil"/>
              <w:bottom w:val="nil"/>
              <w:right w:val="nil"/>
            </w:tcBorders>
            <w:shd w:val="clear" w:color="auto" w:fill="auto"/>
            <w:noWrap/>
            <w:vAlign w:val="center"/>
            <w:hideMark/>
          </w:tcPr>
          <w:p w14:paraId="7E8D253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23</w:t>
            </w:r>
          </w:p>
        </w:tc>
        <w:tc>
          <w:tcPr>
            <w:tcW w:w="1080" w:type="dxa"/>
            <w:tcBorders>
              <w:top w:val="nil"/>
              <w:left w:val="nil"/>
              <w:bottom w:val="nil"/>
              <w:right w:val="nil"/>
            </w:tcBorders>
            <w:shd w:val="clear" w:color="auto" w:fill="auto"/>
            <w:noWrap/>
            <w:vAlign w:val="center"/>
            <w:hideMark/>
          </w:tcPr>
          <w:p w14:paraId="07D8CD3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w:t>
            </w:r>
          </w:p>
        </w:tc>
        <w:tc>
          <w:tcPr>
            <w:tcW w:w="810" w:type="dxa"/>
            <w:tcBorders>
              <w:top w:val="nil"/>
              <w:left w:val="nil"/>
              <w:bottom w:val="nil"/>
              <w:right w:val="nil"/>
            </w:tcBorders>
            <w:shd w:val="clear" w:color="auto" w:fill="auto"/>
            <w:noWrap/>
            <w:vAlign w:val="center"/>
            <w:hideMark/>
          </w:tcPr>
          <w:p w14:paraId="2344F5D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(82)</w:t>
            </w:r>
          </w:p>
        </w:tc>
        <w:tc>
          <w:tcPr>
            <w:tcW w:w="1088" w:type="dxa"/>
            <w:tcBorders>
              <w:top w:val="nil"/>
              <w:left w:val="nil"/>
              <w:bottom w:val="nil"/>
              <w:right w:val="nil"/>
            </w:tcBorders>
            <w:shd w:val="clear" w:color="auto" w:fill="auto"/>
            <w:noWrap/>
            <w:vAlign w:val="center"/>
            <w:hideMark/>
          </w:tcPr>
          <w:p w14:paraId="2799256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(18)</w:t>
            </w:r>
          </w:p>
        </w:tc>
        <w:tc>
          <w:tcPr>
            <w:tcW w:w="716" w:type="dxa"/>
            <w:tcBorders>
              <w:top w:val="nil"/>
              <w:left w:val="nil"/>
              <w:bottom w:val="nil"/>
              <w:right w:val="nil"/>
            </w:tcBorders>
            <w:shd w:val="clear" w:color="auto" w:fill="auto"/>
            <w:noWrap/>
            <w:vAlign w:val="center"/>
            <w:hideMark/>
          </w:tcPr>
          <w:p w14:paraId="393CE5DE"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22</w:t>
            </w:r>
          </w:p>
        </w:tc>
        <w:tc>
          <w:tcPr>
            <w:tcW w:w="1256" w:type="dxa"/>
            <w:tcBorders>
              <w:top w:val="nil"/>
              <w:left w:val="nil"/>
              <w:bottom w:val="nil"/>
              <w:right w:val="nil"/>
            </w:tcBorders>
            <w:shd w:val="clear" w:color="auto" w:fill="auto"/>
            <w:noWrap/>
            <w:vAlign w:val="center"/>
            <w:hideMark/>
          </w:tcPr>
          <w:p w14:paraId="704B3C6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8</w:t>
            </w:r>
          </w:p>
        </w:tc>
        <w:tc>
          <w:tcPr>
            <w:tcW w:w="621" w:type="dxa"/>
            <w:tcBorders>
              <w:top w:val="nil"/>
              <w:left w:val="nil"/>
              <w:bottom w:val="nil"/>
              <w:right w:val="nil"/>
            </w:tcBorders>
            <w:shd w:val="clear" w:color="auto" w:fill="auto"/>
            <w:noWrap/>
            <w:vAlign w:val="center"/>
            <w:hideMark/>
          </w:tcPr>
          <w:p w14:paraId="1158411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(73)</w:t>
            </w:r>
          </w:p>
        </w:tc>
        <w:tc>
          <w:tcPr>
            <w:tcW w:w="1252" w:type="dxa"/>
            <w:tcBorders>
              <w:top w:val="nil"/>
              <w:left w:val="nil"/>
              <w:bottom w:val="nil"/>
              <w:right w:val="nil"/>
            </w:tcBorders>
            <w:shd w:val="clear" w:color="auto" w:fill="auto"/>
            <w:noWrap/>
            <w:vAlign w:val="center"/>
            <w:hideMark/>
          </w:tcPr>
          <w:p w14:paraId="01C4C4F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(27)</w:t>
            </w:r>
          </w:p>
        </w:tc>
      </w:tr>
      <w:tr w:rsidR="008F6BB5" w:rsidRPr="00E57F7C" w14:paraId="2C1C43BC" w14:textId="77777777" w:rsidTr="000C1E3A">
        <w:trPr>
          <w:trHeight w:val="303"/>
        </w:trPr>
        <w:tc>
          <w:tcPr>
            <w:tcW w:w="1474" w:type="dxa"/>
            <w:tcBorders>
              <w:top w:val="nil"/>
              <w:left w:val="nil"/>
              <w:bottom w:val="nil"/>
              <w:right w:val="nil"/>
            </w:tcBorders>
            <w:shd w:val="clear" w:color="auto" w:fill="auto"/>
            <w:noWrap/>
            <w:vAlign w:val="bottom"/>
            <w:hideMark/>
          </w:tcPr>
          <w:p w14:paraId="54FB618C" w14:textId="77777777" w:rsidR="008F6BB5" w:rsidRPr="00E57F7C" w:rsidRDefault="008F6BB5" w:rsidP="000C1E3A">
            <w:pPr>
              <w:spacing w:after="0" w:line="480" w:lineRule="auto"/>
              <w:jc w:val="center"/>
              <w:rPr>
                <w:rFonts w:ascii="Calibri" w:eastAsia="Times New Roman" w:hAnsi="Calibri" w:cs="Times New Roman"/>
                <w:color w:val="000000"/>
              </w:rPr>
            </w:pPr>
          </w:p>
        </w:tc>
        <w:tc>
          <w:tcPr>
            <w:tcW w:w="7689" w:type="dxa"/>
            <w:gridSpan w:val="8"/>
            <w:tcBorders>
              <w:top w:val="nil"/>
              <w:left w:val="nil"/>
              <w:bottom w:val="nil"/>
              <w:right w:val="nil"/>
            </w:tcBorders>
            <w:shd w:val="clear" w:color="auto" w:fill="auto"/>
            <w:noWrap/>
            <w:vAlign w:val="center"/>
            <w:hideMark/>
          </w:tcPr>
          <w:p w14:paraId="4ADA19CA" w14:textId="77777777" w:rsidR="008F6BB5" w:rsidRPr="00E57F7C" w:rsidRDefault="008F6BB5" w:rsidP="000C1E3A">
            <w:pPr>
              <w:spacing w:after="0" w:line="480" w:lineRule="auto"/>
              <w:jc w:val="center"/>
              <w:rPr>
                <w:rFonts w:ascii="Calibri" w:eastAsia="Times New Roman" w:hAnsi="Calibri" w:cs="Times New Roman"/>
                <w:i/>
                <w:iCs/>
                <w:color w:val="000000"/>
              </w:rPr>
            </w:pPr>
            <w:r w:rsidRPr="00E57F7C">
              <w:rPr>
                <w:rFonts w:ascii="Calibri" w:eastAsia="Times New Roman" w:hAnsi="Calibri" w:cs="Times New Roman"/>
                <w:i/>
                <w:iCs/>
                <w:color w:val="000000"/>
              </w:rPr>
              <w:t>Tributary</w:t>
            </w:r>
          </w:p>
        </w:tc>
      </w:tr>
      <w:tr w:rsidR="008F6BB5" w:rsidRPr="00E57F7C" w14:paraId="1B6A3361" w14:textId="77777777" w:rsidTr="000C1E3A">
        <w:trPr>
          <w:trHeight w:val="303"/>
        </w:trPr>
        <w:tc>
          <w:tcPr>
            <w:tcW w:w="1474" w:type="dxa"/>
            <w:tcBorders>
              <w:top w:val="nil"/>
              <w:left w:val="nil"/>
              <w:bottom w:val="nil"/>
              <w:right w:val="nil"/>
            </w:tcBorders>
            <w:shd w:val="clear" w:color="auto" w:fill="auto"/>
            <w:noWrap/>
            <w:vAlign w:val="bottom"/>
            <w:hideMark/>
          </w:tcPr>
          <w:p w14:paraId="535F459C"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Entiat</w:t>
            </w:r>
          </w:p>
        </w:tc>
        <w:tc>
          <w:tcPr>
            <w:tcW w:w="866" w:type="dxa"/>
            <w:tcBorders>
              <w:top w:val="nil"/>
              <w:left w:val="nil"/>
              <w:bottom w:val="nil"/>
              <w:right w:val="nil"/>
            </w:tcBorders>
            <w:shd w:val="clear" w:color="auto" w:fill="auto"/>
            <w:noWrap/>
            <w:vAlign w:val="center"/>
            <w:hideMark/>
          </w:tcPr>
          <w:p w14:paraId="08FE420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0" w:type="dxa"/>
            <w:tcBorders>
              <w:top w:val="nil"/>
              <w:left w:val="nil"/>
              <w:bottom w:val="nil"/>
              <w:right w:val="nil"/>
            </w:tcBorders>
            <w:shd w:val="clear" w:color="auto" w:fill="auto"/>
            <w:noWrap/>
            <w:vAlign w:val="center"/>
            <w:hideMark/>
          </w:tcPr>
          <w:p w14:paraId="1D36A2B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810" w:type="dxa"/>
            <w:tcBorders>
              <w:top w:val="nil"/>
              <w:left w:val="nil"/>
              <w:bottom w:val="nil"/>
              <w:right w:val="nil"/>
            </w:tcBorders>
            <w:shd w:val="clear" w:color="auto" w:fill="auto"/>
            <w:noWrap/>
            <w:vAlign w:val="center"/>
            <w:hideMark/>
          </w:tcPr>
          <w:p w14:paraId="540C059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8" w:type="dxa"/>
            <w:tcBorders>
              <w:top w:val="nil"/>
              <w:left w:val="nil"/>
              <w:bottom w:val="nil"/>
              <w:right w:val="nil"/>
            </w:tcBorders>
            <w:shd w:val="clear" w:color="auto" w:fill="auto"/>
            <w:noWrap/>
            <w:vAlign w:val="center"/>
            <w:hideMark/>
          </w:tcPr>
          <w:p w14:paraId="6C40436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716" w:type="dxa"/>
            <w:tcBorders>
              <w:top w:val="nil"/>
              <w:left w:val="nil"/>
              <w:bottom w:val="nil"/>
              <w:right w:val="nil"/>
            </w:tcBorders>
            <w:shd w:val="clear" w:color="auto" w:fill="auto"/>
            <w:noWrap/>
            <w:vAlign w:val="center"/>
            <w:hideMark/>
          </w:tcPr>
          <w:p w14:paraId="7866D1C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256" w:type="dxa"/>
            <w:tcBorders>
              <w:top w:val="nil"/>
              <w:left w:val="nil"/>
              <w:bottom w:val="nil"/>
              <w:right w:val="nil"/>
            </w:tcBorders>
            <w:shd w:val="clear" w:color="auto" w:fill="auto"/>
            <w:noWrap/>
            <w:vAlign w:val="center"/>
            <w:hideMark/>
          </w:tcPr>
          <w:p w14:paraId="1B8AE02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621" w:type="dxa"/>
            <w:tcBorders>
              <w:top w:val="nil"/>
              <w:left w:val="nil"/>
              <w:bottom w:val="nil"/>
              <w:right w:val="nil"/>
            </w:tcBorders>
            <w:shd w:val="clear" w:color="auto" w:fill="auto"/>
            <w:noWrap/>
            <w:vAlign w:val="center"/>
            <w:hideMark/>
          </w:tcPr>
          <w:p w14:paraId="39C6848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252" w:type="dxa"/>
            <w:tcBorders>
              <w:top w:val="nil"/>
              <w:left w:val="nil"/>
              <w:bottom w:val="nil"/>
              <w:right w:val="nil"/>
            </w:tcBorders>
            <w:shd w:val="clear" w:color="auto" w:fill="auto"/>
            <w:noWrap/>
            <w:vAlign w:val="center"/>
            <w:hideMark/>
          </w:tcPr>
          <w:p w14:paraId="0FD5E2C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r>
      <w:tr w:rsidR="008F6BB5" w:rsidRPr="00E57F7C" w14:paraId="2CE2400C" w14:textId="77777777" w:rsidTr="000C1E3A">
        <w:trPr>
          <w:trHeight w:val="303"/>
        </w:trPr>
        <w:tc>
          <w:tcPr>
            <w:tcW w:w="1474" w:type="dxa"/>
            <w:tcBorders>
              <w:top w:val="nil"/>
              <w:left w:val="nil"/>
              <w:bottom w:val="nil"/>
              <w:right w:val="nil"/>
            </w:tcBorders>
            <w:shd w:val="clear" w:color="auto" w:fill="auto"/>
            <w:noWrap/>
            <w:vAlign w:val="bottom"/>
            <w:hideMark/>
          </w:tcPr>
          <w:p w14:paraId="5441DB77"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Methow</w:t>
            </w:r>
          </w:p>
        </w:tc>
        <w:tc>
          <w:tcPr>
            <w:tcW w:w="866" w:type="dxa"/>
            <w:tcBorders>
              <w:top w:val="nil"/>
              <w:left w:val="nil"/>
              <w:bottom w:val="nil"/>
              <w:right w:val="nil"/>
            </w:tcBorders>
            <w:shd w:val="clear" w:color="auto" w:fill="auto"/>
            <w:noWrap/>
            <w:vAlign w:val="center"/>
            <w:hideMark/>
          </w:tcPr>
          <w:p w14:paraId="7D8D4C2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1080" w:type="dxa"/>
            <w:tcBorders>
              <w:top w:val="nil"/>
              <w:left w:val="nil"/>
              <w:bottom w:val="nil"/>
              <w:right w:val="nil"/>
            </w:tcBorders>
            <w:shd w:val="clear" w:color="auto" w:fill="auto"/>
            <w:noWrap/>
            <w:vAlign w:val="center"/>
            <w:hideMark/>
          </w:tcPr>
          <w:p w14:paraId="30AF71E6"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810" w:type="dxa"/>
            <w:tcBorders>
              <w:top w:val="nil"/>
              <w:left w:val="nil"/>
              <w:bottom w:val="nil"/>
              <w:right w:val="nil"/>
            </w:tcBorders>
            <w:shd w:val="clear" w:color="auto" w:fill="auto"/>
            <w:noWrap/>
            <w:vAlign w:val="center"/>
            <w:hideMark/>
          </w:tcPr>
          <w:p w14:paraId="55B1569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(100)</w:t>
            </w:r>
          </w:p>
        </w:tc>
        <w:tc>
          <w:tcPr>
            <w:tcW w:w="1088" w:type="dxa"/>
            <w:tcBorders>
              <w:top w:val="nil"/>
              <w:left w:val="nil"/>
              <w:bottom w:val="nil"/>
              <w:right w:val="nil"/>
            </w:tcBorders>
            <w:shd w:val="clear" w:color="auto" w:fill="auto"/>
            <w:noWrap/>
            <w:vAlign w:val="center"/>
            <w:hideMark/>
          </w:tcPr>
          <w:p w14:paraId="0F5427D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716" w:type="dxa"/>
            <w:tcBorders>
              <w:top w:val="nil"/>
              <w:left w:val="nil"/>
              <w:bottom w:val="nil"/>
              <w:right w:val="nil"/>
            </w:tcBorders>
            <w:shd w:val="clear" w:color="auto" w:fill="auto"/>
            <w:noWrap/>
            <w:vAlign w:val="center"/>
            <w:hideMark/>
          </w:tcPr>
          <w:p w14:paraId="2A88368C"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1256" w:type="dxa"/>
            <w:tcBorders>
              <w:top w:val="nil"/>
              <w:left w:val="nil"/>
              <w:bottom w:val="nil"/>
              <w:right w:val="nil"/>
            </w:tcBorders>
            <w:shd w:val="clear" w:color="auto" w:fill="auto"/>
            <w:noWrap/>
            <w:vAlign w:val="center"/>
            <w:hideMark/>
          </w:tcPr>
          <w:p w14:paraId="46A1667C"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21" w:type="dxa"/>
            <w:tcBorders>
              <w:top w:val="nil"/>
              <w:left w:val="nil"/>
              <w:bottom w:val="nil"/>
              <w:right w:val="nil"/>
            </w:tcBorders>
            <w:shd w:val="clear" w:color="auto" w:fill="auto"/>
            <w:noWrap/>
            <w:vAlign w:val="center"/>
            <w:hideMark/>
          </w:tcPr>
          <w:p w14:paraId="38E583C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(50)</w:t>
            </w:r>
          </w:p>
        </w:tc>
        <w:tc>
          <w:tcPr>
            <w:tcW w:w="1252" w:type="dxa"/>
            <w:tcBorders>
              <w:top w:val="nil"/>
              <w:left w:val="nil"/>
              <w:bottom w:val="nil"/>
              <w:right w:val="nil"/>
            </w:tcBorders>
            <w:shd w:val="clear" w:color="auto" w:fill="auto"/>
            <w:noWrap/>
            <w:vAlign w:val="center"/>
            <w:hideMark/>
          </w:tcPr>
          <w:p w14:paraId="57FD563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(50)</w:t>
            </w:r>
          </w:p>
        </w:tc>
      </w:tr>
      <w:tr w:rsidR="008F6BB5" w:rsidRPr="00E57F7C" w14:paraId="34465A18" w14:textId="77777777" w:rsidTr="000C1E3A">
        <w:trPr>
          <w:trHeight w:val="303"/>
        </w:trPr>
        <w:tc>
          <w:tcPr>
            <w:tcW w:w="1474" w:type="dxa"/>
            <w:tcBorders>
              <w:top w:val="nil"/>
              <w:left w:val="nil"/>
              <w:bottom w:val="nil"/>
              <w:right w:val="nil"/>
            </w:tcBorders>
            <w:shd w:val="clear" w:color="auto" w:fill="auto"/>
            <w:noWrap/>
            <w:vAlign w:val="bottom"/>
            <w:hideMark/>
          </w:tcPr>
          <w:p w14:paraId="7EBFD6AF"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Okanogan</w:t>
            </w:r>
          </w:p>
        </w:tc>
        <w:tc>
          <w:tcPr>
            <w:tcW w:w="866" w:type="dxa"/>
            <w:tcBorders>
              <w:top w:val="nil"/>
              <w:left w:val="nil"/>
              <w:bottom w:val="nil"/>
              <w:right w:val="nil"/>
            </w:tcBorders>
            <w:shd w:val="clear" w:color="auto" w:fill="auto"/>
            <w:noWrap/>
            <w:vAlign w:val="center"/>
            <w:hideMark/>
          </w:tcPr>
          <w:p w14:paraId="209BFEF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0" w:type="dxa"/>
            <w:tcBorders>
              <w:top w:val="nil"/>
              <w:left w:val="nil"/>
              <w:bottom w:val="nil"/>
              <w:right w:val="nil"/>
            </w:tcBorders>
            <w:shd w:val="clear" w:color="auto" w:fill="auto"/>
            <w:noWrap/>
            <w:vAlign w:val="center"/>
            <w:hideMark/>
          </w:tcPr>
          <w:p w14:paraId="1B9152A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810" w:type="dxa"/>
            <w:tcBorders>
              <w:top w:val="nil"/>
              <w:left w:val="nil"/>
              <w:bottom w:val="nil"/>
              <w:right w:val="nil"/>
            </w:tcBorders>
            <w:shd w:val="clear" w:color="auto" w:fill="auto"/>
            <w:noWrap/>
            <w:vAlign w:val="center"/>
            <w:hideMark/>
          </w:tcPr>
          <w:p w14:paraId="311B987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8" w:type="dxa"/>
            <w:tcBorders>
              <w:top w:val="nil"/>
              <w:left w:val="nil"/>
              <w:bottom w:val="nil"/>
              <w:right w:val="nil"/>
            </w:tcBorders>
            <w:shd w:val="clear" w:color="auto" w:fill="auto"/>
            <w:noWrap/>
            <w:vAlign w:val="center"/>
            <w:hideMark/>
          </w:tcPr>
          <w:p w14:paraId="0AB607D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716" w:type="dxa"/>
            <w:tcBorders>
              <w:top w:val="nil"/>
              <w:left w:val="nil"/>
              <w:bottom w:val="nil"/>
              <w:right w:val="nil"/>
            </w:tcBorders>
            <w:shd w:val="clear" w:color="auto" w:fill="auto"/>
            <w:noWrap/>
            <w:vAlign w:val="center"/>
            <w:hideMark/>
          </w:tcPr>
          <w:p w14:paraId="0457BCC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1256" w:type="dxa"/>
            <w:tcBorders>
              <w:top w:val="nil"/>
              <w:left w:val="nil"/>
              <w:bottom w:val="nil"/>
              <w:right w:val="nil"/>
            </w:tcBorders>
            <w:shd w:val="clear" w:color="auto" w:fill="auto"/>
            <w:noWrap/>
            <w:vAlign w:val="center"/>
            <w:hideMark/>
          </w:tcPr>
          <w:p w14:paraId="34F26AA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621" w:type="dxa"/>
            <w:tcBorders>
              <w:top w:val="nil"/>
              <w:left w:val="nil"/>
              <w:bottom w:val="nil"/>
              <w:right w:val="nil"/>
            </w:tcBorders>
            <w:shd w:val="clear" w:color="auto" w:fill="auto"/>
            <w:noWrap/>
            <w:vAlign w:val="center"/>
            <w:hideMark/>
          </w:tcPr>
          <w:p w14:paraId="52F13C6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(100)</w:t>
            </w:r>
          </w:p>
        </w:tc>
        <w:tc>
          <w:tcPr>
            <w:tcW w:w="1252" w:type="dxa"/>
            <w:tcBorders>
              <w:top w:val="nil"/>
              <w:left w:val="nil"/>
              <w:bottom w:val="nil"/>
              <w:right w:val="nil"/>
            </w:tcBorders>
            <w:shd w:val="clear" w:color="auto" w:fill="auto"/>
            <w:noWrap/>
            <w:vAlign w:val="center"/>
            <w:hideMark/>
          </w:tcPr>
          <w:p w14:paraId="0BA7828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r>
      <w:tr w:rsidR="008F6BB5" w:rsidRPr="00E57F7C" w14:paraId="754BE066" w14:textId="77777777" w:rsidTr="000C1E3A">
        <w:trPr>
          <w:trHeight w:val="303"/>
        </w:trPr>
        <w:tc>
          <w:tcPr>
            <w:tcW w:w="1474" w:type="dxa"/>
            <w:tcBorders>
              <w:top w:val="nil"/>
              <w:left w:val="nil"/>
              <w:bottom w:val="nil"/>
              <w:right w:val="nil"/>
            </w:tcBorders>
            <w:shd w:val="clear" w:color="auto" w:fill="auto"/>
            <w:noWrap/>
            <w:vAlign w:val="bottom"/>
            <w:hideMark/>
          </w:tcPr>
          <w:p w14:paraId="09FB0C49"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Wenatchee</w:t>
            </w:r>
          </w:p>
        </w:tc>
        <w:tc>
          <w:tcPr>
            <w:tcW w:w="866" w:type="dxa"/>
            <w:tcBorders>
              <w:top w:val="nil"/>
              <w:left w:val="nil"/>
              <w:bottom w:val="nil"/>
              <w:right w:val="nil"/>
            </w:tcBorders>
            <w:shd w:val="clear" w:color="auto" w:fill="auto"/>
            <w:noWrap/>
            <w:vAlign w:val="center"/>
            <w:hideMark/>
          </w:tcPr>
          <w:p w14:paraId="7F12FD8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0" w:type="dxa"/>
            <w:tcBorders>
              <w:top w:val="nil"/>
              <w:left w:val="nil"/>
              <w:bottom w:val="nil"/>
              <w:right w:val="nil"/>
            </w:tcBorders>
            <w:shd w:val="clear" w:color="auto" w:fill="auto"/>
            <w:noWrap/>
            <w:vAlign w:val="center"/>
            <w:hideMark/>
          </w:tcPr>
          <w:p w14:paraId="1694CF9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810" w:type="dxa"/>
            <w:tcBorders>
              <w:top w:val="nil"/>
              <w:left w:val="nil"/>
              <w:bottom w:val="nil"/>
              <w:right w:val="nil"/>
            </w:tcBorders>
            <w:shd w:val="clear" w:color="auto" w:fill="auto"/>
            <w:noWrap/>
            <w:vAlign w:val="center"/>
            <w:hideMark/>
          </w:tcPr>
          <w:p w14:paraId="65EC28C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1088" w:type="dxa"/>
            <w:tcBorders>
              <w:top w:val="nil"/>
              <w:left w:val="nil"/>
              <w:bottom w:val="nil"/>
              <w:right w:val="nil"/>
            </w:tcBorders>
            <w:shd w:val="clear" w:color="auto" w:fill="auto"/>
            <w:noWrap/>
            <w:vAlign w:val="center"/>
            <w:hideMark/>
          </w:tcPr>
          <w:p w14:paraId="2FE4FCC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716" w:type="dxa"/>
            <w:tcBorders>
              <w:top w:val="nil"/>
              <w:left w:val="nil"/>
              <w:bottom w:val="nil"/>
              <w:right w:val="nil"/>
            </w:tcBorders>
            <w:shd w:val="clear" w:color="auto" w:fill="auto"/>
            <w:noWrap/>
            <w:vAlign w:val="center"/>
            <w:hideMark/>
          </w:tcPr>
          <w:p w14:paraId="7EC18D9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1256" w:type="dxa"/>
            <w:tcBorders>
              <w:top w:val="nil"/>
              <w:left w:val="nil"/>
              <w:bottom w:val="nil"/>
              <w:right w:val="nil"/>
            </w:tcBorders>
            <w:shd w:val="clear" w:color="auto" w:fill="auto"/>
            <w:noWrap/>
            <w:vAlign w:val="center"/>
            <w:hideMark/>
          </w:tcPr>
          <w:p w14:paraId="6261E85E"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21" w:type="dxa"/>
            <w:tcBorders>
              <w:top w:val="nil"/>
              <w:left w:val="nil"/>
              <w:bottom w:val="nil"/>
              <w:right w:val="nil"/>
            </w:tcBorders>
            <w:shd w:val="clear" w:color="auto" w:fill="auto"/>
            <w:noWrap/>
            <w:vAlign w:val="center"/>
            <w:hideMark/>
          </w:tcPr>
          <w:p w14:paraId="611C4A9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(75)</w:t>
            </w:r>
          </w:p>
        </w:tc>
        <w:tc>
          <w:tcPr>
            <w:tcW w:w="1252" w:type="dxa"/>
            <w:tcBorders>
              <w:top w:val="nil"/>
              <w:left w:val="nil"/>
              <w:bottom w:val="nil"/>
              <w:right w:val="nil"/>
            </w:tcBorders>
            <w:shd w:val="clear" w:color="auto" w:fill="auto"/>
            <w:noWrap/>
            <w:vAlign w:val="center"/>
            <w:hideMark/>
          </w:tcPr>
          <w:p w14:paraId="1565968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(25)</w:t>
            </w:r>
          </w:p>
        </w:tc>
      </w:tr>
      <w:tr w:rsidR="008F6BB5" w:rsidRPr="00E57F7C" w14:paraId="08BE15A4" w14:textId="77777777" w:rsidTr="000C1E3A">
        <w:trPr>
          <w:trHeight w:val="303"/>
        </w:trPr>
        <w:tc>
          <w:tcPr>
            <w:tcW w:w="1474" w:type="dxa"/>
            <w:tcBorders>
              <w:top w:val="nil"/>
              <w:left w:val="nil"/>
              <w:bottom w:val="single" w:sz="4" w:space="0" w:color="auto"/>
              <w:right w:val="nil"/>
            </w:tcBorders>
            <w:shd w:val="clear" w:color="auto" w:fill="auto"/>
            <w:noWrap/>
            <w:vAlign w:val="bottom"/>
            <w:hideMark/>
          </w:tcPr>
          <w:p w14:paraId="7AECADD3"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Total</w:t>
            </w:r>
          </w:p>
        </w:tc>
        <w:tc>
          <w:tcPr>
            <w:tcW w:w="866" w:type="dxa"/>
            <w:tcBorders>
              <w:top w:val="nil"/>
              <w:left w:val="nil"/>
              <w:bottom w:val="single" w:sz="4" w:space="0" w:color="auto"/>
              <w:right w:val="nil"/>
            </w:tcBorders>
            <w:shd w:val="clear" w:color="auto" w:fill="auto"/>
            <w:noWrap/>
            <w:vAlign w:val="center"/>
            <w:hideMark/>
          </w:tcPr>
          <w:p w14:paraId="64D572C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1080" w:type="dxa"/>
            <w:tcBorders>
              <w:top w:val="nil"/>
              <w:left w:val="nil"/>
              <w:bottom w:val="single" w:sz="4" w:space="0" w:color="auto"/>
              <w:right w:val="nil"/>
            </w:tcBorders>
            <w:shd w:val="clear" w:color="auto" w:fill="auto"/>
            <w:noWrap/>
            <w:vAlign w:val="center"/>
            <w:hideMark/>
          </w:tcPr>
          <w:p w14:paraId="6BA0671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810" w:type="dxa"/>
            <w:tcBorders>
              <w:top w:val="nil"/>
              <w:left w:val="nil"/>
              <w:bottom w:val="single" w:sz="4" w:space="0" w:color="auto"/>
              <w:right w:val="nil"/>
            </w:tcBorders>
            <w:shd w:val="clear" w:color="auto" w:fill="auto"/>
            <w:noWrap/>
            <w:vAlign w:val="center"/>
            <w:hideMark/>
          </w:tcPr>
          <w:p w14:paraId="03A0162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(100)</w:t>
            </w:r>
          </w:p>
        </w:tc>
        <w:tc>
          <w:tcPr>
            <w:tcW w:w="1088" w:type="dxa"/>
            <w:tcBorders>
              <w:top w:val="nil"/>
              <w:left w:val="nil"/>
              <w:bottom w:val="single" w:sz="4" w:space="0" w:color="auto"/>
              <w:right w:val="nil"/>
            </w:tcBorders>
            <w:shd w:val="clear" w:color="auto" w:fill="auto"/>
            <w:noWrap/>
            <w:vAlign w:val="center"/>
            <w:hideMark/>
          </w:tcPr>
          <w:p w14:paraId="2F7DC72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c>
          <w:tcPr>
            <w:tcW w:w="716" w:type="dxa"/>
            <w:tcBorders>
              <w:top w:val="nil"/>
              <w:left w:val="nil"/>
              <w:bottom w:val="single" w:sz="4" w:space="0" w:color="auto"/>
              <w:right w:val="nil"/>
            </w:tcBorders>
            <w:shd w:val="clear" w:color="auto" w:fill="auto"/>
            <w:noWrap/>
            <w:vAlign w:val="center"/>
            <w:hideMark/>
          </w:tcPr>
          <w:p w14:paraId="074D205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w:t>
            </w:r>
          </w:p>
        </w:tc>
        <w:tc>
          <w:tcPr>
            <w:tcW w:w="1256" w:type="dxa"/>
            <w:tcBorders>
              <w:top w:val="nil"/>
              <w:left w:val="nil"/>
              <w:bottom w:val="single" w:sz="4" w:space="0" w:color="auto"/>
              <w:right w:val="nil"/>
            </w:tcBorders>
            <w:shd w:val="clear" w:color="auto" w:fill="auto"/>
            <w:noWrap/>
            <w:vAlign w:val="center"/>
            <w:hideMark/>
          </w:tcPr>
          <w:p w14:paraId="34DEA44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621" w:type="dxa"/>
            <w:tcBorders>
              <w:top w:val="nil"/>
              <w:left w:val="nil"/>
              <w:bottom w:val="single" w:sz="4" w:space="0" w:color="auto"/>
              <w:right w:val="nil"/>
            </w:tcBorders>
            <w:shd w:val="clear" w:color="auto" w:fill="auto"/>
            <w:noWrap/>
            <w:vAlign w:val="center"/>
            <w:hideMark/>
          </w:tcPr>
          <w:p w14:paraId="5C50857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(71)</w:t>
            </w:r>
          </w:p>
        </w:tc>
        <w:tc>
          <w:tcPr>
            <w:tcW w:w="1252" w:type="dxa"/>
            <w:tcBorders>
              <w:top w:val="nil"/>
              <w:left w:val="nil"/>
              <w:bottom w:val="single" w:sz="4" w:space="0" w:color="auto"/>
              <w:right w:val="nil"/>
            </w:tcBorders>
            <w:shd w:val="clear" w:color="auto" w:fill="auto"/>
            <w:noWrap/>
            <w:vAlign w:val="center"/>
            <w:hideMark/>
          </w:tcPr>
          <w:p w14:paraId="181C177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(29)</w:t>
            </w:r>
          </w:p>
        </w:tc>
      </w:tr>
    </w:tbl>
    <w:p w14:paraId="7F50F862" w14:textId="77777777" w:rsidR="008F6BB5" w:rsidRPr="00E57F7C" w:rsidRDefault="008F6BB5" w:rsidP="008F6BB5">
      <w:pPr>
        <w:spacing w:after="0" w:line="480" w:lineRule="auto"/>
        <w:contextualSpacing/>
      </w:pPr>
    </w:p>
    <w:p w14:paraId="6055D690" w14:textId="77777777" w:rsidR="008F6BB5" w:rsidRPr="00E57F7C" w:rsidRDefault="008F6BB5" w:rsidP="008F6BB5">
      <w:pPr>
        <w:spacing w:after="0" w:line="480" w:lineRule="auto"/>
        <w:contextualSpacing/>
      </w:pPr>
    </w:p>
    <w:p w14:paraId="58154208" w14:textId="77777777" w:rsidR="008F6BB5" w:rsidRPr="00E57F7C" w:rsidRDefault="008F6BB5" w:rsidP="008F6BB5">
      <w:pPr>
        <w:spacing w:after="0" w:line="480" w:lineRule="auto"/>
        <w:contextualSpacing/>
      </w:pPr>
    </w:p>
    <w:p w14:paraId="7F8219C5" w14:textId="77777777" w:rsidR="00E1169F" w:rsidRDefault="00E1169F" w:rsidP="008F6BB5">
      <w:pPr>
        <w:spacing w:after="0" w:line="480" w:lineRule="auto"/>
        <w:contextualSpacing/>
        <w:rPr>
          <w:ins w:id="13" w:author="Fuchs, Nathaniel T (DFW)" w:date="2020-10-20T09:45:00Z"/>
        </w:rPr>
        <w:sectPr w:rsidR="00E1169F" w:rsidSect="000C1E3A">
          <w:footerReference w:type="default" r:id="rId14"/>
          <w:pgSz w:w="12240" w:h="15840"/>
          <w:pgMar w:top="1440" w:right="1440" w:bottom="1440" w:left="1440" w:header="720" w:footer="720" w:gutter="0"/>
          <w:lnNumType w:countBy="1" w:restart="continuous"/>
          <w:cols w:space="720"/>
          <w:docGrid w:linePitch="360"/>
        </w:sectPr>
      </w:pPr>
    </w:p>
    <w:p w14:paraId="102C8BBC" w14:textId="37A9933B" w:rsidR="00E1169F" w:rsidRDefault="00E1169F" w:rsidP="008F6BB5">
      <w:pPr>
        <w:spacing w:after="0" w:line="480" w:lineRule="auto"/>
        <w:contextualSpacing/>
        <w:rPr>
          <w:ins w:id="14" w:author="Fuchs, Nathaniel T (DFW)" w:date="2020-10-20T09:42:00Z"/>
        </w:rPr>
        <w:sectPr w:rsidR="00E1169F" w:rsidSect="000C1E3A">
          <w:pgSz w:w="12240" w:h="15840"/>
          <w:pgMar w:top="1440" w:right="1440" w:bottom="1440" w:left="1440" w:header="720" w:footer="720" w:gutter="0"/>
          <w:lnNumType w:countBy="1" w:restart="continuous"/>
          <w:cols w:space="720"/>
          <w:docGrid w:linePitch="360"/>
        </w:sectPr>
      </w:pPr>
    </w:p>
    <w:p w14:paraId="14460B93" w14:textId="2A187675" w:rsidR="008F6BB5" w:rsidRPr="00E57F7C" w:rsidRDefault="008F6BB5" w:rsidP="008F6BB5">
      <w:pPr>
        <w:spacing w:after="0" w:line="480" w:lineRule="auto"/>
        <w:contextualSpacing/>
      </w:pPr>
      <w:r w:rsidRPr="00E57F7C">
        <w:lastRenderedPageBreak/>
        <w:t xml:space="preserve">Table 3.  </w:t>
      </w:r>
      <w:r w:rsidR="00CB70B3">
        <w:t xml:space="preserve">Annual </w:t>
      </w:r>
      <w:r w:rsidR="00B84088">
        <w:t xml:space="preserve">counts and percentages of </w:t>
      </w:r>
      <w:r w:rsidRPr="00E57F7C">
        <w:t>radio-tagged steelhead</w:t>
      </w:r>
      <w:r w:rsidR="00B84088">
        <w:t xml:space="preserve"> alive at start of winter (1 Jan, </w:t>
      </w:r>
      <w:r w:rsidR="00D60C9D">
        <w:t>‘</w:t>
      </w:r>
      <w:r w:rsidR="00B84088">
        <w:t>OW steelhead</w:t>
      </w:r>
      <w:r w:rsidR="00D60C9D">
        <w:t>’</w:t>
      </w:r>
      <w:r w:rsidR="00B84088">
        <w:t xml:space="preserve">) and steelhead classified as successfully overwintering </w:t>
      </w:r>
      <w:r w:rsidR="00CB70B3">
        <w:t>(</w:t>
      </w:r>
      <w:r w:rsidR="00D60C9D">
        <w:t xml:space="preserve">‘Survived’ </w:t>
      </w:r>
      <w:r w:rsidR="00CB70B3">
        <w:t xml:space="preserve">1 January – 15 March) by </w:t>
      </w:r>
      <w:r w:rsidR="00EB4DF3">
        <w:t xml:space="preserve">location and </w:t>
      </w:r>
      <w:r w:rsidR="00CB70B3">
        <w:t>origin (hatchery-origin [H] or natural-origin [N])</w:t>
      </w:r>
      <w:r w:rsidRPr="00E57F7C">
        <w:t xml:space="preserve">.  </w:t>
      </w:r>
    </w:p>
    <w:tbl>
      <w:tblPr>
        <w:tblW w:w="13655" w:type="dxa"/>
        <w:tblLook w:val="04A0" w:firstRow="1" w:lastRow="0" w:firstColumn="1" w:lastColumn="0" w:noHBand="0" w:noVBand="1"/>
      </w:tblPr>
      <w:tblGrid>
        <w:gridCol w:w="1242"/>
        <w:gridCol w:w="521"/>
        <w:gridCol w:w="521"/>
        <w:gridCol w:w="521"/>
        <w:gridCol w:w="642"/>
        <w:gridCol w:w="521"/>
        <w:gridCol w:w="419"/>
        <w:gridCol w:w="521"/>
        <w:gridCol w:w="616"/>
        <w:gridCol w:w="642"/>
        <w:gridCol w:w="674"/>
        <w:gridCol w:w="754"/>
        <w:gridCol w:w="419"/>
        <w:gridCol w:w="521"/>
        <w:gridCol w:w="642"/>
        <w:gridCol w:w="521"/>
        <w:gridCol w:w="419"/>
        <w:gridCol w:w="521"/>
        <w:gridCol w:w="598"/>
        <w:gridCol w:w="642"/>
        <w:gridCol w:w="673"/>
        <w:gridCol w:w="1105"/>
      </w:tblGrid>
      <w:tr w:rsidR="004A3A79" w:rsidRPr="00A614D7" w14:paraId="28C6144D" w14:textId="77777777" w:rsidTr="0049734D">
        <w:trPr>
          <w:trHeight w:val="300"/>
        </w:trPr>
        <w:tc>
          <w:tcPr>
            <w:tcW w:w="1242" w:type="dxa"/>
            <w:vMerge w:val="restart"/>
            <w:tcBorders>
              <w:top w:val="single" w:sz="8" w:space="0" w:color="auto"/>
              <w:left w:val="nil"/>
              <w:bottom w:val="single" w:sz="8" w:space="0" w:color="000000"/>
              <w:right w:val="nil"/>
            </w:tcBorders>
            <w:shd w:val="clear" w:color="auto" w:fill="auto"/>
            <w:noWrap/>
            <w:vAlign w:val="center"/>
            <w:hideMark/>
          </w:tcPr>
          <w:p w14:paraId="03C1935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Location</w:t>
            </w:r>
          </w:p>
        </w:tc>
        <w:tc>
          <w:tcPr>
            <w:tcW w:w="5598" w:type="dxa"/>
            <w:gridSpan w:val="10"/>
            <w:tcBorders>
              <w:top w:val="single" w:sz="8" w:space="0" w:color="auto"/>
              <w:left w:val="nil"/>
              <w:bottom w:val="single" w:sz="8" w:space="0" w:color="auto"/>
              <w:right w:val="nil"/>
            </w:tcBorders>
            <w:shd w:val="clear" w:color="auto" w:fill="auto"/>
            <w:noWrap/>
            <w:vAlign w:val="center"/>
            <w:hideMark/>
          </w:tcPr>
          <w:p w14:paraId="343E424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2015</w:t>
            </w:r>
          </w:p>
        </w:tc>
        <w:tc>
          <w:tcPr>
            <w:tcW w:w="6815" w:type="dxa"/>
            <w:gridSpan w:val="11"/>
            <w:tcBorders>
              <w:top w:val="single" w:sz="4" w:space="0" w:color="auto"/>
              <w:left w:val="nil"/>
              <w:bottom w:val="nil"/>
              <w:right w:val="nil"/>
            </w:tcBorders>
            <w:shd w:val="clear" w:color="auto" w:fill="auto"/>
            <w:noWrap/>
            <w:vAlign w:val="center"/>
            <w:hideMark/>
          </w:tcPr>
          <w:p w14:paraId="5381772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2016</w:t>
            </w:r>
          </w:p>
        </w:tc>
      </w:tr>
      <w:tr w:rsidR="004A3A79" w:rsidRPr="00A614D7" w14:paraId="59F38DD0" w14:textId="77777777" w:rsidTr="0049734D">
        <w:trPr>
          <w:trHeight w:val="300"/>
        </w:trPr>
        <w:tc>
          <w:tcPr>
            <w:tcW w:w="1242" w:type="dxa"/>
            <w:vMerge/>
            <w:tcBorders>
              <w:top w:val="single" w:sz="8" w:space="0" w:color="auto"/>
              <w:left w:val="nil"/>
              <w:bottom w:val="single" w:sz="8" w:space="0" w:color="000000"/>
              <w:right w:val="nil"/>
            </w:tcBorders>
            <w:vAlign w:val="center"/>
            <w:hideMark/>
          </w:tcPr>
          <w:p w14:paraId="520599B9" w14:textId="77777777" w:rsidR="00A614D7" w:rsidRPr="00A614D7" w:rsidRDefault="00A614D7" w:rsidP="00A614D7">
            <w:pPr>
              <w:spacing w:after="0" w:line="240" w:lineRule="auto"/>
              <w:rPr>
                <w:rFonts w:ascii="Calibri" w:eastAsia="Times New Roman" w:hAnsi="Calibri" w:cs="Calibri"/>
                <w:color w:val="000000"/>
                <w:sz w:val="20"/>
                <w:szCs w:val="20"/>
              </w:rPr>
            </w:pPr>
          </w:p>
        </w:tc>
        <w:tc>
          <w:tcPr>
            <w:tcW w:w="2205" w:type="dxa"/>
            <w:gridSpan w:val="4"/>
            <w:tcBorders>
              <w:top w:val="single" w:sz="8" w:space="0" w:color="auto"/>
              <w:left w:val="nil"/>
              <w:bottom w:val="single" w:sz="8" w:space="0" w:color="auto"/>
              <w:right w:val="nil"/>
            </w:tcBorders>
            <w:shd w:val="clear" w:color="auto" w:fill="auto"/>
            <w:noWrap/>
            <w:vAlign w:val="center"/>
            <w:hideMark/>
          </w:tcPr>
          <w:p w14:paraId="3BE7408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OW Fish</w:t>
            </w:r>
          </w:p>
        </w:tc>
        <w:tc>
          <w:tcPr>
            <w:tcW w:w="1461" w:type="dxa"/>
            <w:gridSpan w:val="3"/>
            <w:tcBorders>
              <w:top w:val="single" w:sz="8" w:space="0" w:color="auto"/>
              <w:left w:val="nil"/>
              <w:bottom w:val="single" w:sz="8" w:space="0" w:color="auto"/>
              <w:right w:val="nil"/>
            </w:tcBorders>
            <w:shd w:val="clear" w:color="auto" w:fill="auto"/>
            <w:noWrap/>
            <w:vAlign w:val="center"/>
            <w:hideMark/>
          </w:tcPr>
          <w:p w14:paraId="31A41BB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Survived</w:t>
            </w:r>
          </w:p>
        </w:tc>
        <w:tc>
          <w:tcPr>
            <w:tcW w:w="1932" w:type="dxa"/>
            <w:gridSpan w:val="3"/>
            <w:tcBorders>
              <w:top w:val="single" w:sz="8" w:space="0" w:color="auto"/>
              <w:left w:val="nil"/>
              <w:bottom w:val="single" w:sz="8" w:space="0" w:color="auto"/>
              <w:right w:val="nil"/>
            </w:tcBorders>
            <w:shd w:val="clear" w:color="auto" w:fill="auto"/>
            <w:noWrap/>
            <w:vAlign w:val="center"/>
            <w:hideMark/>
          </w:tcPr>
          <w:p w14:paraId="7FC91C8A"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Percent survived</w:t>
            </w:r>
          </w:p>
        </w:tc>
        <w:tc>
          <w:tcPr>
            <w:tcW w:w="2336" w:type="dxa"/>
            <w:gridSpan w:val="4"/>
            <w:tcBorders>
              <w:top w:val="single" w:sz="8" w:space="0" w:color="auto"/>
              <w:left w:val="nil"/>
              <w:bottom w:val="single" w:sz="8" w:space="0" w:color="auto"/>
              <w:right w:val="nil"/>
            </w:tcBorders>
            <w:shd w:val="clear" w:color="auto" w:fill="auto"/>
            <w:noWrap/>
            <w:vAlign w:val="center"/>
            <w:hideMark/>
          </w:tcPr>
          <w:p w14:paraId="6158D623"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OW Fish</w:t>
            </w:r>
          </w:p>
        </w:tc>
        <w:tc>
          <w:tcPr>
            <w:tcW w:w="1461" w:type="dxa"/>
            <w:gridSpan w:val="3"/>
            <w:tcBorders>
              <w:top w:val="single" w:sz="8" w:space="0" w:color="auto"/>
              <w:left w:val="nil"/>
              <w:bottom w:val="single" w:sz="8" w:space="0" w:color="auto"/>
              <w:right w:val="nil"/>
            </w:tcBorders>
            <w:shd w:val="clear" w:color="auto" w:fill="auto"/>
            <w:noWrap/>
            <w:vAlign w:val="center"/>
            <w:hideMark/>
          </w:tcPr>
          <w:p w14:paraId="281BEE3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Survived</w:t>
            </w:r>
          </w:p>
        </w:tc>
        <w:tc>
          <w:tcPr>
            <w:tcW w:w="3018" w:type="dxa"/>
            <w:gridSpan w:val="4"/>
            <w:tcBorders>
              <w:top w:val="single" w:sz="4" w:space="0" w:color="auto"/>
              <w:left w:val="nil"/>
              <w:bottom w:val="single" w:sz="4" w:space="0" w:color="auto"/>
              <w:right w:val="nil"/>
            </w:tcBorders>
            <w:shd w:val="clear" w:color="auto" w:fill="auto"/>
            <w:noWrap/>
            <w:vAlign w:val="center"/>
            <w:hideMark/>
          </w:tcPr>
          <w:p w14:paraId="528F2E6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Percent survived</w:t>
            </w:r>
          </w:p>
        </w:tc>
      </w:tr>
      <w:tr w:rsidR="004A3A79" w:rsidRPr="00A614D7" w14:paraId="2C18F4EE" w14:textId="77777777" w:rsidTr="0049734D">
        <w:trPr>
          <w:trHeight w:val="300"/>
        </w:trPr>
        <w:tc>
          <w:tcPr>
            <w:tcW w:w="1242" w:type="dxa"/>
            <w:vMerge/>
            <w:tcBorders>
              <w:top w:val="single" w:sz="8" w:space="0" w:color="auto"/>
              <w:left w:val="nil"/>
              <w:bottom w:val="single" w:sz="8" w:space="0" w:color="000000"/>
              <w:right w:val="nil"/>
            </w:tcBorders>
            <w:vAlign w:val="center"/>
            <w:hideMark/>
          </w:tcPr>
          <w:p w14:paraId="6F945C72" w14:textId="77777777" w:rsidR="00A614D7" w:rsidRPr="00A614D7" w:rsidRDefault="00A614D7" w:rsidP="00A614D7">
            <w:pPr>
              <w:spacing w:after="0" w:line="240" w:lineRule="auto"/>
              <w:rPr>
                <w:rFonts w:ascii="Calibri" w:eastAsia="Times New Roman" w:hAnsi="Calibri" w:cs="Calibri"/>
                <w:color w:val="000000"/>
                <w:sz w:val="20"/>
                <w:szCs w:val="20"/>
              </w:rPr>
            </w:pPr>
          </w:p>
        </w:tc>
        <w:tc>
          <w:tcPr>
            <w:tcW w:w="521" w:type="dxa"/>
            <w:tcBorders>
              <w:top w:val="nil"/>
              <w:left w:val="nil"/>
              <w:bottom w:val="single" w:sz="8" w:space="0" w:color="auto"/>
              <w:right w:val="nil"/>
            </w:tcBorders>
            <w:shd w:val="clear" w:color="auto" w:fill="auto"/>
            <w:noWrap/>
            <w:vAlign w:val="center"/>
            <w:hideMark/>
          </w:tcPr>
          <w:p w14:paraId="29AB733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H</w:t>
            </w:r>
          </w:p>
        </w:tc>
        <w:tc>
          <w:tcPr>
            <w:tcW w:w="521" w:type="dxa"/>
            <w:tcBorders>
              <w:top w:val="nil"/>
              <w:left w:val="nil"/>
              <w:bottom w:val="single" w:sz="8" w:space="0" w:color="auto"/>
              <w:right w:val="nil"/>
            </w:tcBorders>
            <w:shd w:val="clear" w:color="auto" w:fill="auto"/>
            <w:noWrap/>
            <w:vAlign w:val="center"/>
            <w:hideMark/>
          </w:tcPr>
          <w:p w14:paraId="317074FA"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N</w:t>
            </w:r>
          </w:p>
        </w:tc>
        <w:tc>
          <w:tcPr>
            <w:tcW w:w="521" w:type="dxa"/>
            <w:tcBorders>
              <w:top w:val="nil"/>
              <w:left w:val="nil"/>
              <w:bottom w:val="single" w:sz="8" w:space="0" w:color="auto"/>
              <w:right w:val="nil"/>
            </w:tcBorders>
            <w:shd w:val="clear" w:color="auto" w:fill="auto"/>
            <w:noWrap/>
            <w:vAlign w:val="center"/>
            <w:hideMark/>
          </w:tcPr>
          <w:p w14:paraId="42446CC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T</w:t>
            </w:r>
          </w:p>
        </w:tc>
        <w:tc>
          <w:tcPr>
            <w:tcW w:w="642" w:type="dxa"/>
            <w:tcBorders>
              <w:top w:val="nil"/>
              <w:left w:val="nil"/>
              <w:bottom w:val="single" w:sz="8" w:space="0" w:color="auto"/>
              <w:right w:val="nil"/>
            </w:tcBorders>
            <w:shd w:val="clear" w:color="auto" w:fill="auto"/>
            <w:noWrap/>
            <w:vAlign w:val="center"/>
            <w:hideMark/>
          </w:tcPr>
          <w:p w14:paraId="560E76A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single" w:sz="8" w:space="0" w:color="auto"/>
              <w:right w:val="nil"/>
            </w:tcBorders>
            <w:shd w:val="clear" w:color="auto" w:fill="auto"/>
            <w:noWrap/>
            <w:vAlign w:val="center"/>
            <w:hideMark/>
          </w:tcPr>
          <w:p w14:paraId="03EA7C0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H</w:t>
            </w:r>
          </w:p>
        </w:tc>
        <w:tc>
          <w:tcPr>
            <w:tcW w:w="419" w:type="dxa"/>
            <w:tcBorders>
              <w:top w:val="nil"/>
              <w:left w:val="nil"/>
              <w:bottom w:val="single" w:sz="8" w:space="0" w:color="auto"/>
              <w:right w:val="nil"/>
            </w:tcBorders>
            <w:shd w:val="clear" w:color="auto" w:fill="auto"/>
            <w:noWrap/>
            <w:vAlign w:val="center"/>
            <w:hideMark/>
          </w:tcPr>
          <w:p w14:paraId="55A5A59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N</w:t>
            </w:r>
          </w:p>
        </w:tc>
        <w:tc>
          <w:tcPr>
            <w:tcW w:w="521" w:type="dxa"/>
            <w:tcBorders>
              <w:top w:val="nil"/>
              <w:left w:val="nil"/>
              <w:bottom w:val="single" w:sz="8" w:space="0" w:color="auto"/>
              <w:right w:val="nil"/>
            </w:tcBorders>
            <w:shd w:val="clear" w:color="auto" w:fill="auto"/>
            <w:noWrap/>
            <w:vAlign w:val="center"/>
            <w:hideMark/>
          </w:tcPr>
          <w:p w14:paraId="4ECF35E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T</w:t>
            </w:r>
          </w:p>
        </w:tc>
        <w:tc>
          <w:tcPr>
            <w:tcW w:w="616" w:type="dxa"/>
            <w:tcBorders>
              <w:top w:val="nil"/>
              <w:left w:val="nil"/>
              <w:bottom w:val="single" w:sz="8" w:space="0" w:color="auto"/>
              <w:right w:val="nil"/>
            </w:tcBorders>
            <w:shd w:val="clear" w:color="auto" w:fill="auto"/>
            <w:noWrap/>
            <w:vAlign w:val="center"/>
            <w:hideMark/>
          </w:tcPr>
          <w:p w14:paraId="7E54A04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H</w:t>
            </w:r>
          </w:p>
        </w:tc>
        <w:tc>
          <w:tcPr>
            <w:tcW w:w="642" w:type="dxa"/>
            <w:tcBorders>
              <w:top w:val="nil"/>
              <w:left w:val="nil"/>
              <w:bottom w:val="single" w:sz="8" w:space="0" w:color="auto"/>
              <w:right w:val="nil"/>
            </w:tcBorders>
            <w:shd w:val="clear" w:color="auto" w:fill="auto"/>
            <w:noWrap/>
            <w:vAlign w:val="center"/>
            <w:hideMark/>
          </w:tcPr>
          <w:p w14:paraId="0F95EC8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N</w:t>
            </w:r>
          </w:p>
        </w:tc>
        <w:tc>
          <w:tcPr>
            <w:tcW w:w="674" w:type="dxa"/>
            <w:tcBorders>
              <w:top w:val="nil"/>
              <w:left w:val="nil"/>
              <w:bottom w:val="single" w:sz="8" w:space="0" w:color="auto"/>
              <w:right w:val="nil"/>
            </w:tcBorders>
            <w:shd w:val="clear" w:color="auto" w:fill="auto"/>
            <w:noWrap/>
            <w:vAlign w:val="center"/>
            <w:hideMark/>
          </w:tcPr>
          <w:p w14:paraId="059FF95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T</w:t>
            </w:r>
          </w:p>
        </w:tc>
        <w:tc>
          <w:tcPr>
            <w:tcW w:w="754" w:type="dxa"/>
            <w:tcBorders>
              <w:top w:val="nil"/>
              <w:left w:val="nil"/>
              <w:bottom w:val="single" w:sz="8" w:space="0" w:color="auto"/>
              <w:right w:val="nil"/>
            </w:tcBorders>
            <w:shd w:val="clear" w:color="auto" w:fill="auto"/>
            <w:noWrap/>
            <w:vAlign w:val="center"/>
            <w:hideMark/>
          </w:tcPr>
          <w:p w14:paraId="652D79E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H</w:t>
            </w:r>
          </w:p>
        </w:tc>
        <w:tc>
          <w:tcPr>
            <w:tcW w:w="419" w:type="dxa"/>
            <w:tcBorders>
              <w:top w:val="nil"/>
              <w:left w:val="nil"/>
              <w:bottom w:val="single" w:sz="8" w:space="0" w:color="auto"/>
              <w:right w:val="nil"/>
            </w:tcBorders>
            <w:shd w:val="clear" w:color="auto" w:fill="auto"/>
            <w:noWrap/>
            <w:vAlign w:val="center"/>
            <w:hideMark/>
          </w:tcPr>
          <w:p w14:paraId="1CABC54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N</w:t>
            </w:r>
          </w:p>
        </w:tc>
        <w:tc>
          <w:tcPr>
            <w:tcW w:w="521" w:type="dxa"/>
            <w:tcBorders>
              <w:top w:val="nil"/>
              <w:left w:val="nil"/>
              <w:bottom w:val="single" w:sz="8" w:space="0" w:color="auto"/>
              <w:right w:val="nil"/>
            </w:tcBorders>
            <w:shd w:val="clear" w:color="auto" w:fill="auto"/>
            <w:noWrap/>
            <w:vAlign w:val="center"/>
            <w:hideMark/>
          </w:tcPr>
          <w:p w14:paraId="04BC0D83"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T</w:t>
            </w:r>
          </w:p>
        </w:tc>
        <w:tc>
          <w:tcPr>
            <w:tcW w:w="642" w:type="dxa"/>
            <w:tcBorders>
              <w:top w:val="nil"/>
              <w:left w:val="nil"/>
              <w:bottom w:val="single" w:sz="8" w:space="0" w:color="auto"/>
              <w:right w:val="nil"/>
            </w:tcBorders>
            <w:shd w:val="clear" w:color="auto" w:fill="auto"/>
            <w:noWrap/>
            <w:vAlign w:val="center"/>
            <w:hideMark/>
          </w:tcPr>
          <w:p w14:paraId="3D5F107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single" w:sz="8" w:space="0" w:color="auto"/>
              <w:right w:val="nil"/>
            </w:tcBorders>
            <w:shd w:val="clear" w:color="auto" w:fill="auto"/>
            <w:noWrap/>
            <w:vAlign w:val="center"/>
            <w:hideMark/>
          </w:tcPr>
          <w:p w14:paraId="03076FB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H</w:t>
            </w:r>
          </w:p>
        </w:tc>
        <w:tc>
          <w:tcPr>
            <w:tcW w:w="419" w:type="dxa"/>
            <w:tcBorders>
              <w:top w:val="nil"/>
              <w:left w:val="nil"/>
              <w:bottom w:val="single" w:sz="8" w:space="0" w:color="auto"/>
              <w:right w:val="nil"/>
            </w:tcBorders>
            <w:shd w:val="clear" w:color="auto" w:fill="auto"/>
            <w:noWrap/>
            <w:vAlign w:val="center"/>
            <w:hideMark/>
          </w:tcPr>
          <w:p w14:paraId="4F5561B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N</w:t>
            </w:r>
          </w:p>
        </w:tc>
        <w:tc>
          <w:tcPr>
            <w:tcW w:w="521" w:type="dxa"/>
            <w:tcBorders>
              <w:top w:val="nil"/>
              <w:left w:val="nil"/>
              <w:bottom w:val="single" w:sz="8" w:space="0" w:color="auto"/>
              <w:right w:val="nil"/>
            </w:tcBorders>
            <w:shd w:val="clear" w:color="auto" w:fill="auto"/>
            <w:noWrap/>
            <w:vAlign w:val="center"/>
            <w:hideMark/>
          </w:tcPr>
          <w:p w14:paraId="1992D06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T</w:t>
            </w:r>
          </w:p>
        </w:tc>
        <w:tc>
          <w:tcPr>
            <w:tcW w:w="598" w:type="dxa"/>
            <w:tcBorders>
              <w:top w:val="nil"/>
              <w:left w:val="nil"/>
              <w:bottom w:val="single" w:sz="8" w:space="0" w:color="auto"/>
              <w:right w:val="nil"/>
            </w:tcBorders>
            <w:shd w:val="clear" w:color="auto" w:fill="auto"/>
            <w:noWrap/>
            <w:vAlign w:val="center"/>
            <w:hideMark/>
          </w:tcPr>
          <w:p w14:paraId="3052A46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H</w:t>
            </w:r>
          </w:p>
        </w:tc>
        <w:tc>
          <w:tcPr>
            <w:tcW w:w="642" w:type="dxa"/>
            <w:tcBorders>
              <w:top w:val="nil"/>
              <w:left w:val="nil"/>
              <w:bottom w:val="single" w:sz="4" w:space="0" w:color="auto"/>
              <w:right w:val="nil"/>
            </w:tcBorders>
            <w:shd w:val="clear" w:color="auto" w:fill="auto"/>
            <w:noWrap/>
            <w:vAlign w:val="center"/>
            <w:hideMark/>
          </w:tcPr>
          <w:p w14:paraId="6D794C0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N</w:t>
            </w:r>
          </w:p>
        </w:tc>
        <w:tc>
          <w:tcPr>
            <w:tcW w:w="673" w:type="dxa"/>
            <w:tcBorders>
              <w:top w:val="nil"/>
              <w:left w:val="nil"/>
              <w:bottom w:val="single" w:sz="4" w:space="0" w:color="auto"/>
              <w:right w:val="nil"/>
            </w:tcBorders>
            <w:shd w:val="clear" w:color="auto" w:fill="auto"/>
            <w:noWrap/>
            <w:vAlign w:val="center"/>
            <w:hideMark/>
          </w:tcPr>
          <w:p w14:paraId="61673948" w14:textId="77777777" w:rsidR="00A614D7" w:rsidRPr="00A614D7" w:rsidRDefault="00A614D7" w:rsidP="00A614D7">
            <w:pPr>
              <w:spacing w:after="0" w:line="240" w:lineRule="auto"/>
              <w:jc w:val="center"/>
              <w:rPr>
                <w:rFonts w:ascii="Calibri" w:eastAsia="Times New Roman" w:hAnsi="Calibri" w:cs="Calibri"/>
                <w:color w:val="000000"/>
              </w:rPr>
            </w:pPr>
            <w:r w:rsidRPr="00A614D7">
              <w:rPr>
                <w:rFonts w:ascii="Calibri" w:eastAsia="Times New Roman" w:hAnsi="Calibri" w:cs="Calibri"/>
                <w:color w:val="000000"/>
              </w:rPr>
              <w:t>T</w:t>
            </w:r>
          </w:p>
        </w:tc>
        <w:tc>
          <w:tcPr>
            <w:tcW w:w="1105" w:type="dxa"/>
            <w:tcBorders>
              <w:top w:val="nil"/>
              <w:left w:val="nil"/>
              <w:bottom w:val="single" w:sz="4" w:space="0" w:color="auto"/>
              <w:right w:val="nil"/>
            </w:tcBorders>
            <w:shd w:val="clear" w:color="auto" w:fill="auto"/>
            <w:noWrap/>
            <w:vAlign w:val="center"/>
            <w:hideMark/>
          </w:tcPr>
          <w:p w14:paraId="500D5F9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Total</w:t>
            </w:r>
          </w:p>
        </w:tc>
      </w:tr>
      <w:tr w:rsidR="00A614D7" w:rsidRPr="00A614D7" w14:paraId="28B2985B" w14:textId="77777777" w:rsidTr="0049734D">
        <w:trPr>
          <w:trHeight w:val="288"/>
        </w:trPr>
        <w:tc>
          <w:tcPr>
            <w:tcW w:w="1242" w:type="dxa"/>
            <w:tcBorders>
              <w:top w:val="nil"/>
              <w:left w:val="nil"/>
              <w:bottom w:val="nil"/>
              <w:right w:val="nil"/>
            </w:tcBorders>
            <w:shd w:val="clear" w:color="auto" w:fill="auto"/>
            <w:noWrap/>
            <w:vAlign w:val="bottom"/>
            <w:hideMark/>
          </w:tcPr>
          <w:p w14:paraId="54791677" w14:textId="77777777" w:rsidR="00A614D7" w:rsidRPr="00A614D7" w:rsidRDefault="00A614D7" w:rsidP="00A614D7">
            <w:pPr>
              <w:spacing w:after="0" w:line="240" w:lineRule="auto"/>
              <w:jc w:val="center"/>
              <w:rPr>
                <w:rFonts w:ascii="Calibri" w:eastAsia="Times New Roman" w:hAnsi="Calibri" w:cs="Calibri"/>
                <w:color w:val="000000"/>
                <w:sz w:val="20"/>
                <w:szCs w:val="20"/>
              </w:rPr>
            </w:pPr>
          </w:p>
        </w:tc>
        <w:tc>
          <w:tcPr>
            <w:tcW w:w="12413" w:type="dxa"/>
            <w:gridSpan w:val="21"/>
            <w:tcBorders>
              <w:top w:val="nil"/>
              <w:left w:val="nil"/>
              <w:bottom w:val="nil"/>
              <w:right w:val="nil"/>
            </w:tcBorders>
            <w:shd w:val="clear" w:color="auto" w:fill="auto"/>
            <w:noWrap/>
            <w:vAlign w:val="center"/>
            <w:hideMark/>
          </w:tcPr>
          <w:p w14:paraId="445FC26D" w14:textId="77777777" w:rsidR="00A614D7" w:rsidRPr="00A614D7" w:rsidRDefault="00A614D7" w:rsidP="00A614D7">
            <w:pPr>
              <w:spacing w:after="0" w:line="240" w:lineRule="auto"/>
              <w:jc w:val="center"/>
              <w:rPr>
                <w:rFonts w:ascii="Calibri" w:eastAsia="Times New Roman" w:hAnsi="Calibri" w:cs="Calibri"/>
                <w:i/>
                <w:iCs/>
                <w:color w:val="000000"/>
                <w:sz w:val="20"/>
                <w:szCs w:val="20"/>
              </w:rPr>
            </w:pPr>
            <w:r w:rsidRPr="00A614D7">
              <w:rPr>
                <w:rFonts w:ascii="Calibri" w:eastAsia="Times New Roman" w:hAnsi="Calibri" w:cs="Calibri"/>
                <w:i/>
                <w:iCs/>
                <w:color w:val="000000"/>
                <w:sz w:val="20"/>
                <w:szCs w:val="20"/>
              </w:rPr>
              <w:t>Columbia River</w:t>
            </w:r>
          </w:p>
        </w:tc>
      </w:tr>
      <w:tr w:rsidR="004A3A79" w:rsidRPr="00A614D7" w14:paraId="0CB1D5C3" w14:textId="77777777" w:rsidTr="0049734D">
        <w:trPr>
          <w:trHeight w:val="288"/>
        </w:trPr>
        <w:tc>
          <w:tcPr>
            <w:tcW w:w="1242" w:type="dxa"/>
            <w:tcBorders>
              <w:top w:val="nil"/>
              <w:left w:val="nil"/>
              <w:bottom w:val="nil"/>
              <w:right w:val="nil"/>
            </w:tcBorders>
            <w:shd w:val="clear" w:color="auto" w:fill="auto"/>
            <w:noWrap/>
            <w:vAlign w:val="center"/>
            <w:hideMark/>
          </w:tcPr>
          <w:p w14:paraId="668B9CD8"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Priest</w:t>
            </w:r>
          </w:p>
        </w:tc>
        <w:tc>
          <w:tcPr>
            <w:tcW w:w="521" w:type="dxa"/>
            <w:tcBorders>
              <w:top w:val="nil"/>
              <w:left w:val="nil"/>
              <w:bottom w:val="nil"/>
              <w:right w:val="nil"/>
            </w:tcBorders>
            <w:shd w:val="clear" w:color="auto" w:fill="auto"/>
            <w:noWrap/>
            <w:vAlign w:val="center"/>
            <w:hideMark/>
          </w:tcPr>
          <w:p w14:paraId="150CF6B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w:t>
            </w:r>
          </w:p>
        </w:tc>
        <w:tc>
          <w:tcPr>
            <w:tcW w:w="521" w:type="dxa"/>
            <w:tcBorders>
              <w:top w:val="nil"/>
              <w:left w:val="nil"/>
              <w:bottom w:val="nil"/>
              <w:right w:val="nil"/>
            </w:tcBorders>
            <w:shd w:val="clear" w:color="auto" w:fill="auto"/>
            <w:noWrap/>
            <w:vAlign w:val="center"/>
            <w:hideMark/>
          </w:tcPr>
          <w:p w14:paraId="2D629C8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w:t>
            </w:r>
          </w:p>
        </w:tc>
        <w:tc>
          <w:tcPr>
            <w:tcW w:w="521" w:type="dxa"/>
            <w:tcBorders>
              <w:top w:val="nil"/>
              <w:left w:val="nil"/>
              <w:bottom w:val="nil"/>
              <w:right w:val="nil"/>
            </w:tcBorders>
            <w:shd w:val="clear" w:color="auto" w:fill="auto"/>
            <w:noWrap/>
            <w:vAlign w:val="center"/>
            <w:hideMark/>
          </w:tcPr>
          <w:p w14:paraId="3B1CE30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15</w:t>
            </w:r>
          </w:p>
        </w:tc>
        <w:tc>
          <w:tcPr>
            <w:tcW w:w="642" w:type="dxa"/>
            <w:tcBorders>
              <w:top w:val="nil"/>
              <w:left w:val="nil"/>
              <w:bottom w:val="nil"/>
              <w:right w:val="nil"/>
            </w:tcBorders>
            <w:shd w:val="clear" w:color="auto" w:fill="auto"/>
            <w:noWrap/>
            <w:vAlign w:val="center"/>
            <w:hideMark/>
          </w:tcPr>
          <w:p w14:paraId="5E3D7B06" w14:textId="51206F98"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6</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77A570F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w:t>
            </w:r>
          </w:p>
        </w:tc>
        <w:tc>
          <w:tcPr>
            <w:tcW w:w="419" w:type="dxa"/>
            <w:tcBorders>
              <w:top w:val="nil"/>
              <w:left w:val="nil"/>
              <w:bottom w:val="nil"/>
              <w:right w:val="nil"/>
            </w:tcBorders>
            <w:shd w:val="clear" w:color="auto" w:fill="auto"/>
            <w:noWrap/>
            <w:vAlign w:val="center"/>
            <w:hideMark/>
          </w:tcPr>
          <w:p w14:paraId="20EBA12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w:t>
            </w:r>
          </w:p>
        </w:tc>
        <w:tc>
          <w:tcPr>
            <w:tcW w:w="521" w:type="dxa"/>
            <w:tcBorders>
              <w:top w:val="nil"/>
              <w:left w:val="nil"/>
              <w:bottom w:val="nil"/>
              <w:right w:val="nil"/>
            </w:tcBorders>
            <w:shd w:val="clear" w:color="auto" w:fill="auto"/>
            <w:noWrap/>
            <w:vAlign w:val="center"/>
            <w:hideMark/>
          </w:tcPr>
          <w:p w14:paraId="0A9129F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w:t>
            </w:r>
          </w:p>
        </w:tc>
        <w:tc>
          <w:tcPr>
            <w:tcW w:w="616" w:type="dxa"/>
            <w:tcBorders>
              <w:top w:val="nil"/>
              <w:left w:val="nil"/>
              <w:bottom w:val="nil"/>
              <w:right w:val="nil"/>
            </w:tcBorders>
            <w:shd w:val="clear" w:color="auto" w:fill="auto"/>
            <w:noWrap/>
            <w:vAlign w:val="center"/>
            <w:hideMark/>
          </w:tcPr>
          <w:p w14:paraId="7E0373F7" w14:textId="291F0BEF"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67</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6584D45F" w14:textId="4241ABD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50</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33D43447" w14:textId="4009909B"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60</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6EE6539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8</w:t>
            </w:r>
          </w:p>
        </w:tc>
        <w:tc>
          <w:tcPr>
            <w:tcW w:w="419" w:type="dxa"/>
            <w:tcBorders>
              <w:top w:val="nil"/>
              <w:left w:val="nil"/>
              <w:bottom w:val="nil"/>
              <w:right w:val="nil"/>
            </w:tcBorders>
            <w:shd w:val="clear" w:color="auto" w:fill="auto"/>
            <w:noWrap/>
            <w:vAlign w:val="center"/>
            <w:hideMark/>
          </w:tcPr>
          <w:p w14:paraId="1522CDB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w:t>
            </w:r>
          </w:p>
        </w:tc>
        <w:tc>
          <w:tcPr>
            <w:tcW w:w="521" w:type="dxa"/>
            <w:tcBorders>
              <w:top w:val="nil"/>
              <w:left w:val="nil"/>
              <w:bottom w:val="nil"/>
              <w:right w:val="nil"/>
            </w:tcBorders>
            <w:shd w:val="clear" w:color="auto" w:fill="auto"/>
            <w:noWrap/>
            <w:vAlign w:val="center"/>
            <w:hideMark/>
          </w:tcPr>
          <w:p w14:paraId="733A759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11</w:t>
            </w:r>
          </w:p>
        </w:tc>
        <w:tc>
          <w:tcPr>
            <w:tcW w:w="642" w:type="dxa"/>
            <w:tcBorders>
              <w:top w:val="nil"/>
              <w:left w:val="nil"/>
              <w:bottom w:val="nil"/>
              <w:right w:val="nil"/>
            </w:tcBorders>
            <w:shd w:val="clear" w:color="auto" w:fill="auto"/>
            <w:noWrap/>
            <w:vAlign w:val="center"/>
            <w:hideMark/>
          </w:tcPr>
          <w:p w14:paraId="24BDFDB8" w14:textId="6BC41A8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4</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27BB49F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w:t>
            </w:r>
          </w:p>
        </w:tc>
        <w:tc>
          <w:tcPr>
            <w:tcW w:w="419" w:type="dxa"/>
            <w:tcBorders>
              <w:top w:val="nil"/>
              <w:left w:val="nil"/>
              <w:bottom w:val="nil"/>
              <w:right w:val="nil"/>
            </w:tcBorders>
            <w:shd w:val="clear" w:color="auto" w:fill="auto"/>
            <w:noWrap/>
            <w:vAlign w:val="center"/>
            <w:hideMark/>
          </w:tcPr>
          <w:p w14:paraId="5712806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w:t>
            </w:r>
          </w:p>
        </w:tc>
        <w:tc>
          <w:tcPr>
            <w:tcW w:w="521" w:type="dxa"/>
            <w:tcBorders>
              <w:top w:val="nil"/>
              <w:left w:val="nil"/>
              <w:bottom w:val="nil"/>
              <w:right w:val="nil"/>
            </w:tcBorders>
            <w:shd w:val="clear" w:color="auto" w:fill="auto"/>
            <w:noWrap/>
            <w:vAlign w:val="center"/>
            <w:hideMark/>
          </w:tcPr>
          <w:p w14:paraId="7BD57F5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10</w:t>
            </w:r>
          </w:p>
        </w:tc>
        <w:tc>
          <w:tcPr>
            <w:tcW w:w="598" w:type="dxa"/>
            <w:tcBorders>
              <w:top w:val="nil"/>
              <w:left w:val="nil"/>
              <w:bottom w:val="nil"/>
              <w:right w:val="nil"/>
            </w:tcBorders>
            <w:shd w:val="clear" w:color="auto" w:fill="auto"/>
            <w:noWrap/>
            <w:vAlign w:val="center"/>
            <w:hideMark/>
          </w:tcPr>
          <w:p w14:paraId="4882C063" w14:textId="2291C383"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88</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5B1B6E01" w14:textId="0CEFAD31"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100</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4658069D" w14:textId="4504C8E5"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91</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3A027E3E" w14:textId="1B0AEEE9"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19 (</w:t>
            </w:r>
            <w:r w:rsidR="00A614D7" w:rsidRPr="00A614D7">
              <w:rPr>
                <w:rFonts w:ascii="Calibri" w:eastAsia="Times New Roman" w:hAnsi="Calibri" w:cs="Calibri"/>
                <w:color w:val="000000"/>
                <w:sz w:val="20"/>
                <w:szCs w:val="20"/>
              </w:rPr>
              <w:t>73</w:t>
            </w:r>
            <w:r>
              <w:rPr>
                <w:rFonts w:ascii="Calibri" w:eastAsia="Times New Roman" w:hAnsi="Calibri" w:cs="Calibri"/>
                <w:color w:val="000000"/>
                <w:sz w:val="20"/>
                <w:szCs w:val="20"/>
              </w:rPr>
              <w:t>)</w:t>
            </w:r>
          </w:p>
        </w:tc>
      </w:tr>
      <w:tr w:rsidR="004A3A79" w:rsidRPr="00A614D7" w14:paraId="1270381C" w14:textId="77777777" w:rsidTr="0049734D">
        <w:trPr>
          <w:trHeight w:val="288"/>
        </w:trPr>
        <w:tc>
          <w:tcPr>
            <w:tcW w:w="1242" w:type="dxa"/>
            <w:tcBorders>
              <w:top w:val="nil"/>
              <w:left w:val="nil"/>
              <w:bottom w:val="nil"/>
              <w:right w:val="nil"/>
            </w:tcBorders>
            <w:shd w:val="clear" w:color="auto" w:fill="auto"/>
            <w:noWrap/>
            <w:vAlign w:val="center"/>
            <w:hideMark/>
          </w:tcPr>
          <w:p w14:paraId="1D624706"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Wanapum</w:t>
            </w:r>
          </w:p>
        </w:tc>
        <w:tc>
          <w:tcPr>
            <w:tcW w:w="521" w:type="dxa"/>
            <w:tcBorders>
              <w:top w:val="nil"/>
              <w:left w:val="nil"/>
              <w:bottom w:val="nil"/>
              <w:right w:val="nil"/>
            </w:tcBorders>
            <w:shd w:val="clear" w:color="auto" w:fill="auto"/>
            <w:noWrap/>
            <w:vAlign w:val="center"/>
            <w:hideMark/>
          </w:tcPr>
          <w:p w14:paraId="5E4B78F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w:t>
            </w:r>
          </w:p>
        </w:tc>
        <w:tc>
          <w:tcPr>
            <w:tcW w:w="521" w:type="dxa"/>
            <w:tcBorders>
              <w:top w:val="nil"/>
              <w:left w:val="nil"/>
              <w:bottom w:val="nil"/>
              <w:right w:val="nil"/>
            </w:tcBorders>
            <w:shd w:val="clear" w:color="auto" w:fill="auto"/>
            <w:noWrap/>
            <w:vAlign w:val="center"/>
            <w:hideMark/>
          </w:tcPr>
          <w:p w14:paraId="106C4FA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w:t>
            </w:r>
          </w:p>
        </w:tc>
        <w:tc>
          <w:tcPr>
            <w:tcW w:w="521" w:type="dxa"/>
            <w:tcBorders>
              <w:top w:val="nil"/>
              <w:left w:val="nil"/>
              <w:bottom w:val="nil"/>
              <w:right w:val="nil"/>
            </w:tcBorders>
            <w:shd w:val="clear" w:color="auto" w:fill="auto"/>
            <w:noWrap/>
            <w:vAlign w:val="center"/>
            <w:hideMark/>
          </w:tcPr>
          <w:p w14:paraId="2638B52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8</w:t>
            </w:r>
          </w:p>
        </w:tc>
        <w:tc>
          <w:tcPr>
            <w:tcW w:w="642" w:type="dxa"/>
            <w:tcBorders>
              <w:top w:val="nil"/>
              <w:left w:val="nil"/>
              <w:bottom w:val="nil"/>
              <w:right w:val="nil"/>
            </w:tcBorders>
            <w:shd w:val="clear" w:color="auto" w:fill="auto"/>
            <w:noWrap/>
            <w:vAlign w:val="center"/>
            <w:hideMark/>
          </w:tcPr>
          <w:p w14:paraId="688A59D4" w14:textId="6D22581E"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3</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1EA510D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w:t>
            </w:r>
          </w:p>
        </w:tc>
        <w:tc>
          <w:tcPr>
            <w:tcW w:w="419" w:type="dxa"/>
            <w:tcBorders>
              <w:top w:val="nil"/>
              <w:left w:val="nil"/>
              <w:bottom w:val="nil"/>
              <w:right w:val="nil"/>
            </w:tcBorders>
            <w:shd w:val="clear" w:color="auto" w:fill="auto"/>
            <w:noWrap/>
            <w:vAlign w:val="center"/>
            <w:hideMark/>
          </w:tcPr>
          <w:p w14:paraId="3D84582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w:t>
            </w:r>
          </w:p>
        </w:tc>
        <w:tc>
          <w:tcPr>
            <w:tcW w:w="521" w:type="dxa"/>
            <w:tcBorders>
              <w:top w:val="nil"/>
              <w:left w:val="nil"/>
              <w:bottom w:val="nil"/>
              <w:right w:val="nil"/>
            </w:tcBorders>
            <w:shd w:val="clear" w:color="auto" w:fill="auto"/>
            <w:noWrap/>
            <w:vAlign w:val="center"/>
            <w:hideMark/>
          </w:tcPr>
          <w:p w14:paraId="1937C683"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w:t>
            </w:r>
          </w:p>
        </w:tc>
        <w:tc>
          <w:tcPr>
            <w:tcW w:w="616" w:type="dxa"/>
            <w:tcBorders>
              <w:top w:val="nil"/>
              <w:left w:val="nil"/>
              <w:bottom w:val="nil"/>
              <w:right w:val="nil"/>
            </w:tcBorders>
            <w:shd w:val="clear" w:color="auto" w:fill="auto"/>
            <w:noWrap/>
            <w:vAlign w:val="center"/>
            <w:hideMark/>
          </w:tcPr>
          <w:p w14:paraId="0BC7555A" w14:textId="77C70530"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20</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7922154A" w14:textId="05806590"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100</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2B97AF8B" w14:textId="5D75CB91"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50</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7536447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10</w:t>
            </w:r>
          </w:p>
        </w:tc>
        <w:tc>
          <w:tcPr>
            <w:tcW w:w="419" w:type="dxa"/>
            <w:tcBorders>
              <w:top w:val="nil"/>
              <w:left w:val="nil"/>
              <w:bottom w:val="nil"/>
              <w:right w:val="nil"/>
            </w:tcBorders>
            <w:shd w:val="clear" w:color="auto" w:fill="auto"/>
            <w:noWrap/>
            <w:vAlign w:val="center"/>
            <w:hideMark/>
          </w:tcPr>
          <w:p w14:paraId="3DEE0C7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7061B6C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10</w:t>
            </w:r>
          </w:p>
        </w:tc>
        <w:tc>
          <w:tcPr>
            <w:tcW w:w="642" w:type="dxa"/>
            <w:tcBorders>
              <w:top w:val="nil"/>
              <w:left w:val="nil"/>
              <w:bottom w:val="nil"/>
              <w:right w:val="nil"/>
            </w:tcBorders>
            <w:shd w:val="clear" w:color="auto" w:fill="auto"/>
            <w:noWrap/>
            <w:vAlign w:val="center"/>
            <w:hideMark/>
          </w:tcPr>
          <w:p w14:paraId="6FAEDACB" w14:textId="2CC5898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3</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220C958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w:t>
            </w:r>
          </w:p>
        </w:tc>
        <w:tc>
          <w:tcPr>
            <w:tcW w:w="419" w:type="dxa"/>
            <w:tcBorders>
              <w:top w:val="nil"/>
              <w:left w:val="nil"/>
              <w:bottom w:val="nil"/>
              <w:right w:val="nil"/>
            </w:tcBorders>
            <w:shd w:val="clear" w:color="auto" w:fill="auto"/>
            <w:noWrap/>
            <w:vAlign w:val="center"/>
            <w:hideMark/>
          </w:tcPr>
          <w:p w14:paraId="57D2538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3ADA83C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w:t>
            </w:r>
          </w:p>
        </w:tc>
        <w:tc>
          <w:tcPr>
            <w:tcW w:w="598" w:type="dxa"/>
            <w:tcBorders>
              <w:top w:val="nil"/>
              <w:left w:val="nil"/>
              <w:bottom w:val="nil"/>
              <w:right w:val="nil"/>
            </w:tcBorders>
            <w:shd w:val="clear" w:color="auto" w:fill="auto"/>
            <w:noWrap/>
            <w:vAlign w:val="center"/>
            <w:hideMark/>
          </w:tcPr>
          <w:p w14:paraId="6BFE7C86" w14:textId="06197D33"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20</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1CFC1DF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0F1634D2" w14:textId="5826239F"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20</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61F51695" w14:textId="6BCF1E6C"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6 (</w:t>
            </w:r>
            <w:r w:rsidR="00A614D7" w:rsidRPr="00A614D7">
              <w:rPr>
                <w:rFonts w:ascii="Calibri" w:eastAsia="Times New Roman" w:hAnsi="Calibri" w:cs="Calibri"/>
                <w:color w:val="000000"/>
                <w:sz w:val="20"/>
                <w:szCs w:val="20"/>
              </w:rPr>
              <w:t>33</w:t>
            </w:r>
            <w:r>
              <w:rPr>
                <w:rFonts w:ascii="Calibri" w:eastAsia="Times New Roman" w:hAnsi="Calibri" w:cs="Calibri"/>
                <w:color w:val="000000"/>
                <w:sz w:val="20"/>
                <w:szCs w:val="20"/>
              </w:rPr>
              <w:t>)</w:t>
            </w:r>
          </w:p>
        </w:tc>
      </w:tr>
      <w:tr w:rsidR="004A3A79" w:rsidRPr="00A614D7" w14:paraId="5883E07C" w14:textId="77777777" w:rsidTr="0049734D">
        <w:trPr>
          <w:trHeight w:val="288"/>
        </w:trPr>
        <w:tc>
          <w:tcPr>
            <w:tcW w:w="1242" w:type="dxa"/>
            <w:tcBorders>
              <w:top w:val="nil"/>
              <w:left w:val="nil"/>
              <w:bottom w:val="nil"/>
              <w:right w:val="nil"/>
            </w:tcBorders>
            <w:shd w:val="clear" w:color="auto" w:fill="auto"/>
            <w:noWrap/>
            <w:vAlign w:val="center"/>
            <w:hideMark/>
          </w:tcPr>
          <w:p w14:paraId="762545D0"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Rock Island</w:t>
            </w:r>
          </w:p>
        </w:tc>
        <w:tc>
          <w:tcPr>
            <w:tcW w:w="521" w:type="dxa"/>
            <w:tcBorders>
              <w:top w:val="nil"/>
              <w:left w:val="nil"/>
              <w:bottom w:val="nil"/>
              <w:right w:val="nil"/>
            </w:tcBorders>
            <w:shd w:val="clear" w:color="auto" w:fill="auto"/>
            <w:noWrap/>
            <w:vAlign w:val="center"/>
            <w:hideMark/>
          </w:tcPr>
          <w:p w14:paraId="0EF42CE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w:t>
            </w:r>
          </w:p>
        </w:tc>
        <w:tc>
          <w:tcPr>
            <w:tcW w:w="521" w:type="dxa"/>
            <w:tcBorders>
              <w:top w:val="nil"/>
              <w:left w:val="nil"/>
              <w:bottom w:val="nil"/>
              <w:right w:val="nil"/>
            </w:tcBorders>
            <w:shd w:val="clear" w:color="auto" w:fill="auto"/>
            <w:noWrap/>
            <w:vAlign w:val="center"/>
            <w:hideMark/>
          </w:tcPr>
          <w:p w14:paraId="486A985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w:t>
            </w:r>
          </w:p>
        </w:tc>
        <w:tc>
          <w:tcPr>
            <w:tcW w:w="521" w:type="dxa"/>
            <w:tcBorders>
              <w:top w:val="nil"/>
              <w:left w:val="nil"/>
              <w:bottom w:val="nil"/>
              <w:right w:val="nil"/>
            </w:tcBorders>
            <w:shd w:val="clear" w:color="auto" w:fill="auto"/>
            <w:noWrap/>
            <w:vAlign w:val="center"/>
            <w:hideMark/>
          </w:tcPr>
          <w:p w14:paraId="3C6425D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8</w:t>
            </w:r>
          </w:p>
        </w:tc>
        <w:tc>
          <w:tcPr>
            <w:tcW w:w="642" w:type="dxa"/>
            <w:tcBorders>
              <w:top w:val="nil"/>
              <w:left w:val="nil"/>
              <w:bottom w:val="nil"/>
              <w:right w:val="nil"/>
            </w:tcBorders>
            <w:shd w:val="clear" w:color="auto" w:fill="auto"/>
            <w:noWrap/>
            <w:vAlign w:val="center"/>
            <w:hideMark/>
          </w:tcPr>
          <w:p w14:paraId="690B8A55" w14:textId="374FD8EE"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3</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7AC6BCB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w:t>
            </w:r>
          </w:p>
        </w:tc>
        <w:tc>
          <w:tcPr>
            <w:tcW w:w="419" w:type="dxa"/>
            <w:tcBorders>
              <w:top w:val="nil"/>
              <w:left w:val="nil"/>
              <w:bottom w:val="nil"/>
              <w:right w:val="nil"/>
            </w:tcBorders>
            <w:shd w:val="clear" w:color="auto" w:fill="auto"/>
            <w:noWrap/>
            <w:vAlign w:val="center"/>
            <w:hideMark/>
          </w:tcPr>
          <w:p w14:paraId="354195AA"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w:t>
            </w:r>
          </w:p>
        </w:tc>
        <w:tc>
          <w:tcPr>
            <w:tcW w:w="521" w:type="dxa"/>
            <w:tcBorders>
              <w:top w:val="nil"/>
              <w:left w:val="nil"/>
              <w:bottom w:val="nil"/>
              <w:right w:val="nil"/>
            </w:tcBorders>
            <w:shd w:val="clear" w:color="auto" w:fill="auto"/>
            <w:noWrap/>
            <w:vAlign w:val="center"/>
            <w:hideMark/>
          </w:tcPr>
          <w:p w14:paraId="301759A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w:t>
            </w:r>
          </w:p>
        </w:tc>
        <w:tc>
          <w:tcPr>
            <w:tcW w:w="616" w:type="dxa"/>
            <w:tcBorders>
              <w:top w:val="nil"/>
              <w:left w:val="nil"/>
              <w:bottom w:val="nil"/>
              <w:right w:val="nil"/>
            </w:tcBorders>
            <w:shd w:val="clear" w:color="auto" w:fill="auto"/>
            <w:noWrap/>
            <w:vAlign w:val="center"/>
            <w:hideMark/>
          </w:tcPr>
          <w:p w14:paraId="0AD611D1" w14:textId="3EDE78A4"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67</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5176255D" w14:textId="2E7457E1"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60</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3C844198" w14:textId="4243707F"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63</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38D531C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w:t>
            </w:r>
          </w:p>
        </w:tc>
        <w:tc>
          <w:tcPr>
            <w:tcW w:w="419" w:type="dxa"/>
            <w:tcBorders>
              <w:top w:val="nil"/>
              <w:left w:val="nil"/>
              <w:bottom w:val="nil"/>
              <w:right w:val="nil"/>
            </w:tcBorders>
            <w:shd w:val="clear" w:color="auto" w:fill="auto"/>
            <w:noWrap/>
            <w:vAlign w:val="center"/>
            <w:hideMark/>
          </w:tcPr>
          <w:p w14:paraId="65E32C5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w:t>
            </w:r>
          </w:p>
        </w:tc>
        <w:tc>
          <w:tcPr>
            <w:tcW w:w="521" w:type="dxa"/>
            <w:tcBorders>
              <w:top w:val="nil"/>
              <w:left w:val="nil"/>
              <w:bottom w:val="nil"/>
              <w:right w:val="nil"/>
            </w:tcBorders>
            <w:shd w:val="clear" w:color="auto" w:fill="auto"/>
            <w:noWrap/>
            <w:vAlign w:val="center"/>
            <w:hideMark/>
          </w:tcPr>
          <w:p w14:paraId="5728839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11</w:t>
            </w:r>
          </w:p>
        </w:tc>
        <w:tc>
          <w:tcPr>
            <w:tcW w:w="642" w:type="dxa"/>
            <w:tcBorders>
              <w:top w:val="nil"/>
              <w:left w:val="nil"/>
              <w:bottom w:val="nil"/>
              <w:right w:val="nil"/>
            </w:tcBorders>
            <w:shd w:val="clear" w:color="auto" w:fill="auto"/>
            <w:noWrap/>
            <w:vAlign w:val="center"/>
            <w:hideMark/>
          </w:tcPr>
          <w:p w14:paraId="484CC8A4" w14:textId="05221F7C"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4</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44BA096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w:t>
            </w:r>
          </w:p>
        </w:tc>
        <w:tc>
          <w:tcPr>
            <w:tcW w:w="419" w:type="dxa"/>
            <w:tcBorders>
              <w:top w:val="nil"/>
              <w:left w:val="nil"/>
              <w:bottom w:val="nil"/>
              <w:right w:val="nil"/>
            </w:tcBorders>
            <w:shd w:val="clear" w:color="auto" w:fill="auto"/>
            <w:noWrap/>
            <w:vAlign w:val="center"/>
            <w:hideMark/>
          </w:tcPr>
          <w:p w14:paraId="3008903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w:t>
            </w:r>
          </w:p>
        </w:tc>
        <w:tc>
          <w:tcPr>
            <w:tcW w:w="521" w:type="dxa"/>
            <w:tcBorders>
              <w:top w:val="nil"/>
              <w:left w:val="nil"/>
              <w:bottom w:val="nil"/>
              <w:right w:val="nil"/>
            </w:tcBorders>
            <w:shd w:val="clear" w:color="auto" w:fill="auto"/>
            <w:noWrap/>
            <w:vAlign w:val="center"/>
            <w:hideMark/>
          </w:tcPr>
          <w:p w14:paraId="53922E6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w:t>
            </w:r>
          </w:p>
        </w:tc>
        <w:tc>
          <w:tcPr>
            <w:tcW w:w="598" w:type="dxa"/>
            <w:tcBorders>
              <w:top w:val="nil"/>
              <w:left w:val="nil"/>
              <w:bottom w:val="nil"/>
              <w:right w:val="nil"/>
            </w:tcBorders>
            <w:shd w:val="clear" w:color="auto" w:fill="auto"/>
            <w:noWrap/>
            <w:vAlign w:val="center"/>
            <w:hideMark/>
          </w:tcPr>
          <w:p w14:paraId="2A0A1E40" w14:textId="528B4F07"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25</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61373D03" w14:textId="4F93E0A0"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86</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1F2C8C09" w14:textId="6C7BA71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64</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0B04F6FC" w14:textId="57283DC9"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12 (</w:t>
            </w:r>
            <w:r w:rsidR="00A614D7" w:rsidRPr="00A614D7">
              <w:rPr>
                <w:rFonts w:ascii="Calibri" w:eastAsia="Times New Roman" w:hAnsi="Calibri" w:cs="Calibri"/>
                <w:color w:val="000000"/>
                <w:sz w:val="20"/>
                <w:szCs w:val="20"/>
              </w:rPr>
              <w:t>63</w:t>
            </w:r>
            <w:r>
              <w:rPr>
                <w:rFonts w:ascii="Calibri" w:eastAsia="Times New Roman" w:hAnsi="Calibri" w:cs="Calibri"/>
                <w:color w:val="000000"/>
                <w:sz w:val="20"/>
                <w:szCs w:val="20"/>
              </w:rPr>
              <w:t>)</w:t>
            </w:r>
          </w:p>
        </w:tc>
      </w:tr>
      <w:tr w:rsidR="004A3A79" w:rsidRPr="00A614D7" w14:paraId="2E0DCD89" w14:textId="77777777" w:rsidTr="0049734D">
        <w:trPr>
          <w:trHeight w:val="288"/>
        </w:trPr>
        <w:tc>
          <w:tcPr>
            <w:tcW w:w="1242" w:type="dxa"/>
            <w:tcBorders>
              <w:top w:val="nil"/>
              <w:left w:val="nil"/>
              <w:bottom w:val="nil"/>
              <w:right w:val="nil"/>
            </w:tcBorders>
            <w:shd w:val="clear" w:color="auto" w:fill="auto"/>
            <w:noWrap/>
            <w:vAlign w:val="center"/>
            <w:hideMark/>
          </w:tcPr>
          <w:p w14:paraId="5647E510"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Rocky Reach</w:t>
            </w:r>
          </w:p>
        </w:tc>
        <w:tc>
          <w:tcPr>
            <w:tcW w:w="521" w:type="dxa"/>
            <w:tcBorders>
              <w:top w:val="nil"/>
              <w:left w:val="nil"/>
              <w:bottom w:val="nil"/>
              <w:right w:val="nil"/>
            </w:tcBorders>
            <w:shd w:val="clear" w:color="auto" w:fill="auto"/>
            <w:noWrap/>
            <w:vAlign w:val="center"/>
            <w:hideMark/>
          </w:tcPr>
          <w:p w14:paraId="1F2B85D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13</w:t>
            </w:r>
          </w:p>
        </w:tc>
        <w:tc>
          <w:tcPr>
            <w:tcW w:w="521" w:type="dxa"/>
            <w:tcBorders>
              <w:top w:val="nil"/>
              <w:left w:val="nil"/>
              <w:bottom w:val="nil"/>
              <w:right w:val="nil"/>
            </w:tcBorders>
            <w:shd w:val="clear" w:color="auto" w:fill="auto"/>
            <w:noWrap/>
            <w:vAlign w:val="center"/>
            <w:hideMark/>
          </w:tcPr>
          <w:p w14:paraId="63BB03B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13</w:t>
            </w:r>
          </w:p>
        </w:tc>
        <w:tc>
          <w:tcPr>
            <w:tcW w:w="521" w:type="dxa"/>
            <w:tcBorders>
              <w:top w:val="nil"/>
              <w:left w:val="nil"/>
              <w:bottom w:val="nil"/>
              <w:right w:val="nil"/>
            </w:tcBorders>
            <w:shd w:val="clear" w:color="auto" w:fill="auto"/>
            <w:noWrap/>
            <w:vAlign w:val="center"/>
            <w:hideMark/>
          </w:tcPr>
          <w:p w14:paraId="188B5A0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26</w:t>
            </w:r>
          </w:p>
        </w:tc>
        <w:tc>
          <w:tcPr>
            <w:tcW w:w="642" w:type="dxa"/>
            <w:tcBorders>
              <w:top w:val="nil"/>
              <w:left w:val="nil"/>
              <w:bottom w:val="nil"/>
              <w:right w:val="nil"/>
            </w:tcBorders>
            <w:shd w:val="clear" w:color="auto" w:fill="auto"/>
            <w:noWrap/>
            <w:vAlign w:val="center"/>
            <w:hideMark/>
          </w:tcPr>
          <w:p w14:paraId="350A903F" w14:textId="4A14A223"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10</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714C8D7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w:t>
            </w:r>
          </w:p>
        </w:tc>
        <w:tc>
          <w:tcPr>
            <w:tcW w:w="419" w:type="dxa"/>
            <w:tcBorders>
              <w:top w:val="nil"/>
              <w:left w:val="nil"/>
              <w:bottom w:val="nil"/>
              <w:right w:val="nil"/>
            </w:tcBorders>
            <w:shd w:val="clear" w:color="auto" w:fill="auto"/>
            <w:noWrap/>
            <w:vAlign w:val="center"/>
            <w:hideMark/>
          </w:tcPr>
          <w:p w14:paraId="20DBDA23"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12</w:t>
            </w:r>
          </w:p>
        </w:tc>
        <w:tc>
          <w:tcPr>
            <w:tcW w:w="521" w:type="dxa"/>
            <w:tcBorders>
              <w:top w:val="nil"/>
              <w:left w:val="nil"/>
              <w:bottom w:val="nil"/>
              <w:right w:val="nil"/>
            </w:tcBorders>
            <w:shd w:val="clear" w:color="auto" w:fill="auto"/>
            <w:noWrap/>
            <w:vAlign w:val="center"/>
            <w:hideMark/>
          </w:tcPr>
          <w:p w14:paraId="2D4C245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19</w:t>
            </w:r>
          </w:p>
        </w:tc>
        <w:tc>
          <w:tcPr>
            <w:tcW w:w="616" w:type="dxa"/>
            <w:tcBorders>
              <w:top w:val="nil"/>
              <w:left w:val="nil"/>
              <w:bottom w:val="nil"/>
              <w:right w:val="nil"/>
            </w:tcBorders>
            <w:shd w:val="clear" w:color="auto" w:fill="auto"/>
            <w:noWrap/>
            <w:vAlign w:val="center"/>
            <w:hideMark/>
          </w:tcPr>
          <w:p w14:paraId="5D1AFD36" w14:textId="563EB624"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54</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6F70F820" w14:textId="73650C15"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92</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5BEBD8F6" w14:textId="0D4766FC"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73</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01EF409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24</w:t>
            </w:r>
          </w:p>
        </w:tc>
        <w:tc>
          <w:tcPr>
            <w:tcW w:w="419" w:type="dxa"/>
            <w:tcBorders>
              <w:top w:val="nil"/>
              <w:left w:val="nil"/>
              <w:bottom w:val="nil"/>
              <w:right w:val="nil"/>
            </w:tcBorders>
            <w:shd w:val="clear" w:color="auto" w:fill="auto"/>
            <w:noWrap/>
            <w:vAlign w:val="center"/>
            <w:hideMark/>
          </w:tcPr>
          <w:p w14:paraId="528DB7E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15</w:t>
            </w:r>
          </w:p>
        </w:tc>
        <w:tc>
          <w:tcPr>
            <w:tcW w:w="521" w:type="dxa"/>
            <w:tcBorders>
              <w:top w:val="nil"/>
              <w:left w:val="nil"/>
              <w:bottom w:val="nil"/>
              <w:right w:val="nil"/>
            </w:tcBorders>
            <w:shd w:val="clear" w:color="auto" w:fill="auto"/>
            <w:noWrap/>
            <w:vAlign w:val="center"/>
            <w:hideMark/>
          </w:tcPr>
          <w:p w14:paraId="21D5B52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39</w:t>
            </w:r>
          </w:p>
        </w:tc>
        <w:tc>
          <w:tcPr>
            <w:tcW w:w="642" w:type="dxa"/>
            <w:tcBorders>
              <w:top w:val="nil"/>
              <w:left w:val="nil"/>
              <w:bottom w:val="nil"/>
              <w:right w:val="nil"/>
            </w:tcBorders>
            <w:shd w:val="clear" w:color="auto" w:fill="auto"/>
            <w:noWrap/>
            <w:vAlign w:val="center"/>
            <w:hideMark/>
          </w:tcPr>
          <w:p w14:paraId="1E9255AF" w14:textId="28194E2E"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13</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6EEDD1D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21</w:t>
            </w:r>
          </w:p>
        </w:tc>
        <w:tc>
          <w:tcPr>
            <w:tcW w:w="419" w:type="dxa"/>
            <w:tcBorders>
              <w:top w:val="nil"/>
              <w:left w:val="nil"/>
              <w:bottom w:val="nil"/>
              <w:right w:val="nil"/>
            </w:tcBorders>
            <w:shd w:val="clear" w:color="auto" w:fill="auto"/>
            <w:noWrap/>
            <w:vAlign w:val="center"/>
            <w:hideMark/>
          </w:tcPr>
          <w:p w14:paraId="349933C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14</w:t>
            </w:r>
          </w:p>
        </w:tc>
        <w:tc>
          <w:tcPr>
            <w:tcW w:w="521" w:type="dxa"/>
            <w:tcBorders>
              <w:top w:val="nil"/>
              <w:left w:val="nil"/>
              <w:bottom w:val="nil"/>
              <w:right w:val="nil"/>
            </w:tcBorders>
            <w:shd w:val="clear" w:color="auto" w:fill="auto"/>
            <w:noWrap/>
            <w:vAlign w:val="center"/>
            <w:hideMark/>
          </w:tcPr>
          <w:p w14:paraId="7465069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35</w:t>
            </w:r>
          </w:p>
        </w:tc>
        <w:tc>
          <w:tcPr>
            <w:tcW w:w="598" w:type="dxa"/>
            <w:tcBorders>
              <w:top w:val="nil"/>
              <w:left w:val="nil"/>
              <w:bottom w:val="nil"/>
              <w:right w:val="nil"/>
            </w:tcBorders>
            <w:shd w:val="clear" w:color="auto" w:fill="auto"/>
            <w:noWrap/>
            <w:vAlign w:val="center"/>
            <w:hideMark/>
          </w:tcPr>
          <w:p w14:paraId="62BA4410" w14:textId="23142E59"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88</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1ED21406" w14:textId="2D8B75C1"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93</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7C56E778" w14:textId="5B50E27F"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90</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2CFAD6C3" w14:textId="686DD6C3"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54 (</w:t>
            </w:r>
            <w:r w:rsidR="00A614D7" w:rsidRPr="00A614D7">
              <w:rPr>
                <w:rFonts w:ascii="Calibri" w:eastAsia="Times New Roman" w:hAnsi="Calibri" w:cs="Calibri"/>
                <w:color w:val="000000"/>
                <w:sz w:val="20"/>
                <w:szCs w:val="20"/>
              </w:rPr>
              <w:t>83</w:t>
            </w:r>
            <w:r>
              <w:rPr>
                <w:rFonts w:ascii="Calibri" w:eastAsia="Times New Roman" w:hAnsi="Calibri" w:cs="Calibri"/>
                <w:color w:val="000000"/>
                <w:sz w:val="20"/>
                <w:szCs w:val="20"/>
              </w:rPr>
              <w:t>)</w:t>
            </w:r>
          </w:p>
        </w:tc>
      </w:tr>
      <w:tr w:rsidR="004A3A79" w:rsidRPr="00A614D7" w14:paraId="0DA49486" w14:textId="77777777" w:rsidTr="0049734D">
        <w:trPr>
          <w:trHeight w:val="288"/>
        </w:trPr>
        <w:tc>
          <w:tcPr>
            <w:tcW w:w="1242" w:type="dxa"/>
            <w:tcBorders>
              <w:top w:val="nil"/>
              <w:left w:val="nil"/>
              <w:bottom w:val="nil"/>
              <w:right w:val="nil"/>
            </w:tcBorders>
            <w:shd w:val="clear" w:color="auto" w:fill="auto"/>
            <w:noWrap/>
            <w:vAlign w:val="center"/>
            <w:hideMark/>
          </w:tcPr>
          <w:p w14:paraId="6292BA50"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Wells</w:t>
            </w:r>
          </w:p>
        </w:tc>
        <w:tc>
          <w:tcPr>
            <w:tcW w:w="521" w:type="dxa"/>
            <w:tcBorders>
              <w:top w:val="nil"/>
              <w:left w:val="nil"/>
              <w:bottom w:val="nil"/>
              <w:right w:val="nil"/>
            </w:tcBorders>
            <w:shd w:val="clear" w:color="auto" w:fill="auto"/>
            <w:noWrap/>
            <w:vAlign w:val="center"/>
            <w:hideMark/>
          </w:tcPr>
          <w:p w14:paraId="32027C1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53</w:t>
            </w:r>
          </w:p>
        </w:tc>
        <w:tc>
          <w:tcPr>
            <w:tcW w:w="521" w:type="dxa"/>
            <w:tcBorders>
              <w:top w:val="nil"/>
              <w:left w:val="nil"/>
              <w:bottom w:val="nil"/>
              <w:right w:val="nil"/>
            </w:tcBorders>
            <w:shd w:val="clear" w:color="auto" w:fill="auto"/>
            <w:noWrap/>
            <w:vAlign w:val="center"/>
            <w:hideMark/>
          </w:tcPr>
          <w:p w14:paraId="245F167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23</w:t>
            </w:r>
          </w:p>
        </w:tc>
        <w:tc>
          <w:tcPr>
            <w:tcW w:w="521" w:type="dxa"/>
            <w:tcBorders>
              <w:top w:val="nil"/>
              <w:left w:val="nil"/>
              <w:bottom w:val="nil"/>
              <w:right w:val="nil"/>
            </w:tcBorders>
            <w:shd w:val="clear" w:color="auto" w:fill="auto"/>
            <w:noWrap/>
            <w:vAlign w:val="center"/>
            <w:hideMark/>
          </w:tcPr>
          <w:p w14:paraId="6EEE594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76</w:t>
            </w:r>
          </w:p>
        </w:tc>
        <w:tc>
          <w:tcPr>
            <w:tcW w:w="642" w:type="dxa"/>
            <w:tcBorders>
              <w:top w:val="nil"/>
              <w:left w:val="nil"/>
              <w:bottom w:val="nil"/>
              <w:right w:val="nil"/>
            </w:tcBorders>
            <w:shd w:val="clear" w:color="auto" w:fill="auto"/>
            <w:noWrap/>
            <w:vAlign w:val="center"/>
            <w:hideMark/>
          </w:tcPr>
          <w:p w14:paraId="48E2F405" w14:textId="443C9FDF"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31</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45B842C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41</w:t>
            </w:r>
          </w:p>
        </w:tc>
        <w:tc>
          <w:tcPr>
            <w:tcW w:w="419" w:type="dxa"/>
            <w:tcBorders>
              <w:top w:val="nil"/>
              <w:left w:val="nil"/>
              <w:bottom w:val="nil"/>
              <w:right w:val="nil"/>
            </w:tcBorders>
            <w:shd w:val="clear" w:color="auto" w:fill="auto"/>
            <w:noWrap/>
            <w:vAlign w:val="center"/>
            <w:hideMark/>
          </w:tcPr>
          <w:p w14:paraId="48E59EE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21</w:t>
            </w:r>
          </w:p>
        </w:tc>
        <w:tc>
          <w:tcPr>
            <w:tcW w:w="521" w:type="dxa"/>
            <w:tcBorders>
              <w:top w:val="nil"/>
              <w:left w:val="nil"/>
              <w:bottom w:val="nil"/>
              <w:right w:val="nil"/>
            </w:tcBorders>
            <w:shd w:val="clear" w:color="auto" w:fill="auto"/>
            <w:noWrap/>
            <w:vAlign w:val="center"/>
            <w:hideMark/>
          </w:tcPr>
          <w:p w14:paraId="2C0E1E5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62</w:t>
            </w:r>
          </w:p>
        </w:tc>
        <w:tc>
          <w:tcPr>
            <w:tcW w:w="616" w:type="dxa"/>
            <w:tcBorders>
              <w:top w:val="nil"/>
              <w:left w:val="nil"/>
              <w:bottom w:val="nil"/>
              <w:right w:val="nil"/>
            </w:tcBorders>
            <w:shd w:val="clear" w:color="auto" w:fill="auto"/>
            <w:noWrap/>
            <w:vAlign w:val="center"/>
            <w:hideMark/>
          </w:tcPr>
          <w:p w14:paraId="34AEFDAC" w14:textId="140D1DD8"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77</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384671F2" w14:textId="1A793F50"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91</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018E2F2E" w14:textId="4FB183D7"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82</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46B4982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81</w:t>
            </w:r>
          </w:p>
        </w:tc>
        <w:tc>
          <w:tcPr>
            <w:tcW w:w="419" w:type="dxa"/>
            <w:tcBorders>
              <w:top w:val="nil"/>
              <w:left w:val="nil"/>
              <w:bottom w:val="nil"/>
              <w:right w:val="nil"/>
            </w:tcBorders>
            <w:shd w:val="clear" w:color="auto" w:fill="auto"/>
            <w:noWrap/>
            <w:vAlign w:val="center"/>
            <w:hideMark/>
          </w:tcPr>
          <w:p w14:paraId="193E02F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11</w:t>
            </w:r>
          </w:p>
        </w:tc>
        <w:tc>
          <w:tcPr>
            <w:tcW w:w="521" w:type="dxa"/>
            <w:tcBorders>
              <w:top w:val="nil"/>
              <w:left w:val="nil"/>
              <w:bottom w:val="nil"/>
              <w:right w:val="nil"/>
            </w:tcBorders>
            <w:shd w:val="clear" w:color="auto" w:fill="auto"/>
            <w:noWrap/>
            <w:vAlign w:val="center"/>
            <w:hideMark/>
          </w:tcPr>
          <w:p w14:paraId="7B0460C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92</w:t>
            </w:r>
          </w:p>
        </w:tc>
        <w:tc>
          <w:tcPr>
            <w:tcW w:w="642" w:type="dxa"/>
            <w:tcBorders>
              <w:top w:val="nil"/>
              <w:left w:val="nil"/>
              <w:bottom w:val="nil"/>
              <w:right w:val="nil"/>
            </w:tcBorders>
            <w:shd w:val="clear" w:color="auto" w:fill="auto"/>
            <w:noWrap/>
            <w:vAlign w:val="center"/>
            <w:hideMark/>
          </w:tcPr>
          <w:p w14:paraId="72024C3F" w14:textId="1028E294"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31</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5D33FA8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68</w:t>
            </w:r>
          </w:p>
        </w:tc>
        <w:tc>
          <w:tcPr>
            <w:tcW w:w="419" w:type="dxa"/>
            <w:tcBorders>
              <w:top w:val="nil"/>
              <w:left w:val="nil"/>
              <w:bottom w:val="nil"/>
              <w:right w:val="nil"/>
            </w:tcBorders>
            <w:shd w:val="clear" w:color="auto" w:fill="auto"/>
            <w:noWrap/>
            <w:vAlign w:val="center"/>
            <w:hideMark/>
          </w:tcPr>
          <w:p w14:paraId="2E1E1D2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11</w:t>
            </w:r>
          </w:p>
        </w:tc>
        <w:tc>
          <w:tcPr>
            <w:tcW w:w="521" w:type="dxa"/>
            <w:tcBorders>
              <w:top w:val="nil"/>
              <w:left w:val="nil"/>
              <w:bottom w:val="nil"/>
              <w:right w:val="nil"/>
            </w:tcBorders>
            <w:shd w:val="clear" w:color="auto" w:fill="auto"/>
            <w:noWrap/>
            <w:vAlign w:val="center"/>
            <w:hideMark/>
          </w:tcPr>
          <w:p w14:paraId="545219E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79</w:t>
            </w:r>
          </w:p>
        </w:tc>
        <w:tc>
          <w:tcPr>
            <w:tcW w:w="598" w:type="dxa"/>
            <w:tcBorders>
              <w:top w:val="nil"/>
              <w:left w:val="nil"/>
              <w:bottom w:val="nil"/>
              <w:right w:val="nil"/>
            </w:tcBorders>
            <w:shd w:val="clear" w:color="auto" w:fill="auto"/>
            <w:noWrap/>
            <w:vAlign w:val="center"/>
            <w:hideMark/>
          </w:tcPr>
          <w:p w14:paraId="6CB92CA7" w14:textId="0FF18517"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84</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16F2EC2B" w14:textId="15501273"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100</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005AFDE0" w14:textId="2E1C3794"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86</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3DCA1C18" w14:textId="0BA4DA3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141 (</w:t>
            </w:r>
            <w:r w:rsidR="00A614D7" w:rsidRPr="00A614D7">
              <w:rPr>
                <w:rFonts w:ascii="Calibri" w:eastAsia="Times New Roman" w:hAnsi="Calibri" w:cs="Calibri"/>
                <w:color w:val="000000"/>
                <w:sz w:val="20"/>
                <w:szCs w:val="20"/>
              </w:rPr>
              <w:t>84</w:t>
            </w:r>
            <w:r>
              <w:rPr>
                <w:rFonts w:ascii="Calibri" w:eastAsia="Times New Roman" w:hAnsi="Calibri" w:cs="Calibri"/>
                <w:color w:val="000000"/>
                <w:sz w:val="20"/>
                <w:szCs w:val="20"/>
              </w:rPr>
              <w:t>)</w:t>
            </w:r>
          </w:p>
        </w:tc>
      </w:tr>
      <w:tr w:rsidR="004A3A79" w:rsidRPr="00A614D7" w14:paraId="063326F5" w14:textId="77777777" w:rsidTr="0049734D">
        <w:trPr>
          <w:trHeight w:val="288"/>
        </w:trPr>
        <w:tc>
          <w:tcPr>
            <w:tcW w:w="1242" w:type="dxa"/>
            <w:tcBorders>
              <w:top w:val="nil"/>
              <w:left w:val="nil"/>
              <w:bottom w:val="nil"/>
              <w:right w:val="nil"/>
            </w:tcBorders>
            <w:shd w:val="clear" w:color="auto" w:fill="auto"/>
            <w:noWrap/>
            <w:vAlign w:val="center"/>
            <w:hideMark/>
          </w:tcPr>
          <w:p w14:paraId="7DE28555"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Total</w:t>
            </w:r>
          </w:p>
        </w:tc>
        <w:tc>
          <w:tcPr>
            <w:tcW w:w="521" w:type="dxa"/>
            <w:tcBorders>
              <w:top w:val="nil"/>
              <w:left w:val="nil"/>
              <w:bottom w:val="nil"/>
              <w:right w:val="nil"/>
            </w:tcBorders>
            <w:shd w:val="clear" w:color="auto" w:fill="auto"/>
            <w:noWrap/>
            <w:vAlign w:val="center"/>
            <w:hideMark/>
          </w:tcPr>
          <w:p w14:paraId="762217F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83</w:t>
            </w:r>
          </w:p>
        </w:tc>
        <w:tc>
          <w:tcPr>
            <w:tcW w:w="521" w:type="dxa"/>
            <w:tcBorders>
              <w:top w:val="nil"/>
              <w:left w:val="nil"/>
              <w:bottom w:val="nil"/>
              <w:right w:val="nil"/>
            </w:tcBorders>
            <w:shd w:val="clear" w:color="auto" w:fill="auto"/>
            <w:noWrap/>
            <w:vAlign w:val="center"/>
            <w:hideMark/>
          </w:tcPr>
          <w:p w14:paraId="14FE7C4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50</w:t>
            </w:r>
          </w:p>
        </w:tc>
        <w:tc>
          <w:tcPr>
            <w:tcW w:w="521" w:type="dxa"/>
            <w:tcBorders>
              <w:top w:val="nil"/>
              <w:left w:val="nil"/>
              <w:bottom w:val="nil"/>
              <w:right w:val="nil"/>
            </w:tcBorders>
            <w:shd w:val="clear" w:color="auto" w:fill="auto"/>
            <w:noWrap/>
            <w:vAlign w:val="center"/>
            <w:hideMark/>
          </w:tcPr>
          <w:p w14:paraId="01F395E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133</w:t>
            </w:r>
          </w:p>
        </w:tc>
        <w:tc>
          <w:tcPr>
            <w:tcW w:w="642" w:type="dxa"/>
            <w:tcBorders>
              <w:top w:val="nil"/>
              <w:left w:val="nil"/>
              <w:bottom w:val="nil"/>
              <w:right w:val="nil"/>
            </w:tcBorders>
            <w:shd w:val="clear" w:color="auto" w:fill="auto"/>
            <w:noWrap/>
            <w:vAlign w:val="center"/>
            <w:hideMark/>
          </w:tcPr>
          <w:p w14:paraId="78C98E89" w14:textId="19EB5D00"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54</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676E07A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57</w:t>
            </w:r>
          </w:p>
        </w:tc>
        <w:tc>
          <w:tcPr>
            <w:tcW w:w="419" w:type="dxa"/>
            <w:tcBorders>
              <w:top w:val="nil"/>
              <w:left w:val="nil"/>
              <w:bottom w:val="nil"/>
              <w:right w:val="nil"/>
            </w:tcBorders>
            <w:shd w:val="clear" w:color="auto" w:fill="auto"/>
            <w:noWrap/>
            <w:vAlign w:val="center"/>
            <w:hideMark/>
          </w:tcPr>
          <w:p w14:paraId="032828A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42</w:t>
            </w:r>
          </w:p>
        </w:tc>
        <w:tc>
          <w:tcPr>
            <w:tcW w:w="521" w:type="dxa"/>
            <w:tcBorders>
              <w:top w:val="nil"/>
              <w:left w:val="nil"/>
              <w:bottom w:val="nil"/>
              <w:right w:val="nil"/>
            </w:tcBorders>
            <w:shd w:val="clear" w:color="auto" w:fill="auto"/>
            <w:noWrap/>
            <w:vAlign w:val="center"/>
            <w:hideMark/>
          </w:tcPr>
          <w:p w14:paraId="36AD1F4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99</w:t>
            </w:r>
          </w:p>
        </w:tc>
        <w:tc>
          <w:tcPr>
            <w:tcW w:w="616" w:type="dxa"/>
            <w:tcBorders>
              <w:top w:val="nil"/>
              <w:left w:val="nil"/>
              <w:bottom w:val="nil"/>
              <w:right w:val="nil"/>
            </w:tcBorders>
            <w:shd w:val="clear" w:color="auto" w:fill="auto"/>
            <w:noWrap/>
            <w:vAlign w:val="center"/>
            <w:hideMark/>
          </w:tcPr>
          <w:p w14:paraId="2A94F97A" w14:textId="21494C9E"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69</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30338747" w14:textId="3A8212FC"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84</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43D96CFC" w14:textId="320DC33A"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74</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0736D04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127</w:t>
            </w:r>
          </w:p>
        </w:tc>
        <w:tc>
          <w:tcPr>
            <w:tcW w:w="419" w:type="dxa"/>
            <w:tcBorders>
              <w:top w:val="nil"/>
              <w:left w:val="nil"/>
              <w:bottom w:val="nil"/>
              <w:right w:val="nil"/>
            </w:tcBorders>
            <w:shd w:val="clear" w:color="auto" w:fill="auto"/>
            <w:noWrap/>
            <w:vAlign w:val="center"/>
            <w:hideMark/>
          </w:tcPr>
          <w:p w14:paraId="5CDFCC6A"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36</w:t>
            </w:r>
          </w:p>
        </w:tc>
        <w:tc>
          <w:tcPr>
            <w:tcW w:w="521" w:type="dxa"/>
            <w:tcBorders>
              <w:top w:val="nil"/>
              <w:left w:val="nil"/>
              <w:bottom w:val="nil"/>
              <w:right w:val="nil"/>
            </w:tcBorders>
            <w:shd w:val="clear" w:color="auto" w:fill="auto"/>
            <w:noWrap/>
            <w:vAlign w:val="center"/>
            <w:hideMark/>
          </w:tcPr>
          <w:p w14:paraId="10B1DBF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163</w:t>
            </w:r>
          </w:p>
        </w:tc>
        <w:tc>
          <w:tcPr>
            <w:tcW w:w="642" w:type="dxa"/>
            <w:tcBorders>
              <w:top w:val="nil"/>
              <w:left w:val="nil"/>
              <w:bottom w:val="nil"/>
              <w:right w:val="nil"/>
            </w:tcBorders>
            <w:shd w:val="clear" w:color="auto" w:fill="auto"/>
            <w:noWrap/>
            <w:vAlign w:val="center"/>
            <w:hideMark/>
          </w:tcPr>
          <w:p w14:paraId="124F99CD" w14:textId="7D25442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54</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12CBFA8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99</w:t>
            </w:r>
          </w:p>
        </w:tc>
        <w:tc>
          <w:tcPr>
            <w:tcW w:w="419" w:type="dxa"/>
            <w:tcBorders>
              <w:top w:val="nil"/>
              <w:left w:val="nil"/>
              <w:bottom w:val="nil"/>
              <w:right w:val="nil"/>
            </w:tcBorders>
            <w:shd w:val="clear" w:color="auto" w:fill="auto"/>
            <w:noWrap/>
            <w:vAlign w:val="center"/>
            <w:hideMark/>
          </w:tcPr>
          <w:p w14:paraId="3656071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34</w:t>
            </w:r>
          </w:p>
        </w:tc>
        <w:tc>
          <w:tcPr>
            <w:tcW w:w="521" w:type="dxa"/>
            <w:tcBorders>
              <w:top w:val="nil"/>
              <w:left w:val="nil"/>
              <w:bottom w:val="nil"/>
              <w:right w:val="nil"/>
            </w:tcBorders>
            <w:shd w:val="clear" w:color="auto" w:fill="auto"/>
            <w:noWrap/>
            <w:vAlign w:val="center"/>
            <w:hideMark/>
          </w:tcPr>
          <w:p w14:paraId="1D5A201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133</w:t>
            </w:r>
          </w:p>
        </w:tc>
        <w:tc>
          <w:tcPr>
            <w:tcW w:w="598" w:type="dxa"/>
            <w:tcBorders>
              <w:top w:val="nil"/>
              <w:left w:val="nil"/>
              <w:bottom w:val="nil"/>
              <w:right w:val="nil"/>
            </w:tcBorders>
            <w:shd w:val="clear" w:color="auto" w:fill="auto"/>
            <w:noWrap/>
            <w:vAlign w:val="center"/>
            <w:hideMark/>
          </w:tcPr>
          <w:p w14:paraId="258D26E9" w14:textId="722990B0"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78</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331A805A" w14:textId="147472D7"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94</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1ABAD005" w14:textId="0107CF8B"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82</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0BCB02B2" w14:textId="120C7AD7"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232 (</w:t>
            </w:r>
            <w:r w:rsidR="00A614D7" w:rsidRPr="00A614D7">
              <w:rPr>
                <w:rFonts w:ascii="Calibri" w:eastAsia="Times New Roman" w:hAnsi="Calibri" w:cs="Calibri"/>
                <w:color w:val="000000"/>
                <w:sz w:val="20"/>
                <w:szCs w:val="20"/>
              </w:rPr>
              <w:t>78</w:t>
            </w:r>
            <w:r>
              <w:rPr>
                <w:rFonts w:ascii="Calibri" w:eastAsia="Times New Roman" w:hAnsi="Calibri" w:cs="Calibri"/>
                <w:color w:val="000000"/>
                <w:sz w:val="20"/>
                <w:szCs w:val="20"/>
              </w:rPr>
              <w:t>)</w:t>
            </w:r>
          </w:p>
        </w:tc>
      </w:tr>
      <w:tr w:rsidR="00A614D7" w:rsidRPr="00A614D7" w14:paraId="513E70FA" w14:textId="77777777" w:rsidTr="0049734D">
        <w:trPr>
          <w:trHeight w:val="288"/>
        </w:trPr>
        <w:tc>
          <w:tcPr>
            <w:tcW w:w="1242" w:type="dxa"/>
            <w:tcBorders>
              <w:top w:val="nil"/>
              <w:left w:val="nil"/>
              <w:bottom w:val="nil"/>
              <w:right w:val="nil"/>
            </w:tcBorders>
            <w:shd w:val="clear" w:color="auto" w:fill="auto"/>
            <w:noWrap/>
            <w:vAlign w:val="bottom"/>
            <w:hideMark/>
          </w:tcPr>
          <w:p w14:paraId="736A32A2" w14:textId="77777777" w:rsidR="00A614D7" w:rsidRPr="00A614D7" w:rsidRDefault="00A614D7" w:rsidP="00A614D7">
            <w:pPr>
              <w:spacing w:after="0" w:line="240" w:lineRule="auto"/>
              <w:jc w:val="center"/>
              <w:rPr>
                <w:rFonts w:ascii="Calibri" w:eastAsia="Times New Roman" w:hAnsi="Calibri" w:cs="Calibri"/>
                <w:color w:val="000000"/>
                <w:sz w:val="20"/>
                <w:szCs w:val="20"/>
              </w:rPr>
            </w:pPr>
          </w:p>
        </w:tc>
        <w:tc>
          <w:tcPr>
            <w:tcW w:w="12413" w:type="dxa"/>
            <w:gridSpan w:val="21"/>
            <w:tcBorders>
              <w:top w:val="nil"/>
              <w:left w:val="nil"/>
              <w:bottom w:val="nil"/>
              <w:right w:val="nil"/>
            </w:tcBorders>
            <w:shd w:val="clear" w:color="auto" w:fill="auto"/>
            <w:noWrap/>
            <w:vAlign w:val="center"/>
            <w:hideMark/>
          </w:tcPr>
          <w:p w14:paraId="4C256271" w14:textId="77777777" w:rsidR="00A614D7" w:rsidRPr="00A614D7" w:rsidRDefault="00A614D7" w:rsidP="00A614D7">
            <w:pPr>
              <w:spacing w:after="0" w:line="240" w:lineRule="auto"/>
              <w:jc w:val="center"/>
              <w:rPr>
                <w:rFonts w:ascii="Calibri" w:eastAsia="Times New Roman" w:hAnsi="Calibri" w:cs="Calibri"/>
                <w:i/>
                <w:iCs/>
                <w:color w:val="000000"/>
                <w:sz w:val="20"/>
                <w:szCs w:val="20"/>
              </w:rPr>
            </w:pPr>
            <w:r w:rsidRPr="00A614D7">
              <w:rPr>
                <w:rFonts w:ascii="Calibri" w:eastAsia="Times New Roman" w:hAnsi="Calibri" w:cs="Calibri"/>
                <w:i/>
                <w:iCs/>
                <w:color w:val="000000"/>
                <w:sz w:val="20"/>
                <w:szCs w:val="20"/>
              </w:rPr>
              <w:t>Tributary</w:t>
            </w:r>
          </w:p>
        </w:tc>
      </w:tr>
      <w:tr w:rsidR="004A3A79" w:rsidRPr="00A614D7" w14:paraId="025829D7" w14:textId="77777777" w:rsidTr="0049734D">
        <w:trPr>
          <w:trHeight w:val="288"/>
        </w:trPr>
        <w:tc>
          <w:tcPr>
            <w:tcW w:w="1242" w:type="dxa"/>
            <w:tcBorders>
              <w:top w:val="nil"/>
              <w:left w:val="nil"/>
              <w:bottom w:val="nil"/>
              <w:right w:val="nil"/>
            </w:tcBorders>
            <w:shd w:val="clear" w:color="auto" w:fill="auto"/>
            <w:noWrap/>
            <w:vAlign w:val="center"/>
            <w:hideMark/>
          </w:tcPr>
          <w:p w14:paraId="6380FE2F"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Entiat</w:t>
            </w:r>
          </w:p>
        </w:tc>
        <w:tc>
          <w:tcPr>
            <w:tcW w:w="521" w:type="dxa"/>
            <w:tcBorders>
              <w:top w:val="nil"/>
              <w:left w:val="nil"/>
              <w:bottom w:val="nil"/>
              <w:right w:val="nil"/>
            </w:tcBorders>
            <w:shd w:val="clear" w:color="auto" w:fill="auto"/>
            <w:noWrap/>
            <w:vAlign w:val="center"/>
            <w:hideMark/>
          </w:tcPr>
          <w:p w14:paraId="66A4495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479E302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1AAAF03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2ACE147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3EF50D8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419" w:type="dxa"/>
            <w:tcBorders>
              <w:top w:val="nil"/>
              <w:left w:val="nil"/>
              <w:bottom w:val="nil"/>
              <w:right w:val="nil"/>
            </w:tcBorders>
            <w:shd w:val="clear" w:color="auto" w:fill="auto"/>
            <w:noWrap/>
            <w:vAlign w:val="center"/>
            <w:hideMark/>
          </w:tcPr>
          <w:p w14:paraId="5A15A3A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0B3417C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16" w:type="dxa"/>
            <w:tcBorders>
              <w:top w:val="nil"/>
              <w:left w:val="nil"/>
              <w:bottom w:val="nil"/>
              <w:right w:val="nil"/>
            </w:tcBorders>
            <w:shd w:val="clear" w:color="auto" w:fill="auto"/>
            <w:noWrap/>
            <w:vAlign w:val="center"/>
            <w:hideMark/>
          </w:tcPr>
          <w:p w14:paraId="6882276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642DA38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45E681F3"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37142B4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419" w:type="dxa"/>
            <w:tcBorders>
              <w:top w:val="nil"/>
              <w:left w:val="nil"/>
              <w:bottom w:val="nil"/>
              <w:right w:val="nil"/>
            </w:tcBorders>
            <w:shd w:val="clear" w:color="auto" w:fill="auto"/>
            <w:noWrap/>
            <w:vAlign w:val="center"/>
            <w:hideMark/>
          </w:tcPr>
          <w:p w14:paraId="1BCE3BF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51DFF48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17B5ECC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3948D46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419" w:type="dxa"/>
            <w:tcBorders>
              <w:top w:val="nil"/>
              <w:left w:val="nil"/>
              <w:bottom w:val="nil"/>
              <w:right w:val="nil"/>
            </w:tcBorders>
            <w:shd w:val="clear" w:color="auto" w:fill="auto"/>
            <w:noWrap/>
            <w:vAlign w:val="center"/>
            <w:hideMark/>
          </w:tcPr>
          <w:p w14:paraId="3A08310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674EB92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598" w:type="dxa"/>
            <w:tcBorders>
              <w:top w:val="nil"/>
              <w:left w:val="nil"/>
              <w:bottom w:val="nil"/>
              <w:right w:val="nil"/>
            </w:tcBorders>
            <w:shd w:val="clear" w:color="auto" w:fill="auto"/>
            <w:noWrap/>
            <w:vAlign w:val="center"/>
            <w:hideMark/>
          </w:tcPr>
          <w:p w14:paraId="5223046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246CFCC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042AF0F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center"/>
            <w:hideMark/>
          </w:tcPr>
          <w:p w14:paraId="7E6BA2F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w:t>
            </w:r>
          </w:p>
        </w:tc>
      </w:tr>
      <w:tr w:rsidR="004A3A79" w:rsidRPr="00A614D7" w14:paraId="18506A9C" w14:textId="77777777" w:rsidTr="0049734D">
        <w:trPr>
          <w:trHeight w:val="288"/>
        </w:trPr>
        <w:tc>
          <w:tcPr>
            <w:tcW w:w="1242" w:type="dxa"/>
            <w:tcBorders>
              <w:top w:val="nil"/>
              <w:left w:val="nil"/>
              <w:bottom w:val="nil"/>
              <w:right w:val="nil"/>
            </w:tcBorders>
            <w:shd w:val="clear" w:color="auto" w:fill="auto"/>
            <w:noWrap/>
            <w:vAlign w:val="center"/>
            <w:hideMark/>
          </w:tcPr>
          <w:p w14:paraId="0B49C87E"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Methow</w:t>
            </w:r>
          </w:p>
        </w:tc>
        <w:tc>
          <w:tcPr>
            <w:tcW w:w="521" w:type="dxa"/>
            <w:tcBorders>
              <w:top w:val="nil"/>
              <w:left w:val="nil"/>
              <w:bottom w:val="nil"/>
              <w:right w:val="nil"/>
            </w:tcBorders>
            <w:shd w:val="clear" w:color="auto" w:fill="auto"/>
            <w:noWrap/>
            <w:vAlign w:val="center"/>
            <w:hideMark/>
          </w:tcPr>
          <w:p w14:paraId="289D43C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26</w:t>
            </w:r>
          </w:p>
        </w:tc>
        <w:tc>
          <w:tcPr>
            <w:tcW w:w="521" w:type="dxa"/>
            <w:tcBorders>
              <w:top w:val="nil"/>
              <w:left w:val="nil"/>
              <w:bottom w:val="nil"/>
              <w:right w:val="nil"/>
            </w:tcBorders>
            <w:shd w:val="clear" w:color="auto" w:fill="auto"/>
            <w:noWrap/>
            <w:vAlign w:val="center"/>
            <w:hideMark/>
          </w:tcPr>
          <w:p w14:paraId="343DBDAA"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16</w:t>
            </w:r>
          </w:p>
        </w:tc>
        <w:tc>
          <w:tcPr>
            <w:tcW w:w="521" w:type="dxa"/>
            <w:tcBorders>
              <w:top w:val="nil"/>
              <w:left w:val="nil"/>
              <w:bottom w:val="nil"/>
              <w:right w:val="nil"/>
            </w:tcBorders>
            <w:shd w:val="clear" w:color="auto" w:fill="auto"/>
            <w:noWrap/>
            <w:vAlign w:val="center"/>
            <w:hideMark/>
          </w:tcPr>
          <w:p w14:paraId="3FA1FCE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42</w:t>
            </w:r>
          </w:p>
        </w:tc>
        <w:tc>
          <w:tcPr>
            <w:tcW w:w="642" w:type="dxa"/>
            <w:tcBorders>
              <w:top w:val="nil"/>
              <w:left w:val="nil"/>
              <w:bottom w:val="nil"/>
              <w:right w:val="nil"/>
            </w:tcBorders>
            <w:shd w:val="clear" w:color="auto" w:fill="auto"/>
            <w:noWrap/>
            <w:vAlign w:val="center"/>
            <w:hideMark/>
          </w:tcPr>
          <w:p w14:paraId="44713AAC" w14:textId="7033E5B9"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17</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46E4B28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21</w:t>
            </w:r>
          </w:p>
        </w:tc>
        <w:tc>
          <w:tcPr>
            <w:tcW w:w="419" w:type="dxa"/>
            <w:tcBorders>
              <w:top w:val="nil"/>
              <w:left w:val="nil"/>
              <w:bottom w:val="nil"/>
              <w:right w:val="nil"/>
            </w:tcBorders>
            <w:shd w:val="clear" w:color="auto" w:fill="auto"/>
            <w:noWrap/>
            <w:vAlign w:val="center"/>
            <w:hideMark/>
          </w:tcPr>
          <w:p w14:paraId="4EA28B7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16</w:t>
            </w:r>
          </w:p>
        </w:tc>
        <w:tc>
          <w:tcPr>
            <w:tcW w:w="521" w:type="dxa"/>
            <w:tcBorders>
              <w:top w:val="nil"/>
              <w:left w:val="nil"/>
              <w:bottom w:val="nil"/>
              <w:right w:val="nil"/>
            </w:tcBorders>
            <w:shd w:val="clear" w:color="auto" w:fill="auto"/>
            <w:noWrap/>
            <w:vAlign w:val="center"/>
            <w:hideMark/>
          </w:tcPr>
          <w:p w14:paraId="4CCC14B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37</w:t>
            </w:r>
          </w:p>
        </w:tc>
        <w:tc>
          <w:tcPr>
            <w:tcW w:w="616" w:type="dxa"/>
            <w:tcBorders>
              <w:top w:val="nil"/>
              <w:left w:val="nil"/>
              <w:bottom w:val="nil"/>
              <w:right w:val="nil"/>
            </w:tcBorders>
            <w:shd w:val="clear" w:color="auto" w:fill="auto"/>
            <w:noWrap/>
            <w:vAlign w:val="center"/>
            <w:hideMark/>
          </w:tcPr>
          <w:p w14:paraId="4C437FD4" w14:textId="7EBC850D"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81</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548BCF91" w14:textId="78BAE68F"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100</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12A6C891" w14:textId="5C616E68"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88</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236922D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64</w:t>
            </w:r>
          </w:p>
        </w:tc>
        <w:tc>
          <w:tcPr>
            <w:tcW w:w="419" w:type="dxa"/>
            <w:tcBorders>
              <w:top w:val="nil"/>
              <w:left w:val="nil"/>
              <w:bottom w:val="nil"/>
              <w:right w:val="nil"/>
            </w:tcBorders>
            <w:shd w:val="clear" w:color="auto" w:fill="auto"/>
            <w:noWrap/>
            <w:vAlign w:val="center"/>
            <w:hideMark/>
          </w:tcPr>
          <w:p w14:paraId="136971F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13</w:t>
            </w:r>
          </w:p>
        </w:tc>
        <w:tc>
          <w:tcPr>
            <w:tcW w:w="521" w:type="dxa"/>
            <w:tcBorders>
              <w:top w:val="nil"/>
              <w:left w:val="nil"/>
              <w:bottom w:val="nil"/>
              <w:right w:val="nil"/>
            </w:tcBorders>
            <w:shd w:val="clear" w:color="auto" w:fill="auto"/>
            <w:noWrap/>
            <w:vAlign w:val="center"/>
            <w:hideMark/>
          </w:tcPr>
          <w:p w14:paraId="4F46A40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77</w:t>
            </w:r>
          </w:p>
        </w:tc>
        <w:tc>
          <w:tcPr>
            <w:tcW w:w="642" w:type="dxa"/>
            <w:tcBorders>
              <w:top w:val="nil"/>
              <w:left w:val="nil"/>
              <w:bottom w:val="nil"/>
              <w:right w:val="nil"/>
            </w:tcBorders>
            <w:shd w:val="clear" w:color="auto" w:fill="auto"/>
            <w:noWrap/>
            <w:vAlign w:val="center"/>
            <w:hideMark/>
          </w:tcPr>
          <w:p w14:paraId="640F14A1" w14:textId="5044370A"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26</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319742E6"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60</w:t>
            </w:r>
          </w:p>
        </w:tc>
        <w:tc>
          <w:tcPr>
            <w:tcW w:w="419" w:type="dxa"/>
            <w:tcBorders>
              <w:top w:val="nil"/>
              <w:left w:val="nil"/>
              <w:bottom w:val="nil"/>
              <w:right w:val="nil"/>
            </w:tcBorders>
            <w:shd w:val="clear" w:color="auto" w:fill="auto"/>
            <w:noWrap/>
            <w:vAlign w:val="center"/>
            <w:hideMark/>
          </w:tcPr>
          <w:p w14:paraId="12EE464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12</w:t>
            </w:r>
          </w:p>
        </w:tc>
        <w:tc>
          <w:tcPr>
            <w:tcW w:w="521" w:type="dxa"/>
            <w:tcBorders>
              <w:top w:val="nil"/>
              <w:left w:val="nil"/>
              <w:bottom w:val="nil"/>
              <w:right w:val="nil"/>
            </w:tcBorders>
            <w:shd w:val="clear" w:color="auto" w:fill="auto"/>
            <w:noWrap/>
            <w:vAlign w:val="center"/>
            <w:hideMark/>
          </w:tcPr>
          <w:p w14:paraId="5A0BBC2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72</w:t>
            </w:r>
          </w:p>
        </w:tc>
        <w:tc>
          <w:tcPr>
            <w:tcW w:w="598" w:type="dxa"/>
            <w:tcBorders>
              <w:top w:val="nil"/>
              <w:left w:val="nil"/>
              <w:bottom w:val="nil"/>
              <w:right w:val="nil"/>
            </w:tcBorders>
            <w:shd w:val="clear" w:color="auto" w:fill="auto"/>
            <w:noWrap/>
            <w:vAlign w:val="center"/>
            <w:hideMark/>
          </w:tcPr>
          <w:p w14:paraId="0F3E2F9D" w14:textId="7729EAB6"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94</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5FB54EC8" w14:textId="52956E01"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92</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499C4A10" w14:textId="53E0A0FD"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94</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0BD227E0" w14:textId="5C41EA38"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109 (</w:t>
            </w:r>
            <w:r w:rsidR="00A614D7" w:rsidRPr="00A614D7">
              <w:rPr>
                <w:rFonts w:ascii="Calibri" w:eastAsia="Times New Roman" w:hAnsi="Calibri" w:cs="Calibri"/>
                <w:color w:val="000000"/>
                <w:sz w:val="20"/>
                <w:szCs w:val="20"/>
              </w:rPr>
              <w:t>92</w:t>
            </w:r>
            <w:r>
              <w:rPr>
                <w:rFonts w:ascii="Calibri" w:eastAsia="Times New Roman" w:hAnsi="Calibri" w:cs="Calibri"/>
                <w:color w:val="000000"/>
                <w:sz w:val="20"/>
                <w:szCs w:val="20"/>
              </w:rPr>
              <w:t>)</w:t>
            </w:r>
          </w:p>
        </w:tc>
      </w:tr>
      <w:tr w:rsidR="004A3A79" w:rsidRPr="00A614D7" w14:paraId="5629CDA1" w14:textId="77777777" w:rsidTr="0049734D">
        <w:trPr>
          <w:trHeight w:val="288"/>
        </w:trPr>
        <w:tc>
          <w:tcPr>
            <w:tcW w:w="1242" w:type="dxa"/>
            <w:tcBorders>
              <w:top w:val="nil"/>
              <w:left w:val="nil"/>
              <w:bottom w:val="nil"/>
              <w:right w:val="nil"/>
            </w:tcBorders>
            <w:shd w:val="clear" w:color="auto" w:fill="auto"/>
            <w:noWrap/>
            <w:vAlign w:val="center"/>
            <w:hideMark/>
          </w:tcPr>
          <w:p w14:paraId="601698EB"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Okanogan</w:t>
            </w:r>
          </w:p>
        </w:tc>
        <w:tc>
          <w:tcPr>
            <w:tcW w:w="521" w:type="dxa"/>
            <w:tcBorders>
              <w:top w:val="nil"/>
              <w:left w:val="nil"/>
              <w:bottom w:val="nil"/>
              <w:right w:val="nil"/>
            </w:tcBorders>
            <w:shd w:val="clear" w:color="auto" w:fill="auto"/>
            <w:noWrap/>
            <w:vAlign w:val="center"/>
            <w:hideMark/>
          </w:tcPr>
          <w:p w14:paraId="5DF55CB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19</w:t>
            </w:r>
          </w:p>
        </w:tc>
        <w:tc>
          <w:tcPr>
            <w:tcW w:w="521" w:type="dxa"/>
            <w:tcBorders>
              <w:top w:val="nil"/>
              <w:left w:val="nil"/>
              <w:bottom w:val="nil"/>
              <w:right w:val="nil"/>
            </w:tcBorders>
            <w:shd w:val="clear" w:color="auto" w:fill="auto"/>
            <w:noWrap/>
            <w:vAlign w:val="center"/>
            <w:hideMark/>
          </w:tcPr>
          <w:p w14:paraId="28F1CCA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w:t>
            </w:r>
          </w:p>
        </w:tc>
        <w:tc>
          <w:tcPr>
            <w:tcW w:w="521" w:type="dxa"/>
            <w:tcBorders>
              <w:top w:val="nil"/>
              <w:left w:val="nil"/>
              <w:bottom w:val="nil"/>
              <w:right w:val="nil"/>
            </w:tcBorders>
            <w:shd w:val="clear" w:color="auto" w:fill="auto"/>
            <w:noWrap/>
            <w:vAlign w:val="center"/>
            <w:hideMark/>
          </w:tcPr>
          <w:p w14:paraId="5F4571D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28</w:t>
            </w:r>
          </w:p>
        </w:tc>
        <w:tc>
          <w:tcPr>
            <w:tcW w:w="642" w:type="dxa"/>
            <w:tcBorders>
              <w:top w:val="nil"/>
              <w:left w:val="nil"/>
              <w:bottom w:val="nil"/>
              <w:right w:val="nil"/>
            </w:tcBorders>
            <w:shd w:val="clear" w:color="auto" w:fill="auto"/>
            <w:noWrap/>
            <w:vAlign w:val="center"/>
            <w:hideMark/>
          </w:tcPr>
          <w:p w14:paraId="062D4E61" w14:textId="138A4CCA"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11</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132489BA"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15</w:t>
            </w:r>
          </w:p>
        </w:tc>
        <w:tc>
          <w:tcPr>
            <w:tcW w:w="419" w:type="dxa"/>
            <w:tcBorders>
              <w:top w:val="nil"/>
              <w:left w:val="nil"/>
              <w:bottom w:val="nil"/>
              <w:right w:val="nil"/>
            </w:tcBorders>
            <w:shd w:val="clear" w:color="auto" w:fill="auto"/>
            <w:noWrap/>
            <w:vAlign w:val="center"/>
            <w:hideMark/>
          </w:tcPr>
          <w:p w14:paraId="7BC457AB"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8</w:t>
            </w:r>
          </w:p>
        </w:tc>
        <w:tc>
          <w:tcPr>
            <w:tcW w:w="521" w:type="dxa"/>
            <w:tcBorders>
              <w:top w:val="nil"/>
              <w:left w:val="nil"/>
              <w:bottom w:val="nil"/>
              <w:right w:val="nil"/>
            </w:tcBorders>
            <w:shd w:val="clear" w:color="auto" w:fill="auto"/>
            <w:noWrap/>
            <w:vAlign w:val="center"/>
            <w:hideMark/>
          </w:tcPr>
          <w:p w14:paraId="366436A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23</w:t>
            </w:r>
          </w:p>
        </w:tc>
        <w:tc>
          <w:tcPr>
            <w:tcW w:w="616" w:type="dxa"/>
            <w:tcBorders>
              <w:top w:val="nil"/>
              <w:left w:val="nil"/>
              <w:bottom w:val="nil"/>
              <w:right w:val="nil"/>
            </w:tcBorders>
            <w:shd w:val="clear" w:color="auto" w:fill="auto"/>
            <w:noWrap/>
            <w:vAlign w:val="center"/>
            <w:hideMark/>
          </w:tcPr>
          <w:p w14:paraId="3D9278EB" w14:textId="7FCD36CE"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79</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3735A2B1" w14:textId="79699FE7"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89</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1FAF398B" w14:textId="7F5CCFEB"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82</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203F49C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39</w:t>
            </w:r>
          </w:p>
        </w:tc>
        <w:tc>
          <w:tcPr>
            <w:tcW w:w="419" w:type="dxa"/>
            <w:tcBorders>
              <w:top w:val="nil"/>
              <w:left w:val="nil"/>
              <w:bottom w:val="nil"/>
              <w:right w:val="nil"/>
            </w:tcBorders>
            <w:shd w:val="clear" w:color="auto" w:fill="auto"/>
            <w:noWrap/>
            <w:vAlign w:val="center"/>
            <w:hideMark/>
          </w:tcPr>
          <w:p w14:paraId="36FE7804"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w:t>
            </w:r>
          </w:p>
        </w:tc>
        <w:tc>
          <w:tcPr>
            <w:tcW w:w="521" w:type="dxa"/>
            <w:tcBorders>
              <w:top w:val="nil"/>
              <w:left w:val="nil"/>
              <w:bottom w:val="nil"/>
              <w:right w:val="nil"/>
            </w:tcBorders>
            <w:shd w:val="clear" w:color="auto" w:fill="auto"/>
            <w:noWrap/>
            <w:vAlign w:val="center"/>
            <w:hideMark/>
          </w:tcPr>
          <w:p w14:paraId="5B4EFCA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44</w:t>
            </w:r>
          </w:p>
        </w:tc>
        <w:tc>
          <w:tcPr>
            <w:tcW w:w="642" w:type="dxa"/>
            <w:tcBorders>
              <w:top w:val="nil"/>
              <w:left w:val="nil"/>
              <w:bottom w:val="nil"/>
              <w:right w:val="nil"/>
            </w:tcBorders>
            <w:shd w:val="clear" w:color="auto" w:fill="auto"/>
            <w:noWrap/>
            <w:vAlign w:val="center"/>
            <w:hideMark/>
          </w:tcPr>
          <w:p w14:paraId="00408724" w14:textId="1071692B"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15</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468D211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36</w:t>
            </w:r>
          </w:p>
        </w:tc>
        <w:tc>
          <w:tcPr>
            <w:tcW w:w="419" w:type="dxa"/>
            <w:tcBorders>
              <w:top w:val="nil"/>
              <w:left w:val="nil"/>
              <w:bottom w:val="nil"/>
              <w:right w:val="nil"/>
            </w:tcBorders>
            <w:shd w:val="clear" w:color="auto" w:fill="auto"/>
            <w:noWrap/>
            <w:vAlign w:val="center"/>
            <w:hideMark/>
          </w:tcPr>
          <w:p w14:paraId="2F3AF48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w:t>
            </w:r>
          </w:p>
        </w:tc>
        <w:tc>
          <w:tcPr>
            <w:tcW w:w="521" w:type="dxa"/>
            <w:tcBorders>
              <w:top w:val="nil"/>
              <w:left w:val="nil"/>
              <w:bottom w:val="nil"/>
              <w:right w:val="nil"/>
            </w:tcBorders>
            <w:shd w:val="clear" w:color="auto" w:fill="auto"/>
            <w:noWrap/>
            <w:vAlign w:val="center"/>
            <w:hideMark/>
          </w:tcPr>
          <w:p w14:paraId="03C3B55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40</w:t>
            </w:r>
          </w:p>
        </w:tc>
        <w:tc>
          <w:tcPr>
            <w:tcW w:w="598" w:type="dxa"/>
            <w:tcBorders>
              <w:top w:val="nil"/>
              <w:left w:val="nil"/>
              <w:bottom w:val="nil"/>
              <w:right w:val="nil"/>
            </w:tcBorders>
            <w:shd w:val="clear" w:color="auto" w:fill="auto"/>
            <w:noWrap/>
            <w:vAlign w:val="center"/>
            <w:hideMark/>
          </w:tcPr>
          <w:p w14:paraId="06116DDB" w14:textId="081D3E7A"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92</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65B01F75" w14:textId="784E99DE"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80</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30B3AE7C" w14:textId="5E7B379A"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91</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7839A2DC" w14:textId="755F0E9C"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63 (</w:t>
            </w:r>
            <w:r w:rsidR="00A614D7" w:rsidRPr="00A614D7">
              <w:rPr>
                <w:rFonts w:ascii="Calibri" w:eastAsia="Times New Roman" w:hAnsi="Calibri" w:cs="Calibri"/>
                <w:color w:val="000000"/>
                <w:sz w:val="20"/>
                <w:szCs w:val="20"/>
              </w:rPr>
              <w:t>88</w:t>
            </w:r>
            <w:r>
              <w:rPr>
                <w:rFonts w:ascii="Calibri" w:eastAsia="Times New Roman" w:hAnsi="Calibri" w:cs="Calibri"/>
                <w:color w:val="000000"/>
                <w:sz w:val="20"/>
                <w:szCs w:val="20"/>
              </w:rPr>
              <w:t>)</w:t>
            </w:r>
          </w:p>
        </w:tc>
      </w:tr>
      <w:tr w:rsidR="004A3A79" w:rsidRPr="00A614D7" w14:paraId="7E648CBE" w14:textId="77777777" w:rsidTr="0049734D">
        <w:trPr>
          <w:trHeight w:val="288"/>
        </w:trPr>
        <w:tc>
          <w:tcPr>
            <w:tcW w:w="1242" w:type="dxa"/>
            <w:tcBorders>
              <w:top w:val="nil"/>
              <w:left w:val="nil"/>
              <w:bottom w:val="nil"/>
              <w:right w:val="nil"/>
            </w:tcBorders>
            <w:shd w:val="clear" w:color="auto" w:fill="auto"/>
            <w:noWrap/>
            <w:vAlign w:val="center"/>
            <w:hideMark/>
          </w:tcPr>
          <w:p w14:paraId="1CC26F22" w14:textId="77777777" w:rsidR="00A614D7" w:rsidRPr="00BF57D0" w:rsidRDefault="00A614D7" w:rsidP="00A614D7">
            <w:pPr>
              <w:spacing w:after="0" w:line="240" w:lineRule="auto"/>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Wenatchee</w:t>
            </w:r>
          </w:p>
        </w:tc>
        <w:tc>
          <w:tcPr>
            <w:tcW w:w="521" w:type="dxa"/>
            <w:tcBorders>
              <w:top w:val="nil"/>
              <w:left w:val="nil"/>
              <w:bottom w:val="nil"/>
              <w:right w:val="nil"/>
            </w:tcBorders>
            <w:shd w:val="clear" w:color="auto" w:fill="auto"/>
            <w:noWrap/>
            <w:vAlign w:val="center"/>
            <w:hideMark/>
          </w:tcPr>
          <w:p w14:paraId="6A2E366D"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20</w:t>
            </w:r>
          </w:p>
        </w:tc>
        <w:tc>
          <w:tcPr>
            <w:tcW w:w="521" w:type="dxa"/>
            <w:tcBorders>
              <w:top w:val="nil"/>
              <w:left w:val="nil"/>
              <w:bottom w:val="nil"/>
              <w:right w:val="nil"/>
            </w:tcBorders>
            <w:shd w:val="clear" w:color="auto" w:fill="auto"/>
            <w:noWrap/>
            <w:vAlign w:val="center"/>
            <w:hideMark/>
          </w:tcPr>
          <w:p w14:paraId="09EAF3F4"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25</w:t>
            </w:r>
          </w:p>
        </w:tc>
        <w:tc>
          <w:tcPr>
            <w:tcW w:w="521" w:type="dxa"/>
            <w:tcBorders>
              <w:top w:val="nil"/>
              <w:left w:val="nil"/>
              <w:bottom w:val="nil"/>
              <w:right w:val="nil"/>
            </w:tcBorders>
            <w:shd w:val="clear" w:color="auto" w:fill="auto"/>
            <w:noWrap/>
            <w:vAlign w:val="center"/>
            <w:hideMark/>
          </w:tcPr>
          <w:p w14:paraId="159D90E4"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45</w:t>
            </w:r>
          </w:p>
        </w:tc>
        <w:tc>
          <w:tcPr>
            <w:tcW w:w="642" w:type="dxa"/>
            <w:tcBorders>
              <w:top w:val="nil"/>
              <w:left w:val="nil"/>
              <w:bottom w:val="nil"/>
              <w:right w:val="nil"/>
            </w:tcBorders>
            <w:shd w:val="clear" w:color="auto" w:fill="auto"/>
            <w:noWrap/>
            <w:vAlign w:val="center"/>
            <w:hideMark/>
          </w:tcPr>
          <w:p w14:paraId="58CC259C" w14:textId="7152790C"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(18)</w:t>
            </w:r>
          </w:p>
        </w:tc>
        <w:tc>
          <w:tcPr>
            <w:tcW w:w="521" w:type="dxa"/>
            <w:tcBorders>
              <w:top w:val="nil"/>
              <w:left w:val="nil"/>
              <w:bottom w:val="nil"/>
              <w:right w:val="nil"/>
            </w:tcBorders>
            <w:shd w:val="clear" w:color="auto" w:fill="auto"/>
            <w:noWrap/>
            <w:vAlign w:val="center"/>
            <w:hideMark/>
          </w:tcPr>
          <w:p w14:paraId="2ACBC703"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16</w:t>
            </w:r>
          </w:p>
        </w:tc>
        <w:tc>
          <w:tcPr>
            <w:tcW w:w="419" w:type="dxa"/>
            <w:tcBorders>
              <w:top w:val="nil"/>
              <w:left w:val="nil"/>
              <w:bottom w:val="nil"/>
              <w:right w:val="nil"/>
            </w:tcBorders>
            <w:shd w:val="clear" w:color="auto" w:fill="auto"/>
            <w:noWrap/>
            <w:vAlign w:val="center"/>
            <w:hideMark/>
          </w:tcPr>
          <w:p w14:paraId="669E82CC"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24</w:t>
            </w:r>
          </w:p>
        </w:tc>
        <w:tc>
          <w:tcPr>
            <w:tcW w:w="521" w:type="dxa"/>
            <w:tcBorders>
              <w:top w:val="nil"/>
              <w:left w:val="nil"/>
              <w:bottom w:val="nil"/>
              <w:right w:val="nil"/>
            </w:tcBorders>
            <w:shd w:val="clear" w:color="auto" w:fill="auto"/>
            <w:noWrap/>
            <w:vAlign w:val="center"/>
            <w:hideMark/>
          </w:tcPr>
          <w:p w14:paraId="6A0CBB9A"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40</w:t>
            </w:r>
          </w:p>
        </w:tc>
        <w:tc>
          <w:tcPr>
            <w:tcW w:w="616" w:type="dxa"/>
            <w:tcBorders>
              <w:top w:val="nil"/>
              <w:left w:val="nil"/>
              <w:bottom w:val="nil"/>
              <w:right w:val="nil"/>
            </w:tcBorders>
            <w:shd w:val="clear" w:color="auto" w:fill="auto"/>
            <w:noWrap/>
            <w:vAlign w:val="center"/>
            <w:hideMark/>
          </w:tcPr>
          <w:p w14:paraId="0585E794" w14:textId="45B65AFB"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(80</w:t>
            </w:r>
            <w:r w:rsidR="004A3A79" w:rsidRPr="00BF57D0">
              <w:rPr>
                <w:rFonts w:ascii="Calibri" w:eastAsia="Times New Roman" w:hAnsi="Calibri" w:cs="Calibri"/>
                <w:color w:val="000000"/>
                <w:sz w:val="20"/>
                <w:szCs w:val="20"/>
                <w:highlight w:val="yellow"/>
              </w:rPr>
              <w:t>)</w:t>
            </w:r>
          </w:p>
        </w:tc>
        <w:tc>
          <w:tcPr>
            <w:tcW w:w="642" w:type="dxa"/>
            <w:tcBorders>
              <w:top w:val="nil"/>
              <w:left w:val="nil"/>
              <w:bottom w:val="nil"/>
              <w:right w:val="nil"/>
            </w:tcBorders>
            <w:shd w:val="clear" w:color="auto" w:fill="auto"/>
            <w:noWrap/>
            <w:vAlign w:val="center"/>
            <w:hideMark/>
          </w:tcPr>
          <w:p w14:paraId="7D11CA11" w14:textId="2BC675E9" w:rsidR="00A614D7" w:rsidRPr="00BF57D0" w:rsidRDefault="0049734D"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w:t>
            </w:r>
            <w:r w:rsidR="00A614D7" w:rsidRPr="00BF57D0">
              <w:rPr>
                <w:rFonts w:ascii="Calibri" w:eastAsia="Times New Roman" w:hAnsi="Calibri" w:cs="Calibri"/>
                <w:color w:val="000000"/>
                <w:sz w:val="20"/>
                <w:szCs w:val="20"/>
                <w:highlight w:val="yellow"/>
              </w:rPr>
              <w:t>96</w:t>
            </w:r>
            <w:r w:rsidRPr="00BF57D0">
              <w:rPr>
                <w:rFonts w:ascii="Calibri" w:eastAsia="Times New Roman" w:hAnsi="Calibri" w:cs="Calibri"/>
                <w:color w:val="000000"/>
                <w:sz w:val="20"/>
                <w:szCs w:val="20"/>
                <w:highlight w:val="yellow"/>
              </w:rPr>
              <w:t>)</w:t>
            </w:r>
          </w:p>
        </w:tc>
        <w:tc>
          <w:tcPr>
            <w:tcW w:w="674" w:type="dxa"/>
            <w:tcBorders>
              <w:top w:val="nil"/>
              <w:left w:val="nil"/>
              <w:bottom w:val="nil"/>
              <w:right w:val="nil"/>
            </w:tcBorders>
            <w:shd w:val="clear" w:color="auto" w:fill="auto"/>
            <w:noWrap/>
            <w:vAlign w:val="center"/>
            <w:hideMark/>
          </w:tcPr>
          <w:p w14:paraId="2E81DBF2" w14:textId="028F5918" w:rsidR="00A614D7" w:rsidRPr="00BF57D0" w:rsidRDefault="0049734D"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w:t>
            </w:r>
            <w:r w:rsidR="00A614D7" w:rsidRPr="00BF57D0">
              <w:rPr>
                <w:rFonts w:ascii="Calibri" w:eastAsia="Times New Roman" w:hAnsi="Calibri" w:cs="Calibri"/>
                <w:color w:val="000000"/>
                <w:sz w:val="20"/>
                <w:szCs w:val="20"/>
                <w:highlight w:val="yellow"/>
              </w:rPr>
              <w:t>89</w:t>
            </w:r>
            <w:r w:rsidRPr="00BF57D0">
              <w:rPr>
                <w:rFonts w:ascii="Calibri" w:eastAsia="Times New Roman" w:hAnsi="Calibri" w:cs="Calibri"/>
                <w:color w:val="000000"/>
                <w:sz w:val="20"/>
                <w:szCs w:val="20"/>
                <w:highlight w:val="yellow"/>
              </w:rPr>
              <w:t>)</w:t>
            </w:r>
          </w:p>
        </w:tc>
        <w:tc>
          <w:tcPr>
            <w:tcW w:w="754" w:type="dxa"/>
            <w:tcBorders>
              <w:top w:val="nil"/>
              <w:left w:val="nil"/>
              <w:bottom w:val="nil"/>
              <w:right w:val="nil"/>
            </w:tcBorders>
            <w:shd w:val="clear" w:color="auto" w:fill="auto"/>
            <w:noWrap/>
            <w:vAlign w:val="center"/>
            <w:hideMark/>
          </w:tcPr>
          <w:p w14:paraId="46DFB0CD"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4</w:t>
            </w:r>
          </w:p>
        </w:tc>
        <w:tc>
          <w:tcPr>
            <w:tcW w:w="419" w:type="dxa"/>
            <w:tcBorders>
              <w:top w:val="nil"/>
              <w:left w:val="nil"/>
              <w:bottom w:val="nil"/>
              <w:right w:val="nil"/>
            </w:tcBorders>
            <w:shd w:val="clear" w:color="auto" w:fill="auto"/>
            <w:noWrap/>
            <w:vAlign w:val="center"/>
            <w:hideMark/>
          </w:tcPr>
          <w:p w14:paraId="0E8E72CE"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12</w:t>
            </w:r>
          </w:p>
        </w:tc>
        <w:tc>
          <w:tcPr>
            <w:tcW w:w="521" w:type="dxa"/>
            <w:tcBorders>
              <w:top w:val="nil"/>
              <w:left w:val="nil"/>
              <w:bottom w:val="nil"/>
              <w:right w:val="nil"/>
            </w:tcBorders>
            <w:shd w:val="clear" w:color="auto" w:fill="auto"/>
            <w:noWrap/>
            <w:vAlign w:val="center"/>
            <w:hideMark/>
          </w:tcPr>
          <w:p w14:paraId="09D70382"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16</w:t>
            </w:r>
          </w:p>
        </w:tc>
        <w:tc>
          <w:tcPr>
            <w:tcW w:w="642" w:type="dxa"/>
            <w:tcBorders>
              <w:top w:val="nil"/>
              <w:left w:val="nil"/>
              <w:bottom w:val="nil"/>
              <w:right w:val="nil"/>
            </w:tcBorders>
            <w:shd w:val="clear" w:color="auto" w:fill="auto"/>
            <w:noWrap/>
            <w:vAlign w:val="center"/>
            <w:hideMark/>
          </w:tcPr>
          <w:p w14:paraId="18AE4E52" w14:textId="68586917" w:rsidR="00A614D7" w:rsidRPr="00BF57D0" w:rsidRDefault="004A3A79"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w:t>
            </w:r>
            <w:r w:rsidR="00A614D7" w:rsidRPr="00BF57D0">
              <w:rPr>
                <w:rFonts w:ascii="Calibri" w:eastAsia="Times New Roman" w:hAnsi="Calibri" w:cs="Calibri"/>
                <w:color w:val="000000"/>
                <w:sz w:val="20"/>
                <w:szCs w:val="20"/>
                <w:highlight w:val="yellow"/>
              </w:rPr>
              <w:t>05</w:t>
            </w:r>
            <w:r w:rsidRPr="00BF57D0">
              <w:rPr>
                <w:rFonts w:ascii="Calibri" w:eastAsia="Times New Roman" w:hAnsi="Calibri" w:cs="Calibri"/>
                <w:color w:val="000000"/>
                <w:sz w:val="20"/>
                <w:szCs w:val="20"/>
                <w:highlight w:val="yellow"/>
              </w:rPr>
              <w:t>)</w:t>
            </w:r>
          </w:p>
        </w:tc>
        <w:tc>
          <w:tcPr>
            <w:tcW w:w="521" w:type="dxa"/>
            <w:tcBorders>
              <w:top w:val="nil"/>
              <w:left w:val="nil"/>
              <w:bottom w:val="nil"/>
              <w:right w:val="nil"/>
            </w:tcBorders>
            <w:shd w:val="clear" w:color="auto" w:fill="auto"/>
            <w:noWrap/>
            <w:vAlign w:val="center"/>
            <w:hideMark/>
          </w:tcPr>
          <w:p w14:paraId="71FF6D30"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3</w:t>
            </w:r>
          </w:p>
        </w:tc>
        <w:tc>
          <w:tcPr>
            <w:tcW w:w="419" w:type="dxa"/>
            <w:tcBorders>
              <w:top w:val="nil"/>
              <w:left w:val="nil"/>
              <w:bottom w:val="nil"/>
              <w:right w:val="nil"/>
            </w:tcBorders>
            <w:shd w:val="clear" w:color="auto" w:fill="auto"/>
            <w:noWrap/>
            <w:vAlign w:val="center"/>
            <w:hideMark/>
          </w:tcPr>
          <w:p w14:paraId="6F0CBCA0"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9</w:t>
            </w:r>
          </w:p>
        </w:tc>
        <w:tc>
          <w:tcPr>
            <w:tcW w:w="521" w:type="dxa"/>
            <w:tcBorders>
              <w:top w:val="nil"/>
              <w:left w:val="nil"/>
              <w:bottom w:val="nil"/>
              <w:right w:val="nil"/>
            </w:tcBorders>
            <w:shd w:val="clear" w:color="auto" w:fill="auto"/>
            <w:noWrap/>
            <w:vAlign w:val="center"/>
            <w:hideMark/>
          </w:tcPr>
          <w:p w14:paraId="56AD3F6F" w14:textId="77777777" w:rsidR="00A614D7" w:rsidRPr="00BF57D0" w:rsidRDefault="00A614D7"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12</w:t>
            </w:r>
          </w:p>
        </w:tc>
        <w:tc>
          <w:tcPr>
            <w:tcW w:w="598" w:type="dxa"/>
            <w:tcBorders>
              <w:top w:val="nil"/>
              <w:left w:val="nil"/>
              <w:bottom w:val="nil"/>
              <w:right w:val="nil"/>
            </w:tcBorders>
            <w:shd w:val="clear" w:color="auto" w:fill="auto"/>
            <w:noWrap/>
            <w:vAlign w:val="center"/>
            <w:hideMark/>
          </w:tcPr>
          <w:p w14:paraId="4F676229" w14:textId="1E6BEA75" w:rsidR="00A614D7" w:rsidRPr="00BF57D0" w:rsidRDefault="0049734D"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w:t>
            </w:r>
            <w:r w:rsidR="00A614D7" w:rsidRPr="00BF57D0">
              <w:rPr>
                <w:rFonts w:ascii="Calibri" w:eastAsia="Times New Roman" w:hAnsi="Calibri" w:cs="Calibri"/>
                <w:color w:val="000000"/>
                <w:sz w:val="20"/>
                <w:szCs w:val="20"/>
                <w:highlight w:val="yellow"/>
              </w:rPr>
              <w:t>75</w:t>
            </w:r>
            <w:r w:rsidRPr="00BF57D0">
              <w:rPr>
                <w:rFonts w:ascii="Calibri" w:eastAsia="Times New Roman" w:hAnsi="Calibri" w:cs="Calibri"/>
                <w:color w:val="000000"/>
                <w:sz w:val="20"/>
                <w:szCs w:val="20"/>
                <w:highlight w:val="yellow"/>
              </w:rPr>
              <w:t>)</w:t>
            </w:r>
          </w:p>
        </w:tc>
        <w:tc>
          <w:tcPr>
            <w:tcW w:w="642" w:type="dxa"/>
            <w:tcBorders>
              <w:top w:val="nil"/>
              <w:left w:val="nil"/>
              <w:bottom w:val="nil"/>
              <w:right w:val="nil"/>
            </w:tcBorders>
            <w:shd w:val="clear" w:color="auto" w:fill="auto"/>
            <w:noWrap/>
            <w:vAlign w:val="center"/>
            <w:hideMark/>
          </w:tcPr>
          <w:p w14:paraId="4C2D9AC2" w14:textId="10C0D101" w:rsidR="00A614D7" w:rsidRPr="00BF57D0" w:rsidRDefault="004A3A79"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w:t>
            </w:r>
            <w:r w:rsidR="00A614D7" w:rsidRPr="00BF57D0">
              <w:rPr>
                <w:rFonts w:ascii="Calibri" w:eastAsia="Times New Roman" w:hAnsi="Calibri" w:cs="Calibri"/>
                <w:color w:val="000000"/>
                <w:sz w:val="20"/>
                <w:szCs w:val="20"/>
                <w:highlight w:val="yellow"/>
              </w:rPr>
              <w:t>75</w:t>
            </w:r>
            <w:r w:rsidRPr="00BF57D0">
              <w:rPr>
                <w:rFonts w:ascii="Calibri" w:eastAsia="Times New Roman" w:hAnsi="Calibri" w:cs="Calibri"/>
                <w:color w:val="000000"/>
                <w:sz w:val="20"/>
                <w:szCs w:val="20"/>
                <w:highlight w:val="yellow"/>
              </w:rPr>
              <w:t>)</w:t>
            </w:r>
          </w:p>
        </w:tc>
        <w:tc>
          <w:tcPr>
            <w:tcW w:w="673" w:type="dxa"/>
            <w:tcBorders>
              <w:top w:val="nil"/>
              <w:left w:val="nil"/>
              <w:bottom w:val="nil"/>
              <w:right w:val="nil"/>
            </w:tcBorders>
            <w:shd w:val="clear" w:color="auto" w:fill="auto"/>
            <w:noWrap/>
            <w:vAlign w:val="center"/>
            <w:hideMark/>
          </w:tcPr>
          <w:p w14:paraId="0C96D27B" w14:textId="09818861" w:rsidR="00A614D7" w:rsidRPr="00BF57D0" w:rsidRDefault="004A3A79"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w:t>
            </w:r>
            <w:r w:rsidR="00A614D7" w:rsidRPr="00BF57D0">
              <w:rPr>
                <w:rFonts w:ascii="Calibri" w:eastAsia="Times New Roman" w:hAnsi="Calibri" w:cs="Calibri"/>
                <w:color w:val="000000"/>
                <w:sz w:val="20"/>
                <w:szCs w:val="20"/>
                <w:highlight w:val="yellow"/>
              </w:rPr>
              <w:t>75</w:t>
            </w:r>
            <w:r w:rsidRPr="00BF57D0">
              <w:rPr>
                <w:rFonts w:ascii="Calibri" w:eastAsia="Times New Roman" w:hAnsi="Calibri" w:cs="Calibri"/>
                <w:color w:val="000000"/>
                <w:sz w:val="20"/>
                <w:szCs w:val="20"/>
                <w:highlight w:val="yellow"/>
              </w:rPr>
              <w:t>)</w:t>
            </w:r>
          </w:p>
        </w:tc>
        <w:tc>
          <w:tcPr>
            <w:tcW w:w="1105" w:type="dxa"/>
            <w:tcBorders>
              <w:top w:val="nil"/>
              <w:left w:val="nil"/>
              <w:bottom w:val="nil"/>
              <w:right w:val="nil"/>
            </w:tcBorders>
            <w:shd w:val="clear" w:color="auto" w:fill="auto"/>
            <w:noWrap/>
            <w:vAlign w:val="bottom"/>
            <w:hideMark/>
          </w:tcPr>
          <w:p w14:paraId="11156F89" w14:textId="5F7D86B5" w:rsidR="00A614D7" w:rsidRPr="00BF57D0" w:rsidRDefault="004A3A79" w:rsidP="00A614D7">
            <w:pPr>
              <w:spacing w:after="0" w:line="240" w:lineRule="auto"/>
              <w:jc w:val="center"/>
              <w:rPr>
                <w:rFonts w:ascii="Calibri" w:eastAsia="Times New Roman" w:hAnsi="Calibri" w:cs="Calibri"/>
                <w:color w:val="000000"/>
                <w:sz w:val="20"/>
                <w:szCs w:val="20"/>
                <w:highlight w:val="yellow"/>
              </w:rPr>
            </w:pPr>
            <w:r w:rsidRPr="00BF57D0">
              <w:rPr>
                <w:rFonts w:ascii="Calibri" w:eastAsia="Times New Roman" w:hAnsi="Calibri" w:cs="Calibri"/>
                <w:color w:val="000000"/>
                <w:sz w:val="20"/>
                <w:szCs w:val="20"/>
                <w:highlight w:val="yellow"/>
              </w:rPr>
              <w:t>52 (</w:t>
            </w:r>
            <w:r w:rsidR="00A614D7" w:rsidRPr="00BF57D0">
              <w:rPr>
                <w:rFonts w:ascii="Calibri" w:eastAsia="Times New Roman" w:hAnsi="Calibri" w:cs="Calibri"/>
                <w:color w:val="000000"/>
                <w:sz w:val="20"/>
                <w:szCs w:val="20"/>
                <w:highlight w:val="yellow"/>
              </w:rPr>
              <w:t>85</w:t>
            </w:r>
            <w:r w:rsidRPr="00BF57D0">
              <w:rPr>
                <w:rFonts w:ascii="Calibri" w:eastAsia="Times New Roman" w:hAnsi="Calibri" w:cs="Calibri"/>
                <w:color w:val="000000"/>
                <w:sz w:val="20"/>
                <w:szCs w:val="20"/>
                <w:highlight w:val="yellow"/>
              </w:rPr>
              <w:t>)</w:t>
            </w:r>
            <w:bookmarkStart w:id="15" w:name="_GoBack"/>
            <w:bookmarkEnd w:id="15"/>
          </w:p>
        </w:tc>
      </w:tr>
      <w:tr w:rsidR="004A3A79" w:rsidRPr="00A614D7" w14:paraId="606B4365" w14:textId="77777777" w:rsidTr="0049734D">
        <w:trPr>
          <w:trHeight w:val="300"/>
        </w:trPr>
        <w:tc>
          <w:tcPr>
            <w:tcW w:w="1242" w:type="dxa"/>
            <w:tcBorders>
              <w:top w:val="nil"/>
              <w:left w:val="nil"/>
              <w:bottom w:val="nil"/>
              <w:right w:val="nil"/>
            </w:tcBorders>
            <w:shd w:val="clear" w:color="auto" w:fill="auto"/>
            <w:noWrap/>
            <w:vAlign w:val="center"/>
            <w:hideMark/>
          </w:tcPr>
          <w:p w14:paraId="72785B24"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Total</w:t>
            </w:r>
          </w:p>
        </w:tc>
        <w:tc>
          <w:tcPr>
            <w:tcW w:w="521" w:type="dxa"/>
            <w:tcBorders>
              <w:top w:val="nil"/>
              <w:left w:val="nil"/>
              <w:bottom w:val="nil"/>
              <w:right w:val="nil"/>
            </w:tcBorders>
            <w:shd w:val="clear" w:color="auto" w:fill="auto"/>
            <w:noWrap/>
            <w:vAlign w:val="center"/>
            <w:hideMark/>
          </w:tcPr>
          <w:p w14:paraId="0E4D79AE"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65</w:t>
            </w:r>
          </w:p>
        </w:tc>
        <w:tc>
          <w:tcPr>
            <w:tcW w:w="521" w:type="dxa"/>
            <w:tcBorders>
              <w:top w:val="nil"/>
              <w:left w:val="nil"/>
              <w:bottom w:val="nil"/>
              <w:right w:val="nil"/>
            </w:tcBorders>
            <w:shd w:val="clear" w:color="auto" w:fill="auto"/>
            <w:noWrap/>
            <w:vAlign w:val="center"/>
            <w:hideMark/>
          </w:tcPr>
          <w:p w14:paraId="4D41B69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50</w:t>
            </w:r>
          </w:p>
        </w:tc>
        <w:tc>
          <w:tcPr>
            <w:tcW w:w="521" w:type="dxa"/>
            <w:tcBorders>
              <w:top w:val="nil"/>
              <w:left w:val="nil"/>
              <w:bottom w:val="nil"/>
              <w:right w:val="nil"/>
            </w:tcBorders>
            <w:shd w:val="clear" w:color="auto" w:fill="auto"/>
            <w:noWrap/>
            <w:vAlign w:val="center"/>
            <w:hideMark/>
          </w:tcPr>
          <w:p w14:paraId="6D06A96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115</w:t>
            </w:r>
          </w:p>
        </w:tc>
        <w:tc>
          <w:tcPr>
            <w:tcW w:w="642" w:type="dxa"/>
            <w:tcBorders>
              <w:top w:val="nil"/>
              <w:left w:val="nil"/>
              <w:bottom w:val="nil"/>
              <w:right w:val="nil"/>
            </w:tcBorders>
            <w:shd w:val="clear" w:color="auto" w:fill="auto"/>
            <w:noWrap/>
            <w:vAlign w:val="center"/>
            <w:hideMark/>
          </w:tcPr>
          <w:p w14:paraId="339DB97F" w14:textId="69DDAC6A"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46</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44E21853"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52</w:t>
            </w:r>
          </w:p>
        </w:tc>
        <w:tc>
          <w:tcPr>
            <w:tcW w:w="419" w:type="dxa"/>
            <w:tcBorders>
              <w:top w:val="nil"/>
              <w:left w:val="nil"/>
              <w:bottom w:val="nil"/>
              <w:right w:val="nil"/>
            </w:tcBorders>
            <w:shd w:val="clear" w:color="auto" w:fill="auto"/>
            <w:noWrap/>
            <w:vAlign w:val="center"/>
            <w:hideMark/>
          </w:tcPr>
          <w:p w14:paraId="30CC042A"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48</w:t>
            </w:r>
          </w:p>
        </w:tc>
        <w:tc>
          <w:tcPr>
            <w:tcW w:w="521" w:type="dxa"/>
            <w:tcBorders>
              <w:top w:val="nil"/>
              <w:left w:val="nil"/>
              <w:bottom w:val="nil"/>
              <w:right w:val="nil"/>
            </w:tcBorders>
            <w:shd w:val="clear" w:color="auto" w:fill="auto"/>
            <w:noWrap/>
            <w:vAlign w:val="center"/>
            <w:hideMark/>
          </w:tcPr>
          <w:p w14:paraId="1DC89B3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100</w:t>
            </w:r>
          </w:p>
        </w:tc>
        <w:tc>
          <w:tcPr>
            <w:tcW w:w="616" w:type="dxa"/>
            <w:tcBorders>
              <w:top w:val="nil"/>
              <w:left w:val="nil"/>
              <w:bottom w:val="nil"/>
              <w:right w:val="nil"/>
            </w:tcBorders>
            <w:shd w:val="clear" w:color="auto" w:fill="auto"/>
            <w:noWrap/>
            <w:vAlign w:val="center"/>
            <w:hideMark/>
          </w:tcPr>
          <w:p w14:paraId="33F6A222" w14:textId="712F7C09"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80</w:t>
            </w:r>
            <w:r w:rsidR="004A3A79">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17B6CB72" w14:textId="3520BC41"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96</w:t>
            </w:r>
            <w:r>
              <w:rPr>
                <w:rFonts w:ascii="Calibri" w:eastAsia="Times New Roman" w:hAnsi="Calibri" w:cs="Calibri"/>
                <w:color w:val="000000"/>
                <w:sz w:val="20"/>
                <w:szCs w:val="20"/>
              </w:rPr>
              <w:t>)</w:t>
            </w:r>
          </w:p>
        </w:tc>
        <w:tc>
          <w:tcPr>
            <w:tcW w:w="674" w:type="dxa"/>
            <w:tcBorders>
              <w:top w:val="nil"/>
              <w:left w:val="nil"/>
              <w:bottom w:val="nil"/>
              <w:right w:val="nil"/>
            </w:tcBorders>
            <w:shd w:val="clear" w:color="auto" w:fill="auto"/>
            <w:noWrap/>
            <w:vAlign w:val="center"/>
            <w:hideMark/>
          </w:tcPr>
          <w:p w14:paraId="5AA786C4" w14:textId="275F7FAE"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87</w:t>
            </w:r>
            <w:r>
              <w:rPr>
                <w:rFonts w:ascii="Calibri" w:eastAsia="Times New Roman" w:hAnsi="Calibri" w:cs="Calibri"/>
                <w:color w:val="000000"/>
                <w:sz w:val="20"/>
                <w:szCs w:val="20"/>
              </w:rPr>
              <w:t>)</w:t>
            </w:r>
          </w:p>
        </w:tc>
        <w:tc>
          <w:tcPr>
            <w:tcW w:w="754" w:type="dxa"/>
            <w:tcBorders>
              <w:top w:val="nil"/>
              <w:left w:val="nil"/>
              <w:bottom w:val="nil"/>
              <w:right w:val="nil"/>
            </w:tcBorders>
            <w:shd w:val="clear" w:color="auto" w:fill="auto"/>
            <w:noWrap/>
            <w:vAlign w:val="center"/>
            <w:hideMark/>
          </w:tcPr>
          <w:p w14:paraId="67E9E97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107</w:t>
            </w:r>
          </w:p>
        </w:tc>
        <w:tc>
          <w:tcPr>
            <w:tcW w:w="419" w:type="dxa"/>
            <w:tcBorders>
              <w:top w:val="nil"/>
              <w:left w:val="nil"/>
              <w:bottom w:val="nil"/>
              <w:right w:val="nil"/>
            </w:tcBorders>
            <w:shd w:val="clear" w:color="auto" w:fill="auto"/>
            <w:noWrap/>
            <w:vAlign w:val="center"/>
            <w:hideMark/>
          </w:tcPr>
          <w:p w14:paraId="13AD5E88"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30</w:t>
            </w:r>
          </w:p>
        </w:tc>
        <w:tc>
          <w:tcPr>
            <w:tcW w:w="521" w:type="dxa"/>
            <w:tcBorders>
              <w:top w:val="nil"/>
              <w:left w:val="nil"/>
              <w:bottom w:val="nil"/>
              <w:right w:val="nil"/>
            </w:tcBorders>
            <w:shd w:val="clear" w:color="auto" w:fill="auto"/>
            <w:noWrap/>
            <w:vAlign w:val="center"/>
            <w:hideMark/>
          </w:tcPr>
          <w:p w14:paraId="7D10500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137</w:t>
            </w:r>
          </w:p>
        </w:tc>
        <w:tc>
          <w:tcPr>
            <w:tcW w:w="642" w:type="dxa"/>
            <w:tcBorders>
              <w:top w:val="nil"/>
              <w:left w:val="nil"/>
              <w:bottom w:val="nil"/>
              <w:right w:val="nil"/>
            </w:tcBorders>
            <w:shd w:val="clear" w:color="auto" w:fill="auto"/>
            <w:noWrap/>
            <w:vAlign w:val="center"/>
            <w:hideMark/>
          </w:tcPr>
          <w:p w14:paraId="75DA5D4D" w14:textId="239E6074"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46</w:t>
            </w:r>
            <w:r>
              <w:rPr>
                <w:rFonts w:ascii="Calibri" w:eastAsia="Times New Roman" w:hAnsi="Calibri" w:cs="Calibri"/>
                <w:color w:val="000000"/>
                <w:sz w:val="20"/>
                <w:szCs w:val="20"/>
              </w:rPr>
              <w:t>)</w:t>
            </w:r>
          </w:p>
        </w:tc>
        <w:tc>
          <w:tcPr>
            <w:tcW w:w="521" w:type="dxa"/>
            <w:tcBorders>
              <w:top w:val="nil"/>
              <w:left w:val="nil"/>
              <w:bottom w:val="nil"/>
              <w:right w:val="nil"/>
            </w:tcBorders>
            <w:shd w:val="clear" w:color="auto" w:fill="auto"/>
            <w:noWrap/>
            <w:vAlign w:val="center"/>
            <w:hideMark/>
          </w:tcPr>
          <w:p w14:paraId="553A477C"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99</w:t>
            </w:r>
          </w:p>
        </w:tc>
        <w:tc>
          <w:tcPr>
            <w:tcW w:w="419" w:type="dxa"/>
            <w:tcBorders>
              <w:top w:val="nil"/>
              <w:left w:val="nil"/>
              <w:bottom w:val="nil"/>
              <w:right w:val="nil"/>
            </w:tcBorders>
            <w:shd w:val="clear" w:color="auto" w:fill="auto"/>
            <w:noWrap/>
            <w:vAlign w:val="center"/>
            <w:hideMark/>
          </w:tcPr>
          <w:p w14:paraId="37D54B4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25</w:t>
            </w:r>
          </w:p>
        </w:tc>
        <w:tc>
          <w:tcPr>
            <w:tcW w:w="521" w:type="dxa"/>
            <w:tcBorders>
              <w:top w:val="nil"/>
              <w:left w:val="nil"/>
              <w:bottom w:val="nil"/>
              <w:right w:val="nil"/>
            </w:tcBorders>
            <w:shd w:val="clear" w:color="auto" w:fill="auto"/>
            <w:noWrap/>
            <w:vAlign w:val="center"/>
            <w:hideMark/>
          </w:tcPr>
          <w:p w14:paraId="0CB56D23"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124</w:t>
            </w:r>
          </w:p>
        </w:tc>
        <w:tc>
          <w:tcPr>
            <w:tcW w:w="598" w:type="dxa"/>
            <w:tcBorders>
              <w:top w:val="nil"/>
              <w:left w:val="nil"/>
              <w:bottom w:val="nil"/>
              <w:right w:val="nil"/>
            </w:tcBorders>
            <w:shd w:val="clear" w:color="auto" w:fill="auto"/>
            <w:noWrap/>
            <w:vAlign w:val="center"/>
            <w:hideMark/>
          </w:tcPr>
          <w:p w14:paraId="27288DBD" w14:textId="682FA2F2" w:rsidR="00A614D7" w:rsidRPr="00A614D7" w:rsidRDefault="0049734D"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93</w:t>
            </w:r>
            <w:r>
              <w:rPr>
                <w:rFonts w:ascii="Calibri" w:eastAsia="Times New Roman" w:hAnsi="Calibri" w:cs="Calibri"/>
                <w:color w:val="000000"/>
                <w:sz w:val="20"/>
                <w:szCs w:val="20"/>
              </w:rPr>
              <w:t>)</w:t>
            </w:r>
          </w:p>
        </w:tc>
        <w:tc>
          <w:tcPr>
            <w:tcW w:w="642" w:type="dxa"/>
            <w:tcBorders>
              <w:top w:val="nil"/>
              <w:left w:val="nil"/>
              <w:bottom w:val="nil"/>
              <w:right w:val="nil"/>
            </w:tcBorders>
            <w:shd w:val="clear" w:color="auto" w:fill="auto"/>
            <w:noWrap/>
            <w:vAlign w:val="center"/>
            <w:hideMark/>
          </w:tcPr>
          <w:p w14:paraId="59D26413" w14:textId="7A1A96EB"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83</w:t>
            </w:r>
            <w:r>
              <w:rPr>
                <w:rFonts w:ascii="Calibri" w:eastAsia="Times New Roman" w:hAnsi="Calibri" w:cs="Calibri"/>
                <w:color w:val="000000"/>
                <w:sz w:val="20"/>
                <w:szCs w:val="20"/>
              </w:rPr>
              <w:t>)</w:t>
            </w:r>
          </w:p>
        </w:tc>
        <w:tc>
          <w:tcPr>
            <w:tcW w:w="673" w:type="dxa"/>
            <w:tcBorders>
              <w:top w:val="nil"/>
              <w:left w:val="nil"/>
              <w:bottom w:val="nil"/>
              <w:right w:val="nil"/>
            </w:tcBorders>
            <w:shd w:val="clear" w:color="auto" w:fill="auto"/>
            <w:noWrap/>
            <w:vAlign w:val="center"/>
            <w:hideMark/>
          </w:tcPr>
          <w:p w14:paraId="775613A0" w14:textId="606F46BB"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91</w:t>
            </w:r>
            <w:r>
              <w:rPr>
                <w:rFonts w:ascii="Calibri" w:eastAsia="Times New Roman" w:hAnsi="Calibri" w:cs="Calibri"/>
                <w:color w:val="000000"/>
                <w:sz w:val="20"/>
                <w:szCs w:val="20"/>
              </w:rPr>
              <w:t>)</w:t>
            </w:r>
          </w:p>
        </w:tc>
        <w:tc>
          <w:tcPr>
            <w:tcW w:w="1105" w:type="dxa"/>
            <w:tcBorders>
              <w:top w:val="nil"/>
              <w:left w:val="nil"/>
              <w:bottom w:val="nil"/>
              <w:right w:val="nil"/>
            </w:tcBorders>
            <w:shd w:val="clear" w:color="auto" w:fill="auto"/>
            <w:noWrap/>
            <w:vAlign w:val="bottom"/>
            <w:hideMark/>
          </w:tcPr>
          <w:p w14:paraId="3C3BE274" w14:textId="60011B5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224 (</w:t>
            </w:r>
            <w:r w:rsidR="00A614D7" w:rsidRPr="00A614D7">
              <w:rPr>
                <w:rFonts w:ascii="Calibri" w:eastAsia="Times New Roman" w:hAnsi="Calibri" w:cs="Calibri"/>
                <w:color w:val="000000"/>
                <w:sz w:val="20"/>
                <w:szCs w:val="20"/>
              </w:rPr>
              <w:t>89</w:t>
            </w:r>
            <w:r>
              <w:rPr>
                <w:rFonts w:ascii="Calibri" w:eastAsia="Times New Roman" w:hAnsi="Calibri" w:cs="Calibri"/>
                <w:color w:val="000000"/>
                <w:sz w:val="20"/>
                <w:szCs w:val="20"/>
              </w:rPr>
              <w:t>)</w:t>
            </w:r>
          </w:p>
        </w:tc>
      </w:tr>
      <w:tr w:rsidR="004A3A79" w:rsidRPr="00A614D7" w14:paraId="6CB4A0CE" w14:textId="77777777" w:rsidTr="0049734D">
        <w:trPr>
          <w:trHeight w:val="288"/>
        </w:trPr>
        <w:tc>
          <w:tcPr>
            <w:tcW w:w="1242" w:type="dxa"/>
            <w:tcBorders>
              <w:top w:val="nil"/>
              <w:left w:val="nil"/>
              <w:bottom w:val="nil"/>
              <w:right w:val="nil"/>
            </w:tcBorders>
            <w:shd w:val="clear" w:color="auto" w:fill="auto"/>
            <w:noWrap/>
            <w:vAlign w:val="bottom"/>
            <w:hideMark/>
          </w:tcPr>
          <w:p w14:paraId="0E056FEE" w14:textId="77777777" w:rsidR="00A614D7" w:rsidRPr="00A614D7" w:rsidRDefault="00A614D7" w:rsidP="00A614D7">
            <w:pPr>
              <w:spacing w:after="0" w:line="240" w:lineRule="auto"/>
              <w:jc w:val="center"/>
              <w:rPr>
                <w:rFonts w:ascii="Calibri" w:eastAsia="Times New Roman" w:hAnsi="Calibri" w:cs="Calibri"/>
                <w:color w:val="000000"/>
                <w:sz w:val="20"/>
                <w:szCs w:val="20"/>
              </w:rPr>
            </w:pPr>
          </w:p>
        </w:tc>
        <w:tc>
          <w:tcPr>
            <w:tcW w:w="521" w:type="dxa"/>
            <w:tcBorders>
              <w:top w:val="nil"/>
              <w:left w:val="nil"/>
              <w:bottom w:val="nil"/>
              <w:right w:val="nil"/>
            </w:tcBorders>
            <w:shd w:val="clear" w:color="auto" w:fill="auto"/>
            <w:noWrap/>
            <w:vAlign w:val="bottom"/>
            <w:hideMark/>
          </w:tcPr>
          <w:p w14:paraId="01A3C911"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21" w:type="dxa"/>
            <w:tcBorders>
              <w:top w:val="nil"/>
              <w:left w:val="nil"/>
              <w:bottom w:val="nil"/>
              <w:right w:val="nil"/>
            </w:tcBorders>
            <w:shd w:val="clear" w:color="auto" w:fill="auto"/>
            <w:noWrap/>
            <w:vAlign w:val="bottom"/>
            <w:hideMark/>
          </w:tcPr>
          <w:p w14:paraId="03654F38"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21" w:type="dxa"/>
            <w:tcBorders>
              <w:top w:val="nil"/>
              <w:left w:val="nil"/>
              <w:bottom w:val="nil"/>
              <w:right w:val="nil"/>
            </w:tcBorders>
            <w:shd w:val="clear" w:color="auto" w:fill="auto"/>
            <w:noWrap/>
            <w:vAlign w:val="bottom"/>
            <w:hideMark/>
          </w:tcPr>
          <w:p w14:paraId="609CDA1B"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642" w:type="dxa"/>
            <w:tcBorders>
              <w:top w:val="nil"/>
              <w:left w:val="nil"/>
              <w:bottom w:val="nil"/>
              <w:right w:val="nil"/>
            </w:tcBorders>
            <w:shd w:val="clear" w:color="auto" w:fill="auto"/>
            <w:noWrap/>
            <w:vAlign w:val="bottom"/>
            <w:hideMark/>
          </w:tcPr>
          <w:p w14:paraId="7C681D12"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21" w:type="dxa"/>
            <w:tcBorders>
              <w:top w:val="nil"/>
              <w:left w:val="nil"/>
              <w:bottom w:val="nil"/>
              <w:right w:val="nil"/>
            </w:tcBorders>
            <w:shd w:val="clear" w:color="auto" w:fill="auto"/>
            <w:noWrap/>
            <w:vAlign w:val="bottom"/>
            <w:hideMark/>
          </w:tcPr>
          <w:p w14:paraId="413045A2"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419" w:type="dxa"/>
            <w:tcBorders>
              <w:top w:val="nil"/>
              <w:left w:val="nil"/>
              <w:bottom w:val="nil"/>
              <w:right w:val="nil"/>
            </w:tcBorders>
            <w:shd w:val="clear" w:color="auto" w:fill="auto"/>
            <w:noWrap/>
            <w:vAlign w:val="bottom"/>
            <w:hideMark/>
          </w:tcPr>
          <w:p w14:paraId="73EC28B2"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21" w:type="dxa"/>
            <w:tcBorders>
              <w:top w:val="nil"/>
              <w:left w:val="nil"/>
              <w:bottom w:val="nil"/>
              <w:right w:val="nil"/>
            </w:tcBorders>
            <w:shd w:val="clear" w:color="auto" w:fill="auto"/>
            <w:noWrap/>
            <w:vAlign w:val="bottom"/>
            <w:hideMark/>
          </w:tcPr>
          <w:p w14:paraId="45E2347E"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616" w:type="dxa"/>
            <w:tcBorders>
              <w:top w:val="nil"/>
              <w:left w:val="nil"/>
              <w:bottom w:val="nil"/>
              <w:right w:val="nil"/>
            </w:tcBorders>
            <w:shd w:val="clear" w:color="auto" w:fill="auto"/>
            <w:noWrap/>
            <w:vAlign w:val="bottom"/>
            <w:hideMark/>
          </w:tcPr>
          <w:p w14:paraId="12049B1F"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642" w:type="dxa"/>
            <w:tcBorders>
              <w:top w:val="nil"/>
              <w:left w:val="nil"/>
              <w:bottom w:val="nil"/>
              <w:right w:val="nil"/>
            </w:tcBorders>
            <w:shd w:val="clear" w:color="auto" w:fill="auto"/>
            <w:noWrap/>
            <w:vAlign w:val="bottom"/>
            <w:hideMark/>
          </w:tcPr>
          <w:p w14:paraId="55BFA377"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674" w:type="dxa"/>
            <w:tcBorders>
              <w:top w:val="nil"/>
              <w:left w:val="nil"/>
              <w:bottom w:val="nil"/>
              <w:right w:val="nil"/>
            </w:tcBorders>
            <w:shd w:val="clear" w:color="auto" w:fill="auto"/>
            <w:noWrap/>
            <w:vAlign w:val="bottom"/>
            <w:hideMark/>
          </w:tcPr>
          <w:p w14:paraId="33EEF6B4"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754" w:type="dxa"/>
            <w:tcBorders>
              <w:top w:val="nil"/>
              <w:left w:val="nil"/>
              <w:bottom w:val="nil"/>
              <w:right w:val="nil"/>
            </w:tcBorders>
            <w:shd w:val="clear" w:color="auto" w:fill="auto"/>
            <w:noWrap/>
            <w:vAlign w:val="bottom"/>
            <w:hideMark/>
          </w:tcPr>
          <w:p w14:paraId="717B357F"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419" w:type="dxa"/>
            <w:tcBorders>
              <w:top w:val="nil"/>
              <w:left w:val="nil"/>
              <w:bottom w:val="nil"/>
              <w:right w:val="nil"/>
            </w:tcBorders>
            <w:shd w:val="clear" w:color="auto" w:fill="auto"/>
            <w:noWrap/>
            <w:vAlign w:val="bottom"/>
            <w:hideMark/>
          </w:tcPr>
          <w:p w14:paraId="1EC04EBC"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21" w:type="dxa"/>
            <w:tcBorders>
              <w:top w:val="nil"/>
              <w:left w:val="nil"/>
              <w:bottom w:val="nil"/>
              <w:right w:val="nil"/>
            </w:tcBorders>
            <w:shd w:val="clear" w:color="auto" w:fill="auto"/>
            <w:noWrap/>
            <w:vAlign w:val="bottom"/>
            <w:hideMark/>
          </w:tcPr>
          <w:p w14:paraId="5299570A"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642" w:type="dxa"/>
            <w:tcBorders>
              <w:top w:val="nil"/>
              <w:left w:val="nil"/>
              <w:bottom w:val="nil"/>
              <w:right w:val="nil"/>
            </w:tcBorders>
            <w:shd w:val="clear" w:color="auto" w:fill="auto"/>
            <w:noWrap/>
            <w:vAlign w:val="bottom"/>
            <w:hideMark/>
          </w:tcPr>
          <w:p w14:paraId="5FAD052E"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21" w:type="dxa"/>
            <w:tcBorders>
              <w:top w:val="nil"/>
              <w:left w:val="nil"/>
              <w:bottom w:val="nil"/>
              <w:right w:val="nil"/>
            </w:tcBorders>
            <w:shd w:val="clear" w:color="auto" w:fill="auto"/>
            <w:noWrap/>
            <w:vAlign w:val="bottom"/>
            <w:hideMark/>
          </w:tcPr>
          <w:p w14:paraId="0BAC9ACB"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419" w:type="dxa"/>
            <w:tcBorders>
              <w:top w:val="nil"/>
              <w:left w:val="nil"/>
              <w:bottom w:val="nil"/>
              <w:right w:val="nil"/>
            </w:tcBorders>
            <w:shd w:val="clear" w:color="auto" w:fill="auto"/>
            <w:noWrap/>
            <w:vAlign w:val="bottom"/>
            <w:hideMark/>
          </w:tcPr>
          <w:p w14:paraId="77BB127E"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21" w:type="dxa"/>
            <w:tcBorders>
              <w:top w:val="nil"/>
              <w:left w:val="nil"/>
              <w:bottom w:val="nil"/>
              <w:right w:val="nil"/>
            </w:tcBorders>
            <w:shd w:val="clear" w:color="auto" w:fill="auto"/>
            <w:noWrap/>
            <w:vAlign w:val="bottom"/>
            <w:hideMark/>
          </w:tcPr>
          <w:p w14:paraId="5EC1672E"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598" w:type="dxa"/>
            <w:tcBorders>
              <w:top w:val="nil"/>
              <w:left w:val="nil"/>
              <w:bottom w:val="nil"/>
              <w:right w:val="nil"/>
            </w:tcBorders>
            <w:shd w:val="clear" w:color="auto" w:fill="auto"/>
            <w:noWrap/>
            <w:vAlign w:val="bottom"/>
            <w:hideMark/>
          </w:tcPr>
          <w:p w14:paraId="3CA02FD8"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642" w:type="dxa"/>
            <w:tcBorders>
              <w:top w:val="nil"/>
              <w:left w:val="nil"/>
              <w:bottom w:val="nil"/>
              <w:right w:val="nil"/>
            </w:tcBorders>
            <w:shd w:val="clear" w:color="auto" w:fill="auto"/>
            <w:noWrap/>
            <w:vAlign w:val="bottom"/>
            <w:hideMark/>
          </w:tcPr>
          <w:p w14:paraId="68584D07"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673" w:type="dxa"/>
            <w:tcBorders>
              <w:top w:val="nil"/>
              <w:left w:val="nil"/>
              <w:bottom w:val="nil"/>
              <w:right w:val="nil"/>
            </w:tcBorders>
            <w:shd w:val="clear" w:color="auto" w:fill="auto"/>
            <w:noWrap/>
            <w:vAlign w:val="bottom"/>
            <w:hideMark/>
          </w:tcPr>
          <w:p w14:paraId="1E900466" w14:textId="77777777" w:rsidR="00A614D7" w:rsidRPr="00A614D7" w:rsidRDefault="00A614D7" w:rsidP="00A614D7">
            <w:pPr>
              <w:spacing w:after="0" w:line="240" w:lineRule="auto"/>
              <w:rPr>
                <w:rFonts w:ascii="Times New Roman" w:eastAsia="Times New Roman" w:hAnsi="Times New Roman" w:cs="Times New Roman"/>
                <w:sz w:val="20"/>
                <w:szCs w:val="20"/>
              </w:rPr>
            </w:pPr>
          </w:p>
        </w:tc>
        <w:tc>
          <w:tcPr>
            <w:tcW w:w="1105" w:type="dxa"/>
            <w:tcBorders>
              <w:top w:val="nil"/>
              <w:left w:val="nil"/>
              <w:bottom w:val="nil"/>
              <w:right w:val="nil"/>
            </w:tcBorders>
            <w:shd w:val="clear" w:color="auto" w:fill="auto"/>
            <w:noWrap/>
            <w:vAlign w:val="bottom"/>
            <w:hideMark/>
          </w:tcPr>
          <w:p w14:paraId="16058464" w14:textId="77777777" w:rsidR="00A614D7" w:rsidRPr="00A614D7" w:rsidRDefault="00A614D7" w:rsidP="00A614D7">
            <w:pPr>
              <w:spacing w:after="0" w:line="240" w:lineRule="auto"/>
              <w:rPr>
                <w:rFonts w:ascii="Times New Roman" w:eastAsia="Times New Roman" w:hAnsi="Times New Roman" w:cs="Times New Roman"/>
                <w:sz w:val="20"/>
                <w:szCs w:val="20"/>
              </w:rPr>
            </w:pPr>
          </w:p>
        </w:tc>
      </w:tr>
      <w:tr w:rsidR="004A3A79" w:rsidRPr="00A614D7" w14:paraId="730F66E6" w14:textId="77777777" w:rsidTr="0049734D">
        <w:trPr>
          <w:trHeight w:val="288"/>
        </w:trPr>
        <w:tc>
          <w:tcPr>
            <w:tcW w:w="1242" w:type="dxa"/>
            <w:tcBorders>
              <w:top w:val="nil"/>
              <w:left w:val="nil"/>
              <w:bottom w:val="single" w:sz="4" w:space="0" w:color="auto"/>
              <w:right w:val="nil"/>
            </w:tcBorders>
            <w:shd w:val="clear" w:color="auto" w:fill="auto"/>
            <w:noWrap/>
            <w:vAlign w:val="center"/>
            <w:hideMark/>
          </w:tcPr>
          <w:p w14:paraId="6889ECAE" w14:textId="77777777" w:rsidR="00A614D7" w:rsidRPr="00A614D7" w:rsidRDefault="00A614D7" w:rsidP="00A614D7">
            <w:pPr>
              <w:spacing w:after="0" w:line="240" w:lineRule="auto"/>
              <w:rPr>
                <w:rFonts w:ascii="Calibri" w:eastAsia="Times New Roman" w:hAnsi="Calibri" w:cs="Calibri"/>
                <w:color w:val="000000"/>
                <w:sz w:val="20"/>
                <w:szCs w:val="20"/>
              </w:rPr>
            </w:pPr>
            <w:r w:rsidRPr="00A614D7">
              <w:rPr>
                <w:rFonts w:ascii="Calibri" w:eastAsia="Times New Roman" w:hAnsi="Calibri" w:cs="Calibri"/>
                <w:color w:val="000000"/>
                <w:sz w:val="20"/>
                <w:szCs w:val="20"/>
              </w:rPr>
              <w:t>Total</w:t>
            </w:r>
          </w:p>
        </w:tc>
        <w:tc>
          <w:tcPr>
            <w:tcW w:w="521" w:type="dxa"/>
            <w:tcBorders>
              <w:top w:val="nil"/>
              <w:left w:val="nil"/>
              <w:bottom w:val="single" w:sz="4" w:space="0" w:color="auto"/>
              <w:right w:val="nil"/>
            </w:tcBorders>
            <w:shd w:val="clear" w:color="auto" w:fill="auto"/>
            <w:noWrap/>
            <w:vAlign w:val="bottom"/>
            <w:hideMark/>
          </w:tcPr>
          <w:p w14:paraId="0E49B425"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148</w:t>
            </w:r>
          </w:p>
        </w:tc>
        <w:tc>
          <w:tcPr>
            <w:tcW w:w="521" w:type="dxa"/>
            <w:tcBorders>
              <w:top w:val="nil"/>
              <w:left w:val="nil"/>
              <w:bottom w:val="single" w:sz="4" w:space="0" w:color="auto"/>
              <w:right w:val="nil"/>
            </w:tcBorders>
            <w:shd w:val="clear" w:color="auto" w:fill="auto"/>
            <w:noWrap/>
            <w:vAlign w:val="bottom"/>
            <w:hideMark/>
          </w:tcPr>
          <w:p w14:paraId="3C90964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100</w:t>
            </w:r>
          </w:p>
        </w:tc>
        <w:tc>
          <w:tcPr>
            <w:tcW w:w="521" w:type="dxa"/>
            <w:tcBorders>
              <w:top w:val="nil"/>
              <w:left w:val="nil"/>
              <w:bottom w:val="single" w:sz="4" w:space="0" w:color="auto"/>
              <w:right w:val="nil"/>
            </w:tcBorders>
            <w:shd w:val="clear" w:color="auto" w:fill="auto"/>
            <w:noWrap/>
            <w:vAlign w:val="bottom"/>
            <w:hideMark/>
          </w:tcPr>
          <w:p w14:paraId="11E118E7"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248</w:t>
            </w:r>
          </w:p>
        </w:tc>
        <w:tc>
          <w:tcPr>
            <w:tcW w:w="642" w:type="dxa"/>
            <w:tcBorders>
              <w:top w:val="nil"/>
              <w:left w:val="nil"/>
              <w:bottom w:val="single" w:sz="4" w:space="0" w:color="auto"/>
              <w:right w:val="nil"/>
            </w:tcBorders>
            <w:shd w:val="clear" w:color="auto" w:fill="auto"/>
            <w:noWrap/>
            <w:vAlign w:val="bottom"/>
            <w:hideMark/>
          </w:tcPr>
          <w:p w14:paraId="03850EDE" w14:textId="18F7DFDC" w:rsidR="00A614D7" w:rsidRPr="00A614D7" w:rsidRDefault="00A614D7"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Pr="00A614D7">
              <w:rPr>
                <w:rFonts w:ascii="Calibri" w:eastAsia="Times New Roman" w:hAnsi="Calibri" w:cs="Calibri"/>
                <w:color w:val="000000"/>
                <w:sz w:val="20"/>
                <w:szCs w:val="20"/>
              </w:rPr>
              <w:t>1</w:t>
            </w:r>
            <w:r>
              <w:rPr>
                <w:rFonts w:ascii="Calibri" w:eastAsia="Times New Roman" w:hAnsi="Calibri" w:cs="Calibri"/>
                <w:color w:val="000000"/>
                <w:sz w:val="20"/>
                <w:szCs w:val="20"/>
              </w:rPr>
              <w:t>00)</w:t>
            </w:r>
          </w:p>
        </w:tc>
        <w:tc>
          <w:tcPr>
            <w:tcW w:w="521" w:type="dxa"/>
            <w:tcBorders>
              <w:top w:val="nil"/>
              <w:left w:val="nil"/>
              <w:bottom w:val="single" w:sz="4" w:space="0" w:color="auto"/>
              <w:right w:val="nil"/>
            </w:tcBorders>
            <w:shd w:val="clear" w:color="auto" w:fill="auto"/>
            <w:noWrap/>
            <w:vAlign w:val="bottom"/>
            <w:hideMark/>
          </w:tcPr>
          <w:p w14:paraId="22980FE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109</w:t>
            </w:r>
          </w:p>
        </w:tc>
        <w:tc>
          <w:tcPr>
            <w:tcW w:w="419" w:type="dxa"/>
            <w:tcBorders>
              <w:top w:val="nil"/>
              <w:left w:val="nil"/>
              <w:bottom w:val="single" w:sz="4" w:space="0" w:color="auto"/>
              <w:right w:val="nil"/>
            </w:tcBorders>
            <w:shd w:val="clear" w:color="auto" w:fill="auto"/>
            <w:noWrap/>
            <w:vAlign w:val="bottom"/>
            <w:hideMark/>
          </w:tcPr>
          <w:p w14:paraId="3EA7B032"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90</w:t>
            </w:r>
          </w:p>
        </w:tc>
        <w:tc>
          <w:tcPr>
            <w:tcW w:w="521" w:type="dxa"/>
            <w:tcBorders>
              <w:top w:val="nil"/>
              <w:left w:val="nil"/>
              <w:bottom w:val="single" w:sz="4" w:space="0" w:color="auto"/>
              <w:right w:val="nil"/>
            </w:tcBorders>
            <w:shd w:val="clear" w:color="auto" w:fill="auto"/>
            <w:noWrap/>
            <w:vAlign w:val="bottom"/>
            <w:hideMark/>
          </w:tcPr>
          <w:p w14:paraId="421F316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199</w:t>
            </w:r>
          </w:p>
        </w:tc>
        <w:tc>
          <w:tcPr>
            <w:tcW w:w="616" w:type="dxa"/>
            <w:tcBorders>
              <w:top w:val="nil"/>
              <w:left w:val="nil"/>
              <w:bottom w:val="single" w:sz="4" w:space="0" w:color="auto"/>
              <w:right w:val="nil"/>
            </w:tcBorders>
            <w:shd w:val="clear" w:color="auto" w:fill="auto"/>
            <w:noWrap/>
            <w:vAlign w:val="bottom"/>
            <w:hideMark/>
          </w:tcPr>
          <w:p w14:paraId="41B60717" w14:textId="18F7156B"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(74)</w:t>
            </w:r>
          </w:p>
        </w:tc>
        <w:tc>
          <w:tcPr>
            <w:tcW w:w="642" w:type="dxa"/>
            <w:tcBorders>
              <w:top w:val="nil"/>
              <w:left w:val="nil"/>
              <w:bottom w:val="single" w:sz="4" w:space="0" w:color="auto"/>
              <w:right w:val="nil"/>
            </w:tcBorders>
            <w:shd w:val="clear" w:color="auto" w:fill="auto"/>
            <w:noWrap/>
            <w:vAlign w:val="bottom"/>
            <w:hideMark/>
          </w:tcPr>
          <w:p w14:paraId="7F3AE7AD" w14:textId="36F0D68F"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(90)</w:t>
            </w:r>
          </w:p>
        </w:tc>
        <w:tc>
          <w:tcPr>
            <w:tcW w:w="674" w:type="dxa"/>
            <w:tcBorders>
              <w:top w:val="nil"/>
              <w:left w:val="nil"/>
              <w:bottom w:val="single" w:sz="4" w:space="0" w:color="auto"/>
              <w:right w:val="nil"/>
            </w:tcBorders>
            <w:shd w:val="clear" w:color="auto" w:fill="auto"/>
            <w:noWrap/>
            <w:vAlign w:val="bottom"/>
            <w:hideMark/>
          </w:tcPr>
          <w:p w14:paraId="11D6CE63" w14:textId="0C419791"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49734D">
              <w:rPr>
                <w:rFonts w:ascii="Calibri" w:eastAsia="Times New Roman" w:hAnsi="Calibri" w:cs="Calibri"/>
                <w:color w:val="000000"/>
                <w:sz w:val="20"/>
                <w:szCs w:val="20"/>
              </w:rPr>
              <w:t>80)</w:t>
            </w:r>
          </w:p>
        </w:tc>
        <w:tc>
          <w:tcPr>
            <w:tcW w:w="754" w:type="dxa"/>
            <w:tcBorders>
              <w:top w:val="nil"/>
              <w:left w:val="nil"/>
              <w:bottom w:val="single" w:sz="4" w:space="0" w:color="auto"/>
              <w:right w:val="nil"/>
            </w:tcBorders>
            <w:shd w:val="clear" w:color="auto" w:fill="auto"/>
            <w:noWrap/>
            <w:vAlign w:val="bottom"/>
            <w:hideMark/>
          </w:tcPr>
          <w:p w14:paraId="78B86D39"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234</w:t>
            </w:r>
          </w:p>
        </w:tc>
        <w:tc>
          <w:tcPr>
            <w:tcW w:w="419" w:type="dxa"/>
            <w:tcBorders>
              <w:top w:val="nil"/>
              <w:left w:val="nil"/>
              <w:bottom w:val="single" w:sz="4" w:space="0" w:color="auto"/>
              <w:right w:val="nil"/>
            </w:tcBorders>
            <w:shd w:val="clear" w:color="auto" w:fill="auto"/>
            <w:noWrap/>
            <w:vAlign w:val="bottom"/>
            <w:hideMark/>
          </w:tcPr>
          <w:p w14:paraId="56432BED"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66</w:t>
            </w:r>
          </w:p>
        </w:tc>
        <w:tc>
          <w:tcPr>
            <w:tcW w:w="521" w:type="dxa"/>
            <w:tcBorders>
              <w:top w:val="nil"/>
              <w:left w:val="nil"/>
              <w:bottom w:val="single" w:sz="4" w:space="0" w:color="auto"/>
              <w:right w:val="nil"/>
            </w:tcBorders>
            <w:shd w:val="clear" w:color="auto" w:fill="auto"/>
            <w:noWrap/>
            <w:vAlign w:val="bottom"/>
            <w:hideMark/>
          </w:tcPr>
          <w:p w14:paraId="69F905A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300</w:t>
            </w:r>
          </w:p>
        </w:tc>
        <w:tc>
          <w:tcPr>
            <w:tcW w:w="642" w:type="dxa"/>
            <w:tcBorders>
              <w:top w:val="nil"/>
              <w:left w:val="nil"/>
              <w:bottom w:val="single" w:sz="4" w:space="0" w:color="auto"/>
              <w:right w:val="nil"/>
            </w:tcBorders>
            <w:shd w:val="clear" w:color="auto" w:fill="auto"/>
            <w:noWrap/>
            <w:vAlign w:val="bottom"/>
            <w:hideMark/>
          </w:tcPr>
          <w:p w14:paraId="1159C5DC" w14:textId="3BAF5F71"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w:t>
            </w:r>
            <w:r w:rsidR="00A614D7" w:rsidRPr="00A614D7">
              <w:rPr>
                <w:rFonts w:ascii="Calibri" w:eastAsia="Times New Roman" w:hAnsi="Calibri" w:cs="Calibri"/>
                <w:color w:val="000000"/>
                <w:sz w:val="20"/>
                <w:szCs w:val="20"/>
              </w:rPr>
              <w:t>1</w:t>
            </w:r>
            <w:r>
              <w:rPr>
                <w:rFonts w:ascii="Calibri" w:eastAsia="Times New Roman" w:hAnsi="Calibri" w:cs="Calibri"/>
                <w:color w:val="000000"/>
                <w:sz w:val="20"/>
                <w:szCs w:val="20"/>
              </w:rPr>
              <w:t>00)</w:t>
            </w:r>
          </w:p>
        </w:tc>
        <w:tc>
          <w:tcPr>
            <w:tcW w:w="521" w:type="dxa"/>
            <w:tcBorders>
              <w:top w:val="nil"/>
              <w:left w:val="nil"/>
              <w:bottom w:val="single" w:sz="4" w:space="0" w:color="auto"/>
              <w:right w:val="nil"/>
            </w:tcBorders>
            <w:shd w:val="clear" w:color="auto" w:fill="auto"/>
            <w:noWrap/>
            <w:vAlign w:val="bottom"/>
            <w:hideMark/>
          </w:tcPr>
          <w:p w14:paraId="3C0850A1"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198</w:t>
            </w:r>
          </w:p>
        </w:tc>
        <w:tc>
          <w:tcPr>
            <w:tcW w:w="419" w:type="dxa"/>
            <w:tcBorders>
              <w:top w:val="nil"/>
              <w:left w:val="nil"/>
              <w:bottom w:val="single" w:sz="4" w:space="0" w:color="auto"/>
              <w:right w:val="nil"/>
            </w:tcBorders>
            <w:shd w:val="clear" w:color="auto" w:fill="auto"/>
            <w:noWrap/>
            <w:vAlign w:val="bottom"/>
            <w:hideMark/>
          </w:tcPr>
          <w:p w14:paraId="260A03CF"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59</w:t>
            </w:r>
          </w:p>
        </w:tc>
        <w:tc>
          <w:tcPr>
            <w:tcW w:w="521" w:type="dxa"/>
            <w:tcBorders>
              <w:top w:val="nil"/>
              <w:left w:val="nil"/>
              <w:bottom w:val="single" w:sz="4" w:space="0" w:color="auto"/>
              <w:right w:val="nil"/>
            </w:tcBorders>
            <w:shd w:val="clear" w:color="auto" w:fill="auto"/>
            <w:noWrap/>
            <w:vAlign w:val="bottom"/>
            <w:hideMark/>
          </w:tcPr>
          <w:p w14:paraId="6940F570" w14:textId="77777777" w:rsidR="00A614D7" w:rsidRPr="00A614D7" w:rsidRDefault="00A614D7" w:rsidP="00A614D7">
            <w:pPr>
              <w:spacing w:after="0" w:line="240" w:lineRule="auto"/>
              <w:jc w:val="center"/>
              <w:rPr>
                <w:rFonts w:ascii="Calibri" w:eastAsia="Times New Roman" w:hAnsi="Calibri" w:cs="Calibri"/>
                <w:color w:val="000000"/>
                <w:sz w:val="20"/>
                <w:szCs w:val="20"/>
              </w:rPr>
            </w:pPr>
            <w:r w:rsidRPr="00A614D7">
              <w:rPr>
                <w:rFonts w:ascii="Calibri" w:eastAsia="Times New Roman" w:hAnsi="Calibri" w:cs="Calibri"/>
                <w:color w:val="000000"/>
                <w:sz w:val="20"/>
                <w:szCs w:val="20"/>
              </w:rPr>
              <w:t>257</w:t>
            </w:r>
          </w:p>
        </w:tc>
        <w:tc>
          <w:tcPr>
            <w:tcW w:w="598" w:type="dxa"/>
            <w:tcBorders>
              <w:top w:val="nil"/>
              <w:left w:val="nil"/>
              <w:bottom w:val="single" w:sz="4" w:space="0" w:color="auto"/>
              <w:right w:val="nil"/>
            </w:tcBorders>
            <w:shd w:val="clear" w:color="auto" w:fill="auto"/>
            <w:noWrap/>
            <w:vAlign w:val="bottom"/>
            <w:hideMark/>
          </w:tcPr>
          <w:p w14:paraId="7C14B056" w14:textId="4DCA83F3"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(85)</w:t>
            </w:r>
          </w:p>
        </w:tc>
        <w:tc>
          <w:tcPr>
            <w:tcW w:w="642" w:type="dxa"/>
            <w:tcBorders>
              <w:top w:val="nil"/>
              <w:left w:val="nil"/>
              <w:bottom w:val="single" w:sz="4" w:space="0" w:color="auto"/>
              <w:right w:val="nil"/>
            </w:tcBorders>
            <w:shd w:val="clear" w:color="auto" w:fill="auto"/>
            <w:noWrap/>
            <w:vAlign w:val="bottom"/>
            <w:hideMark/>
          </w:tcPr>
          <w:p w14:paraId="40BDCD9A" w14:textId="7E994266"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(89)</w:t>
            </w:r>
          </w:p>
        </w:tc>
        <w:tc>
          <w:tcPr>
            <w:tcW w:w="673" w:type="dxa"/>
            <w:tcBorders>
              <w:top w:val="nil"/>
              <w:left w:val="nil"/>
              <w:bottom w:val="single" w:sz="4" w:space="0" w:color="auto"/>
              <w:right w:val="nil"/>
            </w:tcBorders>
            <w:shd w:val="clear" w:color="auto" w:fill="auto"/>
            <w:noWrap/>
            <w:vAlign w:val="bottom"/>
            <w:hideMark/>
          </w:tcPr>
          <w:p w14:paraId="4C85583F" w14:textId="37A34B05"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(86)</w:t>
            </w:r>
          </w:p>
        </w:tc>
        <w:tc>
          <w:tcPr>
            <w:tcW w:w="1105" w:type="dxa"/>
            <w:tcBorders>
              <w:top w:val="nil"/>
              <w:left w:val="nil"/>
              <w:bottom w:val="single" w:sz="4" w:space="0" w:color="auto"/>
              <w:right w:val="nil"/>
            </w:tcBorders>
            <w:shd w:val="clear" w:color="auto" w:fill="auto"/>
            <w:noWrap/>
            <w:vAlign w:val="bottom"/>
            <w:hideMark/>
          </w:tcPr>
          <w:p w14:paraId="329757C8" w14:textId="7075D9C9" w:rsidR="00A614D7" w:rsidRPr="00A614D7" w:rsidRDefault="004A3A79" w:rsidP="00A614D7">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456 (83)</w:t>
            </w:r>
          </w:p>
        </w:tc>
      </w:tr>
    </w:tbl>
    <w:p w14:paraId="5FE69DC1" w14:textId="296F7B9C" w:rsidR="00E1169F" w:rsidRDefault="00E1169F" w:rsidP="008F6BB5">
      <w:pPr>
        <w:spacing w:after="0" w:line="480" w:lineRule="auto"/>
        <w:contextualSpacing/>
      </w:pPr>
    </w:p>
    <w:p w14:paraId="7F09A66B" w14:textId="20EDDA91" w:rsidR="005832A6" w:rsidRDefault="005832A6" w:rsidP="008F6BB5">
      <w:pPr>
        <w:spacing w:after="0" w:line="480" w:lineRule="auto"/>
        <w:contextualSpacing/>
        <w:sectPr w:rsidR="005832A6" w:rsidSect="00E1169F">
          <w:pgSz w:w="15840" w:h="12240" w:orient="landscape"/>
          <w:pgMar w:top="1440" w:right="1440" w:bottom="1440" w:left="1440" w:header="720" w:footer="720" w:gutter="0"/>
          <w:lnNumType w:countBy="1" w:restart="continuous"/>
          <w:cols w:space="720"/>
          <w:docGrid w:linePitch="360"/>
        </w:sectPr>
      </w:pPr>
    </w:p>
    <w:p w14:paraId="48167124" w14:textId="77777777" w:rsidR="00E1169F" w:rsidRDefault="00E1169F" w:rsidP="008F6BB5">
      <w:pPr>
        <w:spacing w:after="0" w:line="480" w:lineRule="auto"/>
        <w:contextualSpacing/>
        <w:rPr>
          <w:ins w:id="16" w:author="Fuchs, Nathaniel T (DFW)" w:date="2020-10-20T09:43:00Z"/>
        </w:rPr>
        <w:sectPr w:rsidR="00E1169F" w:rsidSect="000C1E3A">
          <w:pgSz w:w="12240" w:h="15840"/>
          <w:pgMar w:top="1440" w:right="1440" w:bottom="1440" w:left="1440" w:header="720" w:footer="720" w:gutter="0"/>
          <w:lnNumType w:countBy="1" w:restart="continuous"/>
          <w:cols w:space="720"/>
          <w:docGrid w:linePitch="360"/>
        </w:sectPr>
      </w:pPr>
    </w:p>
    <w:p w14:paraId="643074A0" w14:textId="4745A44E" w:rsidR="008F6BB5" w:rsidRPr="00E57F7C" w:rsidRDefault="008F6BB5" w:rsidP="008F6BB5">
      <w:pPr>
        <w:spacing w:after="0" w:line="480" w:lineRule="auto"/>
        <w:contextualSpacing/>
      </w:pPr>
      <w:r w:rsidRPr="00E57F7C">
        <w:lastRenderedPageBreak/>
        <w:t xml:space="preserve">Table 4. </w:t>
      </w:r>
      <w:r w:rsidR="00BA2B6A">
        <w:rPr>
          <w:rFonts w:ascii="Calibri" w:eastAsia="Times New Roman" w:hAnsi="Calibri" w:cs="Times New Roman"/>
          <w:color w:val="000000"/>
        </w:rPr>
        <w:t>Counts</w:t>
      </w:r>
      <w:r w:rsidR="009C4DB8">
        <w:rPr>
          <w:rFonts w:ascii="Calibri" w:eastAsia="Times New Roman" w:hAnsi="Calibri" w:cs="Times New Roman"/>
          <w:color w:val="000000"/>
        </w:rPr>
        <w:t xml:space="preserve"> of steelhead </w:t>
      </w:r>
      <w:r w:rsidR="00BA2B6A">
        <w:rPr>
          <w:rFonts w:ascii="Calibri" w:eastAsia="Times New Roman" w:hAnsi="Calibri" w:cs="Times New Roman"/>
          <w:color w:val="000000"/>
        </w:rPr>
        <w:t>remaining above Priest Rapids Dam surviving the spawning period (15 March) by fate and location</w:t>
      </w:r>
      <w:r w:rsidRPr="00E57F7C">
        <w:rPr>
          <w:rFonts w:ascii="Calibri" w:eastAsia="Times New Roman" w:hAnsi="Calibri" w:cs="Times New Roman"/>
          <w:color w:val="000000"/>
        </w:rPr>
        <w:t xml:space="preserve">.  Counts of survivors detected entering unmonitored tributaries (via PIT array) and counts of </w:t>
      </w:r>
      <w:r w:rsidR="00BB5C13">
        <w:rPr>
          <w:rFonts w:ascii="Calibri" w:eastAsia="Times New Roman" w:hAnsi="Calibri" w:cs="Times New Roman"/>
          <w:color w:val="000000"/>
        </w:rPr>
        <w:t>steelhead</w:t>
      </w:r>
      <w:r w:rsidR="00BB5C13" w:rsidRPr="00E57F7C">
        <w:rPr>
          <w:rFonts w:ascii="Calibri" w:eastAsia="Times New Roman" w:hAnsi="Calibri" w:cs="Times New Roman"/>
          <w:color w:val="000000"/>
        </w:rPr>
        <w:t xml:space="preserve"> </w:t>
      </w:r>
      <w:r w:rsidRPr="00E57F7C">
        <w:rPr>
          <w:rFonts w:ascii="Calibri" w:eastAsia="Times New Roman" w:hAnsi="Calibri" w:cs="Times New Roman"/>
          <w:color w:val="000000"/>
        </w:rPr>
        <w:t>assigned to tributaries using detection efficiency estimates are provided.</w:t>
      </w:r>
    </w:p>
    <w:tbl>
      <w:tblPr>
        <w:tblW w:w="9630" w:type="dxa"/>
        <w:tblLayout w:type="fixed"/>
        <w:tblLook w:val="04A0" w:firstRow="1" w:lastRow="0" w:firstColumn="1" w:lastColumn="0" w:noHBand="0" w:noVBand="1"/>
      </w:tblPr>
      <w:tblGrid>
        <w:gridCol w:w="1586"/>
        <w:gridCol w:w="1474"/>
        <w:gridCol w:w="720"/>
        <w:gridCol w:w="1644"/>
        <w:gridCol w:w="696"/>
        <w:gridCol w:w="1350"/>
        <w:gridCol w:w="762"/>
        <w:gridCol w:w="1398"/>
      </w:tblGrid>
      <w:tr w:rsidR="008F6BB5" w:rsidRPr="00E57F7C" w14:paraId="13E3B864" w14:textId="77777777" w:rsidTr="00284AB1">
        <w:trPr>
          <w:trHeight w:val="304"/>
        </w:trPr>
        <w:tc>
          <w:tcPr>
            <w:tcW w:w="1586" w:type="dxa"/>
            <w:vMerge w:val="restart"/>
            <w:tcBorders>
              <w:top w:val="single" w:sz="8" w:space="0" w:color="auto"/>
              <w:left w:val="nil"/>
              <w:bottom w:val="single" w:sz="8" w:space="0" w:color="000000"/>
              <w:right w:val="nil"/>
            </w:tcBorders>
            <w:shd w:val="clear" w:color="auto" w:fill="auto"/>
            <w:noWrap/>
            <w:vAlign w:val="center"/>
            <w:hideMark/>
          </w:tcPr>
          <w:p w14:paraId="31F71842"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bookmarkStart w:id="17" w:name="_Hlk42855828"/>
            <w:bookmarkStart w:id="18" w:name="_Hlk42855710"/>
            <w:r w:rsidRPr="00E57F7C">
              <w:rPr>
                <w:rFonts w:ascii="Calibri" w:eastAsia="Times New Roman" w:hAnsi="Calibri" w:cs="Times New Roman"/>
                <w:color w:val="000000"/>
              </w:rPr>
              <w:t>Location</w:t>
            </w:r>
          </w:p>
        </w:tc>
        <w:tc>
          <w:tcPr>
            <w:tcW w:w="3838" w:type="dxa"/>
            <w:gridSpan w:val="3"/>
            <w:tcBorders>
              <w:top w:val="single" w:sz="8" w:space="0" w:color="auto"/>
              <w:left w:val="nil"/>
              <w:bottom w:val="single" w:sz="8" w:space="0" w:color="auto"/>
              <w:right w:val="nil"/>
            </w:tcBorders>
            <w:shd w:val="clear" w:color="auto" w:fill="auto"/>
            <w:noWrap/>
            <w:vAlign w:val="center"/>
            <w:hideMark/>
          </w:tcPr>
          <w:p w14:paraId="6F6A78A9" w14:textId="28D8F9B0" w:rsidR="008F6BB5" w:rsidRPr="00E57F7C" w:rsidRDefault="009C4DB8"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 xml:space="preserve">2015 </w:t>
            </w:r>
          </w:p>
        </w:tc>
        <w:tc>
          <w:tcPr>
            <w:tcW w:w="2808" w:type="dxa"/>
            <w:gridSpan w:val="3"/>
            <w:tcBorders>
              <w:top w:val="single" w:sz="8" w:space="0" w:color="auto"/>
              <w:left w:val="nil"/>
              <w:bottom w:val="single" w:sz="8" w:space="0" w:color="auto"/>
              <w:right w:val="nil"/>
            </w:tcBorders>
            <w:shd w:val="clear" w:color="auto" w:fill="auto"/>
            <w:noWrap/>
            <w:vAlign w:val="center"/>
            <w:hideMark/>
          </w:tcPr>
          <w:p w14:paraId="62A3DFAE" w14:textId="32EAAFBF" w:rsidR="008F6BB5" w:rsidRPr="00E57F7C" w:rsidRDefault="009C4DB8"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 xml:space="preserve">2016 </w:t>
            </w:r>
          </w:p>
        </w:tc>
        <w:tc>
          <w:tcPr>
            <w:tcW w:w="1398" w:type="dxa"/>
            <w:vMerge w:val="restart"/>
            <w:tcBorders>
              <w:top w:val="single" w:sz="8" w:space="0" w:color="auto"/>
              <w:left w:val="nil"/>
              <w:bottom w:val="single" w:sz="8" w:space="0" w:color="000000"/>
              <w:right w:val="nil"/>
            </w:tcBorders>
            <w:shd w:val="clear" w:color="auto" w:fill="auto"/>
            <w:noWrap/>
            <w:vAlign w:val="center"/>
            <w:hideMark/>
          </w:tcPr>
          <w:p w14:paraId="43C912D1"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All</w:t>
            </w:r>
          </w:p>
        </w:tc>
      </w:tr>
      <w:tr w:rsidR="008F6BB5" w:rsidRPr="00E57F7C" w14:paraId="45B36A05" w14:textId="77777777" w:rsidTr="00284AB1">
        <w:trPr>
          <w:trHeight w:val="304"/>
        </w:trPr>
        <w:tc>
          <w:tcPr>
            <w:tcW w:w="1586" w:type="dxa"/>
            <w:vMerge/>
            <w:tcBorders>
              <w:top w:val="single" w:sz="8" w:space="0" w:color="auto"/>
              <w:left w:val="nil"/>
              <w:bottom w:val="single" w:sz="8" w:space="0" w:color="000000"/>
              <w:right w:val="nil"/>
            </w:tcBorders>
            <w:vAlign w:val="center"/>
            <w:hideMark/>
          </w:tcPr>
          <w:p w14:paraId="22258D5A" w14:textId="77777777" w:rsidR="008F6BB5" w:rsidRPr="00E57F7C" w:rsidRDefault="008F6BB5" w:rsidP="000C1E3A">
            <w:pPr>
              <w:spacing w:after="0" w:line="480" w:lineRule="auto"/>
              <w:contextualSpacing/>
              <w:rPr>
                <w:rFonts w:ascii="Calibri" w:eastAsia="Times New Roman" w:hAnsi="Calibri" w:cs="Times New Roman"/>
                <w:color w:val="000000"/>
              </w:rPr>
            </w:pPr>
          </w:p>
        </w:tc>
        <w:tc>
          <w:tcPr>
            <w:tcW w:w="1474" w:type="dxa"/>
            <w:tcBorders>
              <w:top w:val="nil"/>
              <w:left w:val="nil"/>
              <w:bottom w:val="single" w:sz="8" w:space="0" w:color="auto"/>
              <w:right w:val="nil"/>
            </w:tcBorders>
            <w:shd w:val="clear" w:color="auto" w:fill="auto"/>
            <w:noWrap/>
            <w:vAlign w:val="center"/>
            <w:hideMark/>
          </w:tcPr>
          <w:p w14:paraId="15AC71F1" w14:textId="30964651"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H</w:t>
            </w:r>
          </w:p>
        </w:tc>
        <w:tc>
          <w:tcPr>
            <w:tcW w:w="720" w:type="dxa"/>
            <w:tcBorders>
              <w:top w:val="nil"/>
              <w:left w:val="nil"/>
              <w:bottom w:val="single" w:sz="8" w:space="0" w:color="auto"/>
              <w:right w:val="nil"/>
            </w:tcBorders>
            <w:shd w:val="clear" w:color="auto" w:fill="auto"/>
            <w:noWrap/>
            <w:vAlign w:val="center"/>
            <w:hideMark/>
          </w:tcPr>
          <w:p w14:paraId="139BDF87" w14:textId="10146294" w:rsidR="008F6BB5" w:rsidRPr="00E57F7C" w:rsidRDefault="00B658C2"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N</w:t>
            </w:r>
            <w:r w:rsidR="008F6BB5" w:rsidRPr="00E57F7C">
              <w:rPr>
                <w:rFonts w:ascii="Calibri" w:eastAsia="Times New Roman" w:hAnsi="Calibri" w:cs="Times New Roman"/>
                <w:color w:val="000000"/>
              </w:rPr>
              <w:t xml:space="preserve"> </w:t>
            </w:r>
          </w:p>
        </w:tc>
        <w:tc>
          <w:tcPr>
            <w:tcW w:w="1644" w:type="dxa"/>
            <w:tcBorders>
              <w:top w:val="nil"/>
              <w:left w:val="nil"/>
              <w:bottom w:val="single" w:sz="8" w:space="0" w:color="auto"/>
              <w:right w:val="nil"/>
            </w:tcBorders>
            <w:shd w:val="clear" w:color="auto" w:fill="auto"/>
            <w:noWrap/>
            <w:vAlign w:val="center"/>
            <w:hideMark/>
          </w:tcPr>
          <w:p w14:paraId="5DDB01A0"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Total</w:t>
            </w:r>
          </w:p>
        </w:tc>
        <w:tc>
          <w:tcPr>
            <w:tcW w:w="696" w:type="dxa"/>
            <w:tcBorders>
              <w:top w:val="nil"/>
              <w:left w:val="nil"/>
              <w:bottom w:val="single" w:sz="8" w:space="0" w:color="auto"/>
              <w:right w:val="nil"/>
            </w:tcBorders>
            <w:shd w:val="clear" w:color="auto" w:fill="auto"/>
            <w:noWrap/>
            <w:vAlign w:val="center"/>
            <w:hideMark/>
          </w:tcPr>
          <w:p w14:paraId="35DA512F" w14:textId="34D81C7C"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H</w:t>
            </w:r>
          </w:p>
        </w:tc>
        <w:tc>
          <w:tcPr>
            <w:tcW w:w="1350" w:type="dxa"/>
            <w:tcBorders>
              <w:top w:val="nil"/>
              <w:left w:val="nil"/>
              <w:bottom w:val="single" w:sz="8" w:space="0" w:color="auto"/>
              <w:right w:val="nil"/>
            </w:tcBorders>
            <w:shd w:val="clear" w:color="auto" w:fill="auto"/>
            <w:noWrap/>
            <w:vAlign w:val="center"/>
            <w:hideMark/>
          </w:tcPr>
          <w:p w14:paraId="13694DCC" w14:textId="58436F52" w:rsidR="008F6BB5" w:rsidRPr="00E57F7C" w:rsidRDefault="00B658C2" w:rsidP="000C1E3A">
            <w:pPr>
              <w:spacing w:after="0" w:line="480" w:lineRule="auto"/>
              <w:contextualSpacing/>
              <w:jc w:val="center"/>
              <w:rPr>
                <w:rFonts w:ascii="Calibri" w:eastAsia="Times New Roman" w:hAnsi="Calibri" w:cs="Times New Roman"/>
                <w:color w:val="000000"/>
              </w:rPr>
            </w:pPr>
            <w:r>
              <w:rPr>
                <w:rFonts w:ascii="Calibri" w:eastAsia="Times New Roman" w:hAnsi="Calibri" w:cs="Times New Roman"/>
                <w:color w:val="000000"/>
              </w:rPr>
              <w:t>N</w:t>
            </w:r>
            <w:r w:rsidR="008F6BB5" w:rsidRPr="00E57F7C">
              <w:rPr>
                <w:rFonts w:ascii="Calibri" w:eastAsia="Times New Roman" w:hAnsi="Calibri" w:cs="Times New Roman"/>
                <w:color w:val="000000"/>
              </w:rPr>
              <w:t xml:space="preserve"> </w:t>
            </w:r>
          </w:p>
        </w:tc>
        <w:tc>
          <w:tcPr>
            <w:tcW w:w="762" w:type="dxa"/>
            <w:tcBorders>
              <w:top w:val="nil"/>
              <w:left w:val="nil"/>
              <w:bottom w:val="single" w:sz="8" w:space="0" w:color="auto"/>
              <w:right w:val="nil"/>
            </w:tcBorders>
            <w:shd w:val="clear" w:color="auto" w:fill="auto"/>
            <w:noWrap/>
            <w:vAlign w:val="center"/>
            <w:hideMark/>
          </w:tcPr>
          <w:p w14:paraId="49DA36CB"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Total</w:t>
            </w:r>
          </w:p>
        </w:tc>
        <w:tc>
          <w:tcPr>
            <w:tcW w:w="1398" w:type="dxa"/>
            <w:vMerge/>
            <w:tcBorders>
              <w:top w:val="single" w:sz="8" w:space="0" w:color="auto"/>
              <w:left w:val="nil"/>
              <w:bottom w:val="single" w:sz="8" w:space="0" w:color="000000"/>
              <w:right w:val="nil"/>
            </w:tcBorders>
            <w:vAlign w:val="center"/>
            <w:hideMark/>
          </w:tcPr>
          <w:p w14:paraId="5374DF9D" w14:textId="77777777" w:rsidR="008F6BB5" w:rsidRPr="00E57F7C" w:rsidRDefault="008F6BB5" w:rsidP="000C1E3A">
            <w:pPr>
              <w:spacing w:after="0" w:line="480" w:lineRule="auto"/>
              <w:contextualSpacing/>
              <w:rPr>
                <w:rFonts w:ascii="Calibri" w:eastAsia="Times New Roman" w:hAnsi="Calibri" w:cs="Times New Roman"/>
                <w:color w:val="000000"/>
              </w:rPr>
            </w:pPr>
          </w:p>
        </w:tc>
      </w:tr>
      <w:bookmarkEnd w:id="17"/>
      <w:tr w:rsidR="008F6BB5" w:rsidRPr="00E57F7C" w14:paraId="407CF4D5" w14:textId="77777777" w:rsidTr="00B658C2">
        <w:trPr>
          <w:trHeight w:val="290"/>
        </w:trPr>
        <w:tc>
          <w:tcPr>
            <w:tcW w:w="1586" w:type="dxa"/>
            <w:tcBorders>
              <w:left w:val="nil"/>
              <w:bottom w:val="nil"/>
              <w:right w:val="nil"/>
            </w:tcBorders>
            <w:shd w:val="clear" w:color="auto" w:fill="auto"/>
            <w:noWrap/>
            <w:vAlign w:val="bottom"/>
            <w:hideMark/>
          </w:tcPr>
          <w:p w14:paraId="0EF70F72"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p>
        </w:tc>
        <w:tc>
          <w:tcPr>
            <w:tcW w:w="6646" w:type="dxa"/>
            <w:gridSpan w:val="6"/>
            <w:tcBorders>
              <w:left w:val="nil"/>
              <w:bottom w:val="nil"/>
              <w:right w:val="nil"/>
            </w:tcBorders>
            <w:shd w:val="clear" w:color="auto" w:fill="auto"/>
            <w:noWrap/>
            <w:vAlign w:val="center"/>
            <w:hideMark/>
          </w:tcPr>
          <w:p w14:paraId="371842C9" w14:textId="67960066" w:rsidR="008F6BB5" w:rsidRPr="00E57F7C" w:rsidRDefault="00BA2B6A" w:rsidP="000C1E3A">
            <w:pPr>
              <w:spacing w:after="0" w:line="480" w:lineRule="auto"/>
              <w:contextualSpacing/>
              <w:jc w:val="center"/>
              <w:rPr>
                <w:rFonts w:ascii="Calibri" w:eastAsia="Times New Roman" w:hAnsi="Calibri" w:cs="Times New Roman"/>
                <w:i/>
                <w:iCs/>
                <w:color w:val="000000"/>
              </w:rPr>
            </w:pPr>
            <w:r>
              <w:rPr>
                <w:rFonts w:ascii="Calibri" w:eastAsia="Times New Roman" w:hAnsi="Calibri" w:cs="Times New Roman"/>
                <w:i/>
                <w:iCs/>
                <w:color w:val="000000"/>
              </w:rPr>
              <w:t>Survived-to-spawning</w:t>
            </w:r>
          </w:p>
        </w:tc>
        <w:tc>
          <w:tcPr>
            <w:tcW w:w="1398" w:type="dxa"/>
            <w:tcBorders>
              <w:left w:val="nil"/>
              <w:bottom w:val="nil"/>
              <w:right w:val="nil"/>
            </w:tcBorders>
            <w:shd w:val="clear" w:color="auto" w:fill="auto"/>
            <w:noWrap/>
            <w:vAlign w:val="bottom"/>
            <w:hideMark/>
          </w:tcPr>
          <w:p w14:paraId="38C6DF9A" w14:textId="77777777" w:rsidR="008F6BB5" w:rsidRPr="00E57F7C" w:rsidRDefault="008F6BB5" w:rsidP="000C1E3A">
            <w:pPr>
              <w:spacing w:after="0" w:line="480" w:lineRule="auto"/>
              <w:contextualSpacing/>
              <w:jc w:val="center"/>
              <w:rPr>
                <w:rFonts w:ascii="Calibri" w:eastAsia="Times New Roman" w:hAnsi="Calibri" w:cs="Times New Roman"/>
                <w:i/>
                <w:iCs/>
                <w:color w:val="000000"/>
              </w:rPr>
            </w:pPr>
          </w:p>
        </w:tc>
      </w:tr>
      <w:tr w:rsidR="008F6BB5" w:rsidRPr="00E57F7C" w14:paraId="1AD7607F" w14:textId="77777777" w:rsidTr="00284AB1">
        <w:trPr>
          <w:trHeight w:val="290"/>
        </w:trPr>
        <w:tc>
          <w:tcPr>
            <w:tcW w:w="1586" w:type="dxa"/>
            <w:tcBorders>
              <w:top w:val="nil"/>
              <w:left w:val="nil"/>
              <w:bottom w:val="nil"/>
              <w:right w:val="nil"/>
            </w:tcBorders>
            <w:shd w:val="clear" w:color="auto" w:fill="auto"/>
            <w:noWrap/>
            <w:vAlign w:val="center"/>
            <w:hideMark/>
          </w:tcPr>
          <w:p w14:paraId="14C959B6" w14:textId="77777777" w:rsidR="008F6BB5" w:rsidRPr="00E57F7C" w:rsidRDefault="008F6BB5" w:rsidP="000C1E3A">
            <w:pPr>
              <w:spacing w:after="0" w:line="480" w:lineRule="auto"/>
              <w:contextualSpacing/>
              <w:rPr>
                <w:rFonts w:ascii="Calibri" w:eastAsia="Times New Roman" w:hAnsi="Calibri" w:cs="Times New Roman"/>
                <w:color w:val="000000"/>
              </w:rPr>
            </w:pPr>
            <w:r w:rsidRPr="00E57F7C">
              <w:rPr>
                <w:rFonts w:ascii="Calibri" w:eastAsia="Times New Roman" w:hAnsi="Calibri" w:cs="Times New Roman"/>
                <w:color w:val="000000"/>
              </w:rPr>
              <w:t>Entiat</w:t>
            </w:r>
          </w:p>
        </w:tc>
        <w:tc>
          <w:tcPr>
            <w:tcW w:w="1474" w:type="dxa"/>
            <w:tcBorders>
              <w:top w:val="nil"/>
              <w:left w:val="nil"/>
              <w:bottom w:val="nil"/>
              <w:right w:val="nil"/>
            </w:tcBorders>
            <w:shd w:val="clear" w:color="auto" w:fill="auto"/>
            <w:noWrap/>
            <w:vAlign w:val="center"/>
            <w:hideMark/>
          </w:tcPr>
          <w:p w14:paraId="0B8355CA"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3</w:t>
            </w:r>
          </w:p>
        </w:tc>
        <w:tc>
          <w:tcPr>
            <w:tcW w:w="720" w:type="dxa"/>
            <w:tcBorders>
              <w:top w:val="nil"/>
              <w:left w:val="nil"/>
              <w:bottom w:val="nil"/>
              <w:right w:val="nil"/>
            </w:tcBorders>
            <w:shd w:val="clear" w:color="auto" w:fill="auto"/>
            <w:noWrap/>
            <w:vAlign w:val="center"/>
            <w:hideMark/>
          </w:tcPr>
          <w:p w14:paraId="487EE27A"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14</w:t>
            </w:r>
          </w:p>
        </w:tc>
        <w:tc>
          <w:tcPr>
            <w:tcW w:w="1644" w:type="dxa"/>
            <w:tcBorders>
              <w:top w:val="nil"/>
              <w:left w:val="nil"/>
              <w:bottom w:val="nil"/>
              <w:right w:val="nil"/>
            </w:tcBorders>
            <w:shd w:val="clear" w:color="auto" w:fill="auto"/>
            <w:noWrap/>
            <w:vAlign w:val="center"/>
            <w:hideMark/>
          </w:tcPr>
          <w:p w14:paraId="46C32FB9"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17</w:t>
            </w:r>
          </w:p>
        </w:tc>
        <w:tc>
          <w:tcPr>
            <w:tcW w:w="696" w:type="dxa"/>
            <w:tcBorders>
              <w:top w:val="nil"/>
              <w:left w:val="nil"/>
              <w:bottom w:val="nil"/>
              <w:right w:val="nil"/>
            </w:tcBorders>
            <w:shd w:val="clear" w:color="auto" w:fill="auto"/>
            <w:noWrap/>
            <w:vAlign w:val="center"/>
            <w:hideMark/>
          </w:tcPr>
          <w:p w14:paraId="490A9809"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4</w:t>
            </w:r>
          </w:p>
        </w:tc>
        <w:tc>
          <w:tcPr>
            <w:tcW w:w="1350" w:type="dxa"/>
            <w:tcBorders>
              <w:top w:val="nil"/>
              <w:left w:val="nil"/>
              <w:bottom w:val="nil"/>
              <w:right w:val="nil"/>
            </w:tcBorders>
            <w:shd w:val="clear" w:color="auto" w:fill="auto"/>
            <w:noWrap/>
            <w:vAlign w:val="center"/>
            <w:hideMark/>
          </w:tcPr>
          <w:p w14:paraId="36776437"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15</w:t>
            </w:r>
          </w:p>
        </w:tc>
        <w:tc>
          <w:tcPr>
            <w:tcW w:w="762" w:type="dxa"/>
            <w:tcBorders>
              <w:top w:val="nil"/>
              <w:left w:val="nil"/>
              <w:bottom w:val="nil"/>
              <w:right w:val="nil"/>
            </w:tcBorders>
            <w:shd w:val="clear" w:color="auto" w:fill="auto"/>
            <w:noWrap/>
            <w:vAlign w:val="center"/>
            <w:hideMark/>
          </w:tcPr>
          <w:p w14:paraId="1D4C6EBE"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19</w:t>
            </w:r>
          </w:p>
        </w:tc>
        <w:tc>
          <w:tcPr>
            <w:tcW w:w="1398" w:type="dxa"/>
            <w:tcBorders>
              <w:top w:val="nil"/>
              <w:left w:val="nil"/>
              <w:bottom w:val="nil"/>
              <w:right w:val="nil"/>
            </w:tcBorders>
            <w:shd w:val="clear" w:color="auto" w:fill="auto"/>
            <w:noWrap/>
            <w:vAlign w:val="center"/>
            <w:hideMark/>
          </w:tcPr>
          <w:p w14:paraId="184143EC"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36</w:t>
            </w:r>
          </w:p>
        </w:tc>
      </w:tr>
      <w:tr w:rsidR="008F6BB5" w:rsidRPr="00E57F7C" w14:paraId="6A91E1F2" w14:textId="77777777" w:rsidTr="00284AB1">
        <w:trPr>
          <w:trHeight w:val="290"/>
        </w:trPr>
        <w:tc>
          <w:tcPr>
            <w:tcW w:w="1586" w:type="dxa"/>
            <w:tcBorders>
              <w:top w:val="nil"/>
              <w:left w:val="nil"/>
              <w:bottom w:val="nil"/>
              <w:right w:val="nil"/>
            </w:tcBorders>
            <w:shd w:val="clear" w:color="auto" w:fill="auto"/>
            <w:noWrap/>
            <w:vAlign w:val="center"/>
            <w:hideMark/>
          </w:tcPr>
          <w:p w14:paraId="539D9E9C" w14:textId="77777777" w:rsidR="008F6BB5" w:rsidRPr="00E57F7C" w:rsidRDefault="008F6BB5" w:rsidP="000C1E3A">
            <w:pPr>
              <w:spacing w:after="0" w:line="480" w:lineRule="auto"/>
              <w:contextualSpacing/>
              <w:rPr>
                <w:rFonts w:ascii="Calibri" w:eastAsia="Times New Roman" w:hAnsi="Calibri" w:cs="Times New Roman"/>
                <w:color w:val="000000"/>
              </w:rPr>
            </w:pPr>
            <w:r w:rsidRPr="00E57F7C">
              <w:rPr>
                <w:rFonts w:ascii="Calibri" w:eastAsia="Times New Roman" w:hAnsi="Calibri" w:cs="Times New Roman"/>
                <w:color w:val="000000"/>
              </w:rPr>
              <w:t>Methow</w:t>
            </w:r>
          </w:p>
        </w:tc>
        <w:tc>
          <w:tcPr>
            <w:tcW w:w="1474" w:type="dxa"/>
            <w:tcBorders>
              <w:top w:val="nil"/>
              <w:left w:val="nil"/>
              <w:bottom w:val="nil"/>
              <w:right w:val="nil"/>
            </w:tcBorders>
            <w:shd w:val="clear" w:color="auto" w:fill="auto"/>
            <w:noWrap/>
            <w:vAlign w:val="center"/>
            <w:hideMark/>
          </w:tcPr>
          <w:p w14:paraId="60DAA288"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32</w:t>
            </w:r>
          </w:p>
        </w:tc>
        <w:tc>
          <w:tcPr>
            <w:tcW w:w="720" w:type="dxa"/>
            <w:tcBorders>
              <w:top w:val="nil"/>
              <w:left w:val="nil"/>
              <w:bottom w:val="nil"/>
              <w:right w:val="nil"/>
            </w:tcBorders>
            <w:shd w:val="clear" w:color="auto" w:fill="auto"/>
            <w:noWrap/>
            <w:vAlign w:val="center"/>
            <w:hideMark/>
          </w:tcPr>
          <w:p w14:paraId="3E9A2FC5"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25</w:t>
            </w:r>
          </w:p>
        </w:tc>
        <w:tc>
          <w:tcPr>
            <w:tcW w:w="1644" w:type="dxa"/>
            <w:tcBorders>
              <w:top w:val="nil"/>
              <w:left w:val="nil"/>
              <w:bottom w:val="nil"/>
              <w:right w:val="nil"/>
            </w:tcBorders>
            <w:shd w:val="clear" w:color="auto" w:fill="auto"/>
            <w:noWrap/>
            <w:vAlign w:val="center"/>
            <w:hideMark/>
          </w:tcPr>
          <w:p w14:paraId="3C2775C7"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57</w:t>
            </w:r>
          </w:p>
        </w:tc>
        <w:tc>
          <w:tcPr>
            <w:tcW w:w="696" w:type="dxa"/>
            <w:tcBorders>
              <w:top w:val="nil"/>
              <w:left w:val="nil"/>
              <w:bottom w:val="nil"/>
              <w:right w:val="nil"/>
            </w:tcBorders>
            <w:shd w:val="clear" w:color="auto" w:fill="auto"/>
            <w:noWrap/>
            <w:vAlign w:val="center"/>
            <w:hideMark/>
          </w:tcPr>
          <w:p w14:paraId="50DE2BA2"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53</w:t>
            </w:r>
          </w:p>
        </w:tc>
        <w:tc>
          <w:tcPr>
            <w:tcW w:w="1350" w:type="dxa"/>
            <w:tcBorders>
              <w:top w:val="nil"/>
              <w:left w:val="nil"/>
              <w:bottom w:val="nil"/>
              <w:right w:val="nil"/>
            </w:tcBorders>
            <w:shd w:val="clear" w:color="auto" w:fill="auto"/>
            <w:noWrap/>
            <w:vAlign w:val="center"/>
            <w:hideMark/>
          </w:tcPr>
          <w:p w14:paraId="763CC59B"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13</w:t>
            </w:r>
          </w:p>
        </w:tc>
        <w:tc>
          <w:tcPr>
            <w:tcW w:w="762" w:type="dxa"/>
            <w:tcBorders>
              <w:top w:val="nil"/>
              <w:left w:val="nil"/>
              <w:bottom w:val="nil"/>
              <w:right w:val="nil"/>
            </w:tcBorders>
            <w:shd w:val="clear" w:color="auto" w:fill="auto"/>
            <w:noWrap/>
            <w:vAlign w:val="center"/>
            <w:hideMark/>
          </w:tcPr>
          <w:p w14:paraId="1475D0C2"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66</w:t>
            </w:r>
          </w:p>
        </w:tc>
        <w:tc>
          <w:tcPr>
            <w:tcW w:w="1398" w:type="dxa"/>
            <w:tcBorders>
              <w:top w:val="nil"/>
              <w:left w:val="nil"/>
              <w:bottom w:val="nil"/>
              <w:right w:val="nil"/>
            </w:tcBorders>
            <w:shd w:val="clear" w:color="auto" w:fill="auto"/>
            <w:noWrap/>
            <w:vAlign w:val="center"/>
            <w:hideMark/>
          </w:tcPr>
          <w:p w14:paraId="06D6694A"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123</w:t>
            </w:r>
          </w:p>
        </w:tc>
      </w:tr>
      <w:tr w:rsidR="008F6BB5" w:rsidRPr="00E57F7C" w14:paraId="7C7F15E6" w14:textId="77777777" w:rsidTr="00284AB1">
        <w:trPr>
          <w:trHeight w:val="290"/>
        </w:trPr>
        <w:tc>
          <w:tcPr>
            <w:tcW w:w="1586" w:type="dxa"/>
            <w:tcBorders>
              <w:top w:val="nil"/>
              <w:left w:val="nil"/>
              <w:bottom w:val="nil"/>
              <w:right w:val="nil"/>
            </w:tcBorders>
            <w:shd w:val="clear" w:color="auto" w:fill="auto"/>
            <w:noWrap/>
            <w:vAlign w:val="center"/>
            <w:hideMark/>
          </w:tcPr>
          <w:p w14:paraId="7995E53D" w14:textId="77777777" w:rsidR="008F6BB5" w:rsidRPr="00E57F7C" w:rsidRDefault="008F6BB5" w:rsidP="000C1E3A">
            <w:pPr>
              <w:spacing w:after="0" w:line="480" w:lineRule="auto"/>
              <w:contextualSpacing/>
              <w:rPr>
                <w:rFonts w:ascii="Calibri" w:eastAsia="Times New Roman" w:hAnsi="Calibri" w:cs="Times New Roman"/>
                <w:color w:val="000000"/>
              </w:rPr>
            </w:pPr>
            <w:r w:rsidRPr="00E57F7C">
              <w:rPr>
                <w:rFonts w:ascii="Calibri" w:eastAsia="Times New Roman" w:hAnsi="Calibri" w:cs="Times New Roman"/>
                <w:color w:val="000000"/>
              </w:rPr>
              <w:t>Okanogan</w:t>
            </w:r>
          </w:p>
        </w:tc>
        <w:tc>
          <w:tcPr>
            <w:tcW w:w="1474" w:type="dxa"/>
            <w:tcBorders>
              <w:top w:val="nil"/>
              <w:left w:val="nil"/>
              <w:bottom w:val="nil"/>
              <w:right w:val="nil"/>
            </w:tcBorders>
            <w:shd w:val="clear" w:color="auto" w:fill="auto"/>
            <w:noWrap/>
            <w:vAlign w:val="center"/>
            <w:hideMark/>
          </w:tcPr>
          <w:p w14:paraId="06885DAF"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25</w:t>
            </w:r>
          </w:p>
        </w:tc>
        <w:tc>
          <w:tcPr>
            <w:tcW w:w="720" w:type="dxa"/>
            <w:tcBorders>
              <w:top w:val="nil"/>
              <w:left w:val="nil"/>
              <w:bottom w:val="nil"/>
              <w:right w:val="nil"/>
            </w:tcBorders>
            <w:shd w:val="clear" w:color="auto" w:fill="auto"/>
            <w:noWrap/>
            <w:vAlign w:val="center"/>
            <w:hideMark/>
          </w:tcPr>
          <w:p w14:paraId="387EB441"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14</w:t>
            </w:r>
          </w:p>
        </w:tc>
        <w:tc>
          <w:tcPr>
            <w:tcW w:w="1644" w:type="dxa"/>
            <w:tcBorders>
              <w:top w:val="nil"/>
              <w:left w:val="nil"/>
              <w:bottom w:val="nil"/>
              <w:right w:val="nil"/>
            </w:tcBorders>
            <w:shd w:val="clear" w:color="auto" w:fill="auto"/>
            <w:noWrap/>
            <w:vAlign w:val="center"/>
            <w:hideMark/>
          </w:tcPr>
          <w:p w14:paraId="6FD5E57F"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39</w:t>
            </w:r>
          </w:p>
        </w:tc>
        <w:tc>
          <w:tcPr>
            <w:tcW w:w="696" w:type="dxa"/>
            <w:tcBorders>
              <w:top w:val="nil"/>
              <w:left w:val="nil"/>
              <w:bottom w:val="nil"/>
              <w:right w:val="nil"/>
            </w:tcBorders>
            <w:shd w:val="clear" w:color="auto" w:fill="auto"/>
            <w:noWrap/>
            <w:vAlign w:val="center"/>
            <w:hideMark/>
          </w:tcPr>
          <w:p w14:paraId="7BD228B4"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32</w:t>
            </w:r>
          </w:p>
        </w:tc>
        <w:tc>
          <w:tcPr>
            <w:tcW w:w="1350" w:type="dxa"/>
            <w:tcBorders>
              <w:top w:val="nil"/>
              <w:left w:val="nil"/>
              <w:bottom w:val="nil"/>
              <w:right w:val="nil"/>
            </w:tcBorders>
            <w:shd w:val="clear" w:color="auto" w:fill="auto"/>
            <w:noWrap/>
            <w:vAlign w:val="center"/>
            <w:hideMark/>
          </w:tcPr>
          <w:p w14:paraId="48706D10"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4</w:t>
            </w:r>
          </w:p>
        </w:tc>
        <w:tc>
          <w:tcPr>
            <w:tcW w:w="762" w:type="dxa"/>
            <w:tcBorders>
              <w:top w:val="nil"/>
              <w:left w:val="nil"/>
              <w:bottom w:val="nil"/>
              <w:right w:val="nil"/>
            </w:tcBorders>
            <w:shd w:val="clear" w:color="auto" w:fill="auto"/>
            <w:noWrap/>
            <w:vAlign w:val="center"/>
            <w:hideMark/>
          </w:tcPr>
          <w:p w14:paraId="1C14D967"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36</w:t>
            </w:r>
          </w:p>
        </w:tc>
        <w:tc>
          <w:tcPr>
            <w:tcW w:w="1398" w:type="dxa"/>
            <w:tcBorders>
              <w:top w:val="nil"/>
              <w:left w:val="nil"/>
              <w:bottom w:val="nil"/>
              <w:right w:val="nil"/>
            </w:tcBorders>
            <w:shd w:val="clear" w:color="auto" w:fill="auto"/>
            <w:noWrap/>
            <w:vAlign w:val="center"/>
            <w:hideMark/>
          </w:tcPr>
          <w:p w14:paraId="66E50F0B"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75</w:t>
            </w:r>
          </w:p>
        </w:tc>
      </w:tr>
      <w:tr w:rsidR="008F6BB5" w:rsidRPr="00E57F7C" w14:paraId="31ED1F82" w14:textId="77777777" w:rsidTr="00284AB1">
        <w:trPr>
          <w:trHeight w:val="290"/>
        </w:trPr>
        <w:tc>
          <w:tcPr>
            <w:tcW w:w="1586" w:type="dxa"/>
            <w:tcBorders>
              <w:top w:val="nil"/>
              <w:left w:val="nil"/>
              <w:bottom w:val="nil"/>
              <w:right w:val="nil"/>
            </w:tcBorders>
            <w:shd w:val="clear" w:color="auto" w:fill="auto"/>
            <w:noWrap/>
            <w:vAlign w:val="center"/>
            <w:hideMark/>
          </w:tcPr>
          <w:p w14:paraId="327810E4" w14:textId="77777777" w:rsidR="008F6BB5" w:rsidRPr="00E57F7C" w:rsidRDefault="008F6BB5" w:rsidP="000C1E3A">
            <w:pPr>
              <w:spacing w:after="0" w:line="480" w:lineRule="auto"/>
              <w:contextualSpacing/>
              <w:rPr>
                <w:rFonts w:ascii="Calibri" w:eastAsia="Times New Roman" w:hAnsi="Calibri" w:cs="Times New Roman"/>
                <w:color w:val="000000"/>
              </w:rPr>
            </w:pPr>
            <w:r w:rsidRPr="00E57F7C">
              <w:rPr>
                <w:rFonts w:ascii="Calibri" w:eastAsia="Times New Roman" w:hAnsi="Calibri" w:cs="Times New Roman"/>
                <w:color w:val="000000"/>
              </w:rPr>
              <w:t>Wenatchee</w:t>
            </w:r>
          </w:p>
        </w:tc>
        <w:tc>
          <w:tcPr>
            <w:tcW w:w="1474" w:type="dxa"/>
            <w:tcBorders>
              <w:top w:val="nil"/>
              <w:left w:val="nil"/>
              <w:bottom w:val="nil"/>
              <w:right w:val="nil"/>
            </w:tcBorders>
            <w:shd w:val="clear" w:color="auto" w:fill="auto"/>
            <w:noWrap/>
            <w:vAlign w:val="center"/>
            <w:hideMark/>
          </w:tcPr>
          <w:p w14:paraId="432CC9E1"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24</w:t>
            </w:r>
          </w:p>
        </w:tc>
        <w:tc>
          <w:tcPr>
            <w:tcW w:w="720" w:type="dxa"/>
            <w:tcBorders>
              <w:top w:val="nil"/>
              <w:left w:val="nil"/>
              <w:bottom w:val="nil"/>
              <w:right w:val="nil"/>
            </w:tcBorders>
            <w:shd w:val="clear" w:color="auto" w:fill="auto"/>
            <w:noWrap/>
            <w:vAlign w:val="center"/>
            <w:hideMark/>
          </w:tcPr>
          <w:p w14:paraId="2849886B"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28</w:t>
            </w:r>
          </w:p>
        </w:tc>
        <w:tc>
          <w:tcPr>
            <w:tcW w:w="1644" w:type="dxa"/>
            <w:tcBorders>
              <w:top w:val="nil"/>
              <w:left w:val="nil"/>
              <w:bottom w:val="nil"/>
              <w:right w:val="nil"/>
            </w:tcBorders>
            <w:shd w:val="clear" w:color="auto" w:fill="auto"/>
            <w:noWrap/>
            <w:vAlign w:val="center"/>
            <w:hideMark/>
          </w:tcPr>
          <w:p w14:paraId="280335E2"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52</w:t>
            </w:r>
          </w:p>
        </w:tc>
        <w:tc>
          <w:tcPr>
            <w:tcW w:w="696" w:type="dxa"/>
            <w:tcBorders>
              <w:top w:val="nil"/>
              <w:left w:val="nil"/>
              <w:bottom w:val="nil"/>
              <w:right w:val="nil"/>
            </w:tcBorders>
            <w:shd w:val="clear" w:color="auto" w:fill="auto"/>
            <w:noWrap/>
            <w:vAlign w:val="center"/>
            <w:hideMark/>
          </w:tcPr>
          <w:p w14:paraId="1E36DDBE"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10</w:t>
            </w:r>
          </w:p>
        </w:tc>
        <w:tc>
          <w:tcPr>
            <w:tcW w:w="1350" w:type="dxa"/>
            <w:tcBorders>
              <w:top w:val="nil"/>
              <w:left w:val="nil"/>
              <w:bottom w:val="nil"/>
              <w:right w:val="nil"/>
            </w:tcBorders>
            <w:shd w:val="clear" w:color="auto" w:fill="auto"/>
            <w:noWrap/>
            <w:vAlign w:val="center"/>
            <w:hideMark/>
          </w:tcPr>
          <w:p w14:paraId="39E5962B"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13</w:t>
            </w:r>
          </w:p>
        </w:tc>
        <w:tc>
          <w:tcPr>
            <w:tcW w:w="762" w:type="dxa"/>
            <w:tcBorders>
              <w:top w:val="nil"/>
              <w:left w:val="nil"/>
              <w:bottom w:val="nil"/>
              <w:right w:val="nil"/>
            </w:tcBorders>
            <w:shd w:val="clear" w:color="auto" w:fill="auto"/>
            <w:noWrap/>
            <w:vAlign w:val="center"/>
            <w:hideMark/>
          </w:tcPr>
          <w:p w14:paraId="37BEC8C9"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23</w:t>
            </w:r>
          </w:p>
        </w:tc>
        <w:tc>
          <w:tcPr>
            <w:tcW w:w="1398" w:type="dxa"/>
            <w:tcBorders>
              <w:top w:val="nil"/>
              <w:left w:val="nil"/>
              <w:bottom w:val="nil"/>
              <w:right w:val="nil"/>
            </w:tcBorders>
            <w:shd w:val="clear" w:color="auto" w:fill="auto"/>
            <w:noWrap/>
            <w:vAlign w:val="center"/>
            <w:hideMark/>
          </w:tcPr>
          <w:p w14:paraId="2D29A6B4" w14:textId="77777777" w:rsidR="008F6BB5" w:rsidRPr="00E57F7C" w:rsidRDefault="008F6BB5" w:rsidP="000C1E3A">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75</w:t>
            </w:r>
          </w:p>
        </w:tc>
      </w:tr>
      <w:tr w:rsidR="008F6BB5" w:rsidRPr="00E57F7C" w14:paraId="5FEB353C" w14:textId="77777777" w:rsidTr="00284AB1">
        <w:trPr>
          <w:trHeight w:val="290"/>
        </w:trPr>
        <w:tc>
          <w:tcPr>
            <w:tcW w:w="1586" w:type="dxa"/>
            <w:tcBorders>
              <w:top w:val="nil"/>
              <w:left w:val="nil"/>
              <w:bottom w:val="nil"/>
              <w:right w:val="nil"/>
            </w:tcBorders>
            <w:shd w:val="clear" w:color="auto" w:fill="auto"/>
            <w:noWrap/>
            <w:vAlign w:val="center"/>
          </w:tcPr>
          <w:p w14:paraId="676873D0" w14:textId="77777777" w:rsidR="008F6BB5" w:rsidRDefault="008F6BB5" w:rsidP="00B658C2">
            <w:pPr>
              <w:spacing w:after="0" w:line="240" w:lineRule="auto"/>
              <w:contextualSpacing/>
              <w:rPr>
                <w:rFonts w:ascii="Calibri" w:hAnsi="Calibri" w:cs="Calibri"/>
                <w:color w:val="000000"/>
              </w:rPr>
            </w:pPr>
            <w:bookmarkStart w:id="19" w:name="_Hlk42855811"/>
            <w:r w:rsidRPr="00E57F7C">
              <w:rPr>
                <w:rFonts w:ascii="Calibri" w:hAnsi="Calibri" w:cs="Calibri"/>
                <w:color w:val="000000"/>
              </w:rPr>
              <w:t>Other Survivors</w:t>
            </w:r>
          </w:p>
          <w:p w14:paraId="67F7A003" w14:textId="41189712" w:rsidR="00284AB1" w:rsidRPr="00E57F7C" w:rsidRDefault="00284AB1" w:rsidP="00B658C2">
            <w:pPr>
              <w:spacing w:after="0" w:line="240" w:lineRule="auto"/>
              <w:contextualSpacing/>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center"/>
          </w:tcPr>
          <w:p w14:paraId="21C28043" w14:textId="458FB817" w:rsidR="008F6BB5" w:rsidRPr="00E57F7C" w:rsidRDefault="00647FED" w:rsidP="000C1E3A">
            <w:pPr>
              <w:spacing w:after="0" w:line="480" w:lineRule="auto"/>
              <w:contextualSpacing/>
              <w:jc w:val="center"/>
              <w:rPr>
                <w:rFonts w:ascii="Times New Roman" w:eastAsia="Times New Roman" w:hAnsi="Times New Roman" w:cs="Times New Roman"/>
                <w:sz w:val="20"/>
                <w:szCs w:val="20"/>
              </w:rPr>
            </w:pPr>
            <w:r>
              <w:rPr>
                <w:rFonts w:ascii="Calibri" w:hAnsi="Calibri" w:cs="Calibri"/>
                <w:color w:val="000000"/>
              </w:rPr>
              <w:t>7</w:t>
            </w:r>
          </w:p>
        </w:tc>
        <w:tc>
          <w:tcPr>
            <w:tcW w:w="720" w:type="dxa"/>
            <w:tcBorders>
              <w:top w:val="nil"/>
              <w:left w:val="nil"/>
              <w:bottom w:val="nil"/>
              <w:right w:val="nil"/>
            </w:tcBorders>
            <w:shd w:val="clear" w:color="auto" w:fill="auto"/>
            <w:noWrap/>
            <w:vAlign w:val="center"/>
          </w:tcPr>
          <w:p w14:paraId="3DBF56C4"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6</w:t>
            </w:r>
          </w:p>
        </w:tc>
        <w:tc>
          <w:tcPr>
            <w:tcW w:w="1644" w:type="dxa"/>
            <w:tcBorders>
              <w:top w:val="nil"/>
              <w:left w:val="nil"/>
              <w:bottom w:val="nil"/>
              <w:right w:val="nil"/>
            </w:tcBorders>
            <w:shd w:val="clear" w:color="auto" w:fill="auto"/>
            <w:noWrap/>
            <w:vAlign w:val="center"/>
          </w:tcPr>
          <w:p w14:paraId="70708188" w14:textId="35962671" w:rsidR="008F6BB5" w:rsidRPr="00E57F7C" w:rsidRDefault="00647FED" w:rsidP="000C1E3A">
            <w:pPr>
              <w:spacing w:after="0" w:line="480" w:lineRule="auto"/>
              <w:contextualSpacing/>
              <w:jc w:val="center"/>
              <w:rPr>
                <w:rFonts w:ascii="Times New Roman" w:eastAsia="Times New Roman" w:hAnsi="Times New Roman" w:cs="Times New Roman"/>
                <w:sz w:val="20"/>
                <w:szCs w:val="20"/>
              </w:rPr>
            </w:pPr>
            <w:r>
              <w:rPr>
                <w:rFonts w:ascii="Calibri" w:hAnsi="Calibri" w:cs="Calibri"/>
                <w:color w:val="000000"/>
              </w:rPr>
              <w:t>13</w:t>
            </w:r>
          </w:p>
        </w:tc>
        <w:tc>
          <w:tcPr>
            <w:tcW w:w="696" w:type="dxa"/>
            <w:tcBorders>
              <w:top w:val="nil"/>
              <w:left w:val="nil"/>
              <w:bottom w:val="nil"/>
              <w:right w:val="nil"/>
            </w:tcBorders>
            <w:shd w:val="clear" w:color="auto" w:fill="auto"/>
            <w:noWrap/>
            <w:vAlign w:val="center"/>
          </w:tcPr>
          <w:p w14:paraId="27262090" w14:textId="5C4D9FF4" w:rsidR="008F6BB5" w:rsidRPr="00E57F7C" w:rsidRDefault="00647FED" w:rsidP="000C1E3A">
            <w:pPr>
              <w:spacing w:after="0" w:line="480" w:lineRule="auto"/>
              <w:contextualSpacing/>
              <w:jc w:val="center"/>
              <w:rPr>
                <w:rFonts w:ascii="Times New Roman" w:eastAsia="Times New Roman" w:hAnsi="Times New Roman" w:cs="Times New Roman"/>
                <w:sz w:val="20"/>
                <w:szCs w:val="20"/>
              </w:rPr>
            </w:pPr>
            <w:r>
              <w:rPr>
                <w:rFonts w:ascii="Calibri" w:hAnsi="Calibri" w:cs="Calibri"/>
                <w:color w:val="000000"/>
              </w:rPr>
              <w:t>34</w:t>
            </w:r>
          </w:p>
        </w:tc>
        <w:tc>
          <w:tcPr>
            <w:tcW w:w="1350" w:type="dxa"/>
            <w:tcBorders>
              <w:top w:val="nil"/>
              <w:left w:val="nil"/>
              <w:bottom w:val="nil"/>
              <w:right w:val="nil"/>
            </w:tcBorders>
            <w:shd w:val="clear" w:color="auto" w:fill="auto"/>
            <w:noWrap/>
            <w:vAlign w:val="center"/>
          </w:tcPr>
          <w:p w14:paraId="7CBC0C5A" w14:textId="28FE4ADA" w:rsidR="008F6BB5" w:rsidRPr="00E57F7C" w:rsidRDefault="00143090" w:rsidP="000C1E3A">
            <w:pPr>
              <w:spacing w:after="0" w:line="480" w:lineRule="auto"/>
              <w:contextualSpacing/>
              <w:jc w:val="center"/>
              <w:rPr>
                <w:rFonts w:ascii="Times New Roman" w:eastAsia="Times New Roman" w:hAnsi="Times New Roman" w:cs="Times New Roman"/>
                <w:sz w:val="20"/>
                <w:szCs w:val="20"/>
              </w:rPr>
            </w:pPr>
            <w:r>
              <w:rPr>
                <w:rFonts w:ascii="Calibri" w:hAnsi="Calibri" w:cs="Calibri"/>
                <w:color w:val="000000"/>
              </w:rPr>
              <w:t>7</w:t>
            </w:r>
          </w:p>
        </w:tc>
        <w:tc>
          <w:tcPr>
            <w:tcW w:w="762" w:type="dxa"/>
            <w:tcBorders>
              <w:top w:val="nil"/>
              <w:left w:val="nil"/>
              <w:bottom w:val="nil"/>
              <w:right w:val="nil"/>
            </w:tcBorders>
            <w:shd w:val="clear" w:color="auto" w:fill="auto"/>
            <w:noWrap/>
            <w:vAlign w:val="center"/>
          </w:tcPr>
          <w:p w14:paraId="5532C2F1" w14:textId="3E8A66A9" w:rsidR="008F6BB5" w:rsidRPr="00E57F7C" w:rsidRDefault="00143090" w:rsidP="000C1E3A">
            <w:pPr>
              <w:spacing w:after="0" w:line="480" w:lineRule="auto"/>
              <w:contextualSpacing/>
              <w:jc w:val="center"/>
              <w:rPr>
                <w:rFonts w:ascii="Times New Roman" w:eastAsia="Times New Roman" w:hAnsi="Times New Roman" w:cs="Times New Roman"/>
                <w:sz w:val="20"/>
                <w:szCs w:val="20"/>
              </w:rPr>
            </w:pPr>
            <w:r>
              <w:rPr>
                <w:rFonts w:ascii="Calibri" w:hAnsi="Calibri" w:cs="Calibri"/>
                <w:color w:val="000000"/>
              </w:rPr>
              <w:t>41</w:t>
            </w:r>
          </w:p>
        </w:tc>
        <w:tc>
          <w:tcPr>
            <w:tcW w:w="1398" w:type="dxa"/>
            <w:tcBorders>
              <w:top w:val="nil"/>
              <w:left w:val="nil"/>
              <w:bottom w:val="nil"/>
              <w:right w:val="nil"/>
            </w:tcBorders>
            <w:shd w:val="clear" w:color="auto" w:fill="auto"/>
            <w:noWrap/>
            <w:vAlign w:val="center"/>
          </w:tcPr>
          <w:p w14:paraId="176D8746" w14:textId="5E913696" w:rsidR="008F6BB5" w:rsidRPr="00E57F7C" w:rsidRDefault="00143090" w:rsidP="000C1E3A">
            <w:pPr>
              <w:spacing w:after="0" w:line="480" w:lineRule="auto"/>
              <w:contextualSpacing/>
              <w:jc w:val="center"/>
              <w:rPr>
                <w:rFonts w:ascii="Times New Roman" w:eastAsia="Times New Roman" w:hAnsi="Times New Roman" w:cs="Times New Roman"/>
                <w:sz w:val="20"/>
                <w:szCs w:val="20"/>
              </w:rPr>
            </w:pPr>
            <w:r>
              <w:rPr>
                <w:rFonts w:ascii="Calibri" w:hAnsi="Calibri" w:cs="Calibri"/>
                <w:color w:val="000000"/>
              </w:rPr>
              <w:t>54</w:t>
            </w:r>
          </w:p>
        </w:tc>
      </w:tr>
      <w:bookmarkEnd w:id="19"/>
      <w:tr w:rsidR="00143090" w:rsidRPr="00E57F7C" w14:paraId="18F609A8" w14:textId="77777777" w:rsidTr="00BD4202">
        <w:trPr>
          <w:trHeight w:val="290"/>
        </w:trPr>
        <w:tc>
          <w:tcPr>
            <w:tcW w:w="1586" w:type="dxa"/>
            <w:tcBorders>
              <w:top w:val="nil"/>
              <w:left w:val="nil"/>
              <w:bottom w:val="nil"/>
              <w:right w:val="nil"/>
            </w:tcBorders>
            <w:shd w:val="clear" w:color="auto" w:fill="auto"/>
            <w:noWrap/>
            <w:vAlign w:val="center"/>
          </w:tcPr>
          <w:p w14:paraId="0841DCB7" w14:textId="27187B84" w:rsidR="00143090" w:rsidRPr="00E57F7C" w:rsidRDefault="00284AB1" w:rsidP="00BD4202">
            <w:pPr>
              <w:spacing w:after="0" w:line="240" w:lineRule="auto"/>
              <w:contextualSpacing/>
              <w:rPr>
                <w:rFonts w:ascii="Calibri" w:hAnsi="Calibri" w:cs="Calibri"/>
                <w:color w:val="000000"/>
              </w:rPr>
            </w:pPr>
            <w:r>
              <w:rPr>
                <w:rFonts w:ascii="Calibri" w:hAnsi="Calibri" w:cs="Calibri"/>
                <w:color w:val="000000"/>
              </w:rPr>
              <w:t>Unk</w:t>
            </w:r>
            <w:r w:rsidR="004D38BE">
              <w:rPr>
                <w:rFonts w:ascii="Calibri" w:hAnsi="Calibri" w:cs="Calibri"/>
                <w:color w:val="000000"/>
              </w:rPr>
              <w:t>nown</w:t>
            </w:r>
            <w:r>
              <w:rPr>
                <w:rFonts w:ascii="Calibri" w:hAnsi="Calibri" w:cs="Calibri"/>
                <w:color w:val="000000"/>
              </w:rPr>
              <w:t xml:space="preserve"> Tributary</w:t>
            </w:r>
          </w:p>
        </w:tc>
        <w:tc>
          <w:tcPr>
            <w:tcW w:w="1474" w:type="dxa"/>
            <w:tcBorders>
              <w:top w:val="nil"/>
              <w:left w:val="nil"/>
              <w:bottom w:val="nil"/>
              <w:right w:val="nil"/>
            </w:tcBorders>
            <w:shd w:val="clear" w:color="auto" w:fill="auto"/>
            <w:noWrap/>
            <w:vAlign w:val="center"/>
          </w:tcPr>
          <w:p w14:paraId="61BD001E" w14:textId="6577B389" w:rsidR="00143090" w:rsidRPr="00E57F7C" w:rsidRDefault="00143090" w:rsidP="000C1E3A">
            <w:pPr>
              <w:spacing w:after="0" w:line="480" w:lineRule="auto"/>
              <w:contextualSpacing/>
              <w:jc w:val="center"/>
              <w:rPr>
                <w:rFonts w:ascii="Calibri" w:hAnsi="Calibri" w:cs="Calibri"/>
                <w:color w:val="000000"/>
              </w:rPr>
            </w:pPr>
            <w:r>
              <w:rPr>
                <w:rFonts w:ascii="Calibri" w:hAnsi="Calibri" w:cs="Calibri"/>
                <w:color w:val="000000"/>
              </w:rPr>
              <w:t>8</w:t>
            </w:r>
          </w:p>
        </w:tc>
        <w:tc>
          <w:tcPr>
            <w:tcW w:w="720" w:type="dxa"/>
            <w:tcBorders>
              <w:top w:val="nil"/>
              <w:left w:val="nil"/>
              <w:bottom w:val="nil"/>
              <w:right w:val="nil"/>
            </w:tcBorders>
            <w:shd w:val="clear" w:color="auto" w:fill="auto"/>
            <w:noWrap/>
            <w:vAlign w:val="center"/>
          </w:tcPr>
          <w:p w14:paraId="2ABA5C1C" w14:textId="3C2F7F63" w:rsidR="00143090" w:rsidRPr="00E57F7C" w:rsidRDefault="00143090" w:rsidP="000C1E3A">
            <w:pPr>
              <w:spacing w:after="0" w:line="480" w:lineRule="auto"/>
              <w:contextualSpacing/>
              <w:jc w:val="center"/>
              <w:rPr>
                <w:rFonts w:ascii="Calibri" w:hAnsi="Calibri" w:cs="Calibri"/>
                <w:color w:val="000000"/>
              </w:rPr>
            </w:pPr>
            <w:r>
              <w:rPr>
                <w:rFonts w:ascii="Calibri" w:hAnsi="Calibri" w:cs="Calibri"/>
                <w:color w:val="000000"/>
              </w:rPr>
              <w:t>0</w:t>
            </w:r>
          </w:p>
        </w:tc>
        <w:tc>
          <w:tcPr>
            <w:tcW w:w="1644" w:type="dxa"/>
            <w:tcBorders>
              <w:top w:val="nil"/>
              <w:left w:val="nil"/>
              <w:bottom w:val="nil"/>
              <w:right w:val="nil"/>
            </w:tcBorders>
            <w:shd w:val="clear" w:color="auto" w:fill="auto"/>
            <w:noWrap/>
            <w:vAlign w:val="center"/>
          </w:tcPr>
          <w:p w14:paraId="4A6C7683" w14:textId="7D0D284F" w:rsidR="00143090" w:rsidRPr="00E57F7C" w:rsidRDefault="00647FED" w:rsidP="000C1E3A">
            <w:pPr>
              <w:spacing w:after="0" w:line="480" w:lineRule="auto"/>
              <w:contextualSpacing/>
              <w:jc w:val="center"/>
              <w:rPr>
                <w:rFonts w:ascii="Calibri" w:hAnsi="Calibri" w:cs="Calibri"/>
                <w:color w:val="000000"/>
              </w:rPr>
            </w:pPr>
            <w:r>
              <w:rPr>
                <w:rFonts w:ascii="Calibri" w:hAnsi="Calibri" w:cs="Calibri"/>
                <w:color w:val="000000"/>
              </w:rPr>
              <w:t>8</w:t>
            </w:r>
          </w:p>
        </w:tc>
        <w:tc>
          <w:tcPr>
            <w:tcW w:w="696" w:type="dxa"/>
            <w:tcBorders>
              <w:top w:val="nil"/>
              <w:left w:val="nil"/>
              <w:bottom w:val="nil"/>
              <w:right w:val="nil"/>
            </w:tcBorders>
            <w:shd w:val="clear" w:color="auto" w:fill="auto"/>
            <w:noWrap/>
            <w:vAlign w:val="center"/>
          </w:tcPr>
          <w:p w14:paraId="3E0B5F59" w14:textId="0007644B" w:rsidR="00143090" w:rsidRPr="00E57F7C" w:rsidRDefault="00143090" w:rsidP="000C1E3A">
            <w:pPr>
              <w:spacing w:after="0" w:line="480" w:lineRule="auto"/>
              <w:contextualSpacing/>
              <w:jc w:val="center"/>
              <w:rPr>
                <w:rFonts w:ascii="Calibri" w:hAnsi="Calibri" w:cs="Calibri"/>
                <w:color w:val="000000"/>
              </w:rPr>
            </w:pPr>
            <w:r>
              <w:rPr>
                <w:rFonts w:ascii="Calibri" w:hAnsi="Calibri" w:cs="Calibri"/>
                <w:color w:val="000000"/>
              </w:rPr>
              <w:t>31</w:t>
            </w:r>
          </w:p>
        </w:tc>
        <w:tc>
          <w:tcPr>
            <w:tcW w:w="1350" w:type="dxa"/>
            <w:tcBorders>
              <w:top w:val="nil"/>
              <w:left w:val="nil"/>
              <w:bottom w:val="nil"/>
              <w:right w:val="nil"/>
            </w:tcBorders>
            <w:shd w:val="clear" w:color="auto" w:fill="auto"/>
            <w:noWrap/>
            <w:vAlign w:val="center"/>
          </w:tcPr>
          <w:p w14:paraId="5555B86A" w14:textId="369F3A3C" w:rsidR="00143090" w:rsidRPr="00E57F7C" w:rsidRDefault="00143090" w:rsidP="000C1E3A">
            <w:pPr>
              <w:spacing w:after="0" w:line="480" w:lineRule="auto"/>
              <w:contextualSpacing/>
              <w:jc w:val="center"/>
              <w:rPr>
                <w:rFonts w:ascii="Calibri" w:hAnsi="Calibri" w:cs="Calibri"/>
                <w:color w:val="000000"/>
              </w:rPr>
            </w:pPr>
            <w:r>
              <w:rPr>
                <w:rFonts w:ascii="Calibri" w:hAnsi="Calibri" w:cs="Calibri"/>
                <w:color w:val="000000"/>
              </w:rPr>
              <w:t>4</w:t>
            </w:r>
          </w:p>
        </w:tc>
        <w:tc>
          <w:tcPr>
            <w:tcW w:w="762" w:type="dxa"/>
            <w:tcBorders>
              <w:top w:val="nil"/>
              <w:left w:val="nil"/>
              <w:bottom w:val="nil"/>
              <w:right w:val="nil"/>
            </w:tcBorders>
            <w:shd w:val="clear" w:color="auto" w:fill="auto"/>
            <w:noWrap/>
            <w:vAlign w:val="center"/>
          </w:tcPr>
          <w:p w14:paraId="5490A79A" w14:textId="63233C12" w:rsidR="00143090" w:rsidRPr="00E57F7C" w:rsidRDefault="00143090" w:rsidP="000C1E3A">
            <w:pPr>
              <w:spacing w:after="0" w:line="480" w:lineRule="auto"/>
              <w:contextualSpacing/>
              <w:jc w:val="center"/>
              <w:rPr>
                <w:rFonts w:ascii="Calibri" w:hAnsi="Calibri" w:cs="Calibri"/>
                <w:color w:val="000000"/>
              </w:rPr>
            </w:pPr>
            <w:r>
              <w:rPr>
                <w:rFonts w:ascii="Calibri" w:hAnsi="Calibri" w:cs="Calibri"/>
                <w:color w:val="000000"/>
              </w:rPr>
              <w:t>35</w:t>
            </w:r>
          </w:p>
        </w:tc>
        <w:tc>
          <w:tcPr>
            <w:tcW w:w="1398" w:type="dxa"/>
            <w:tcBorders>
              <w:top w:val="nil"/>
              <w:left w:val="nil"/>
              <w:bottom w:val="nil"/>
              <w:right w:val="nil"/>
            </w:tcBorders>
            <w:shd w:val="clear" w:color="auto" w:fill="auto"/>
            <w:noWrap/>
            <w:vAlign w:val="center"/>
          </w:tcPr>
          <w:p w14:paraId="4C7AAAC4" w14:textId="5EBB592C" w:rsidR="00143090" w:rsidRPr="00E57F7C" w:rsidRDefault="00143090" w:rsidP="000C1E3A">
            <w:pPr>
              <w:spacing w:after="0" w:line="480" w:lineRule="auto"/>
              <w:contextualSpacing/>
              <w:jc w:val="center"/>
              <w:rPr>
                <w:rFonts w:ascii="Calibri" w:hAnsi="Calibri" w:cs="Calibri"/>
                <w:color w:val="000000"/>
              </w:rPr>
            </w:pPr>
            <w:r>
              <w:rPr>
                <w:rFonts w:ascii="Calibri" w:hAnsi="Calibri" w:cs="Calibri"/>
                <w:color w:val="000000"/>
              </w:rPr>
              <w:t>43</w:t>
            </w:r>
          </w:p>
        </w:tc>
      </w:tr>
      <w:tr w:rsidR="008F6BB5" w:rsidRPr="00E57F7C" w14:paraId="60B1B038" w14:textId="77777777" w:rsidTr="00284AB1">
        <w:trPr>
          <w:trHeight w:val="290"/>
        </w:trPr>
        <w:tc>
          <w:tcPr>
            <w:tcW w:w="1586" w:type="dxa"/>
            <w:tcBorders>
              <w:top w:val="nil"/>
              <w:left w:val="nil"/>
              <w:bottom w:val="nil"/>
              <w:right w:val="nil"/>
            </w:tcBorders>
            <w:shd w:val="clear" w:color="auto" w:fill="auto"/>
            <w:noWrap/>
            <w:vAlign w:val="center"/>
          </w:tcPr>
          <w:p w14:paraId="153442AD" w14:textId="75A7A2C6" w:rsidR="008F6BB5" w:rsidRDefault="006B3F4E" w:rsidP="00034FE5">
            <w:pPr>
              <w:spacing w:after="0" w:line="240" w:lineRule="auto"/>
              <w:contextualSpacing/>
              <w:rPr>
                <w:rFonts w:ascii="Calibri" w:hAnsi="Calibri" w:cs="Calibri"/>
                <w:color w:val="000000"/>
              </w:rPr>
            </w:pPr>
            <w:r>
              <w:rPr>
                <w:rFonts w:ascii="Calibri" w:hAnsi="Calibri" w:cs="Calibri"/>
                <w:color w:val="000000"/>
              </w:rPr>
              <w:t>Unadjusted</w:t>
            </w:r>
            <w:r w:rsidRPr="00E57F7C">
              <w:rPr>
                <w:rFonts w:ascii="Calibri" w:hAnsi="Calibri" w:cs="Calibri"/>
                <w:color w:val="000000"/>
              </w:rPr>
              <w:t xml:space="preserve"> </w:t>
            </w:r>
            <w:r w:rsidR="008F6BB5" w:rsidRPr="00E57F7C">
              <w:rPr>
                <w:rFonts w:ascii="Calibri" w:hAnsi="Calibri" w:cs="Calibri"/>
                <w:color w:val="000000"/>
              </w:rPr>
              <w:t>Survivors</w:t>
            </w:r>
          </w:p>
          <w:p w14:paraId="4D82FAD1" w14:textId="56339DA9" w:rsidR="00034FE5" w:rsidRPr="00E57F7C" w:rsidRDefault="00034FE5" w:rsidP="00B658C2">
            <w:pPr>
              <w:spacing w:after="0" w:line="240" w:lineRule="auto"/>
              <w:contextualSpacing/>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center"/>
          </w:tcPr>
          <w:p w14:paraId="34DCF18D"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105</w:t>
            </w:r>
          </w:p>
        </w:tc>
        <w:tc>
          <w:tcPr>
            <w:tcW w:w="720" w:type="dxa"/>
            <w:tcBorders>
              <w:top w:val="nil"/>
              <w:left w:val="nil"/>
              <w:bottom w:val="nil"/>
              <w:right w:val="nil"/>
            </w:tcBorders>
            <w:shd w:val="clear" w:color="auto" w:fill="auto"/>
            <w:noWrap/>
            <w:vAlign w:val="center"/>
          </w:tcPr>
          <w:p w14:paraId="1B2B8EF5"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90</w:t>
            </w:r>
          </w:p>
        </w:tc>
        <w:tc>
          <w:tcPr>
            <w:tcW w:w="1644" w:type="dxa"/>
            <w:tcBorders>
              <w:top w:val="nil"/>
              <w:left w:val="nil"/>
              <w:bottom w:val="nil"/>
              <w:right w:val="nil"/>
            </w:tcBorders>
            <w:shd w:val="clear" w:color="auto" w:fill="auto"/>
            <w:noWrap/>
            <w:vAlign w:val="center"/>
          </w:tcPr>
          <w:p w14:paraId="71181395"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195</w:t>
            </w:r>
          </w:p>
        </w:tc>
        <w:tc>
          <w:tcPr>
            <w:tcW w:w="696" w:type="dxa"/>
            <w:tcBorders>
              <w:top w:val="nil"/>
              <w:left w:val="nil"/>
              <w:bottom w:val="nil"/>
              <w:right w:val="nil"/>
            </w:tcBorders>
            <w:shd w:val="clear" w:color="auto" w:fill="auto"/>
            <w:noWrap/>
            <w:vAlign w:val="center"/>
          </w:tcPr>
          <w:p w14:paraId="43B43F61"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166</w:t>
            </w:r>
          </w:p>
        </w:tc>
        <w:tc>
          <w:tcPr>
            <w:tcW w:w="1350" w:type="dxa"/>
            <w:tcBorders>
              <w:top w:val="nil"/>
              <w:left w:val="nil"/>
              <w:bottom w:val="nil"/>
              <w:right w:val="nil"/>
            </w:tcBorders>
            <w:shd w:val="clear" w:color="auto" w:fill="auto"/>
            <w:noWrap/>
            <w:vAlign w:val="center"/>
          </w:tcPr>
          <w:p w14:paraId="74F036A4"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57</w:t>
            </w:r>
          </w:p>
        </w:tc>
        <w:tc>
          <w:tcPr>
            <w:tcW w:w="762" w:type="dxa"/>
            <w:tcBorders>
              <w:top w:val="nil"/>
              <w:left w:val="nil"/>
              <w:bottom w:val="nil"/>
              <w:right w:val="nil"/>
            </w:tcBorders>
            <w:shd w:val="clear" w:color="auto" w:fill="auto"/>
            <w:noWrap/>
            <w:vAlign w:val="center"/>
          </w:tcPr>
          <w:p w14:paraId="3E6D1994"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223</w:t>
            </w:r>
          </w:p>
        </w:tc>
        <w:tc>
          <w:tcPr>
            <w:tcW w:w="1398" w:type="dxa"/>
            <w:tcBorders>
              <w:top w:val="nil"/>
              <w:left w:val="nil"/>
              <w:bottom w:val="nil"/>
              <w:right w:val="nil"/>
            </w:tcBorders>
            <w:shd w:val="clear" w:color="auto" w:fill="auto"/>
            <w:noWrap/>
            <w:vAlign w:val="center"/>
          </w:tcPr>
          <w:p w14:paraId="7A7B2119" w14:textId="77777777" w:rsidR="008F6BB5" w:rsidRPr="00E57F7C" w:rsidRDefault="008F6BB5" w:rsidP="000C1E3A">
            <w:pPr>
              <w:spacing w:after="0" w:line="480" w:lineRule="auto"/>
              <w:contextualSpacing/>
              <w:jc w:val="center"/>
              <w:rPr>
                <w:rFonts w:ascii="Times New Roman" w:eastAsia="Times New Roman" w:hAnsi="Times New Roman" w:cs="Times New Roman"/>
                <w:sz w:val="20"/>
                <w:szCs w:val="20"/>
              </w:rPr>
            </w:pPr>
            <w:r w:rsidRPr="00E57F7C">
              <w:rPr>
                <w:rFonts w:ascii="Calibri" w:hAnsi="Calibri" w:cs="Calibri"/>
                <w:color w:val="000000"/>
              </w:rPr>
              <w:t>418</w:t>
            </w:r>
          </w:p>
        </w:tc>
      </w:tr>
      <w:tr w:rsidR="006B3F4E" w:rsidRPr="00E57F7C" w14:paraId="49B0C03F" w14:textId="77777777" w:rsidTr="00284AB1">
        <w:trPr>
          <w:trHeight w:val="290"/>
        </w:trPr>
        <w:tc>
          <w:tcPr>
            <w:tcW w:w="1586" w:type="dxa"/>
            <w:tcBorders>
              <w:top w:val="nil"/>
              <w:left w:val="nil"/>
              <w:bottom w:val="nil"/>
              <w:right w:val="nil"/>
            </w:tcBorders>
            <w:shd w:val="clear" w:color="auto" w:fill="auto"/>
            <w:noWrap/>
            <w:vAlign w:val="center"/>
          </w:tcPr>
          <w:p w14:paraId="536D57AE" w14:textId="24E51AD8" w:rsidR="006B3F4E" w:rsidRPr="00E57F7C" w:rsidRDefault="006B3F4E" w:rsidP="00284AB1">
            <w:pPr>
              <w:spacing w:after="0" w:line="240" w:lineRule="auto"/>
              <w:contextualSpacing/>
              <w:rPr>
                <w:rFonts w:ascii="Calibri" w:hAnsi="Calibri" w:cs="Calibri"/>
                <w:color w:val="000000"/>
              </w:rPr>
            </w:pPr>
            <w:r>
              <w:rPr>
                <w:rFonts w:ascii="Calibri" w:hAnsi="Calibri" w:cs="Calibri"/>
                <w:color w:val="000000"/>
              </w:rPr>
              <w:t xml:space="preserve">Adjusted for </w:t>
            </w:r>
            <w:r w:rsidRPr="00E57F7C">
              <w:rPr>
                <w:rFonts w:ascii="Calibri" w:hAnsi="Calibri" w:cs="Calibri"/>
                <w:color w:val="000000"/>
              </w:rPr>
              <w:t>Det Efficiency</w:t>
            </w:r>
          </w:p>
        </w:tc>
        <w:tc>
          <w:tcPr>
            <w:tcW w:w="1474" w:type="dxa"/>
            <w:tcBorders>
              <w:top w:val="nil"/>
              <w:left w:val="nil"/>
              <w:bottom w:val="nil"/>
              <w:right w:val="nil"/>
            </w:tcBorders>
            <w:shd w:val="clear" w:color="auto" w:fill="auto"/>
            <w:noWrap/>
            <w:vAlign w:val="center"/>
          </w:tcPr>
          <w:p w14:paraId="24C993F7" w14:textId="56D29BE2" w:rsidR="006B3F4E" w:rsidRPr="00E57F7C" w:rsidRDefault="006B3F4E" w:rsidP="006B3F4E">
            <w:pPr>
              <w:spacing w:after="0" w:line="480" w:lineRule="auto"/>
              <w:contextualSpacing/>
              <w:jc w:val="center"/>
              <w:rPr>
                <w:rFonts w:ascii="Calibri" w:hAnsi="Calibri" w:cs="Calibri"/>
                <w:color w:val="000000"/>
              </w:rPr>
            </w:pPr>
            <w:r>
              <w:rPr>
                <w:rFonts w:ascii="Calibri" w:hAnsi="Calibri" w:cs="Calibri"/>
                <w:color w:val="000000"/>
              </w:rPr>
              <w:t>111</w:t>
            </w:r>
          </w:p>
        </w:tc>
        <w:tc>
          <w:tcPr>
            <w:tcW w:w="720" w:type="dxa"/>
            <w:tcBorders>
              <w:top w:val="nil"/>
              <w:left w:val="nil"/>
              <w:bottom w:val="nil"/>
              <w:right w:val="nil"/>
            </w:tcBorders>
            <w:shd w:val="clear" w:color="auto" w:fill="auto"/>
            <w:noWrap/>
            <w:vAlign w:val="center"/>
          </w:tcPr>
          <w:p w14:paraId="643E37D4" w14:textId="246D2823" w:rsidR="006B3F4E" w:rsidRPr="00E57F7C" w:rsidRDefault="006B3F4E" w:rsidP="006B3F4E">
            <w:pPr>
              <w:spacing w:after="0" w:line="480" w:lineRule="auto"/>
              <w:contextualSpacing/>
              <w:jc w:val="center"/>
              <w:rPr>
                <w:rFonts w:ascii="Calibri" w:hAnsi="Calibri" w:cs="Calibri"/>
                <w:color w:val="000000"/>
              </w:rPr>
            </w:pPr>
            <w:r>
              <w:rPr>
                <w:rFonts w:ascii="Calibri" w:hAnsi="Calibri" w:cs="Calibri"/>
                <w:color w:val="000000"/>
              </w:rPr>
              <w:t>93</w:t>
            </w:r>
          </w:p>
        </w:tc>
        <w:tc>
          <w:tcPr>
            <w:tcW w:w="1644" w:type="dxa"/>
            <w:tcBorders>
              <w:top w:val="nil"/>
              <w:left w:val="nil"/>
              <w:bottom w:val="nil"/>
              <w:right w:val="nil"/>
            </w:tcBorders>
            <w:shd w:val="clear" w:color="auto" w:fill="auto"/>
            <w:noWrap/>
            <w:vAlign w:val="center"/>
          </w:tcPr>
          <w:p w14:paraId="41F0BCB2" w14:textId="43B26643" w:rsidR="006B3F4E" w:rsidRPr="00E57F7C" w:rsidRDefault="006B3F4E" w:rsidP="006B3F4E">
            <w:pPr>
              <w:spacing w:after="0" w:line="480" w:lineRule="auto"/>
              <w:contextualSpacing/>
              <w:jc w:val="center"/>
              <w:rPr>
                <w:rFonts w:ascii="Calibri" w:hAnsi="Calibri" w:cs="Calibri"/>
                <w:color w:val="000000"/>
              </w:rPr>
            </w:pPr>
            <w:r>
              <w:rPr>
                <w:rFonts w:ascii="Calibri" w:hAnsi="Calibri" w:cs="Calibri"/>
                <w:color w:val="000000"/>
              </w:rPr>
              <w:t>204</w:t>
            </w:r>
          </w:p>
        </w:tc>
        <w:tc>
          <w:tcPr>
            <w:tcW w:w="696" w:type="dxa"/>
            <w:tcBorders>
              <w:top w:val="nil"/>
              <w:left w:val="nil"/>
              <w:bottom w:val="nil"/>
              <w:right w:val="nil"/>
            </w:tcBorders>
            <w:shd w:val="clear" w:color="auto" w:fill="auto"/>
            <w:noWrap/>
            <w:vAlign w:val="center"/>
          </w:tcPr>
          <w:p w14:paraId="4B83DC18" w14:textId="5294BB0A" w:rsidR="006B3F4E" w:rsidRPr="00E57F7C" w:rsidRDefault="006B3F4E" w:rsidP="006B3F4E">
            <w:pPr>
              <w:spacing w:after="0" w:line="480" w:lineRule="auto"/>
              <w:contextualSpacing/>
              <w:jc w:val="center"/>
              <w:rPr>
                <w:rFonts w:ascii="Calibri" w:hAnsi="Calibri" w:cs="Calibri"/>
                <w:color w:val="000000"/>
              </w:rPr>
            </w:pPr>
            <w:r>
              <w:rPr>
                <w:rFonts w:ascii="Calibri" w:hAnsi="Calibri" w:cs="Calibri"/>
                <w:color w:val="000000"/>
              </w:rPr>
              <w:t>168</w:t>
            </w:r>
          </w:p>
        </w:tc>
        <w:tc>
          <w:tcPr>
            <w:tcW w:w="1350" w:type="dxa"/>
            <w:tcBorders>
              <w:top w:val="nil"/>
              <w:left w:val="nil"/>
              <w:bottom w:val="nil"/>
              <w:right w:val="nil"/>
            </w:tcBorders>
            <w:shd w:val="clear" w:color="auto" w:fill="auto"/>
            <w:noWrap/>
            <w:vAlign w:val="center"/>
          </w:tcPr>
          <w:p w14:paraId="1C9F5FFC" w14:textId="1D365BDB" w:rsidR="006B3F4E" w:rsidRPr="00E57F7C" w:rsidRDefault="006B3F4E" w:rsidP="006B3F4E">
            <w:pPr>
              <w:spacing w:after="0" w:line="480" w:lineRule="auto"/>
              <w:contextualSpacing/>
              <w:jc w:val="center"/>
              <w:rPr>
                <w:rFonts w:ascii="Calibri" w:hAnsi="Calibri" w:cs="Calibri"/>
                <w:color w:val="000000"/>
              </w:rPr>
            </w:pPr>
            <w:r>
              <w:rPr>
                <w:rFonts w:ascii="Calibri" w:hAnsi="Calibri" w:cs="Calibri"/>
                <w:color w:val="000000"/>
              </w:rPr>
              <w:t>58</w:t>
            </w:r>
          </w:p>
        </w:tc>
        <w:tc>
          <w:tcPr>
            <w:tcW w:w="762" w:type="dxa"/>
            <w:tcBorders>
              <w:top w:val="nil"/>
              <w:left w:val="nil"/>
              <w:bottom w:val="nil"/>
              <w:right w:val="nil"/>
            </w:tcBorders>
            <w:shd w:val="clear" w:color="auto" w:fill="auto"/>
            <w:noWrap/>
            <w:vAlign w:val="center"/>
          </w:tcPr>
          <w:p w14:paraId="2932032A" w14:textId="7BCF9574" w:rsidR="006B3F4E" w:rsidRPr="00E57F7C" w:rsidRDefault="006B3F4E" w:rsidP="006B3F4E">
            <w:pPr>
              <w:spacing w:after="0" w:line="480" w:lineRule="auto"/>
              <w:contextualSpacing/>
              <w:jc w:val="center"/>
              <w:rPr>
                <w:rFonts w:ascii="Calibri" w:hAnsi="Calibri" w:cs="Calibri"/>
                <w:color w:val="000000"/>
              </w:rPr>
            </w:pPr>
            <w:r>
              <w:rPr>
                <w:rFonts w:ascii="Calibri" w:hAnsi="Calibri" w:cs="Calibri"/>
                <w:color w:val="000000"/>
              </w:rPr>
              <w:t>226</w:t>
            </w:r>
          </w:p>
        </w:tc>
        <w:tc>
          <w:tcPr>
            <w:tcW w:w="1398" w:type="dxa"/>
            <w:tcBorders>
              <w:top w:val="nil"/>
              <w:left w:val="nil"/>
              <w:bottom w:val="nil"/>
              <w:right w:val="nil"/>
            </w:tcBorders>
            <w:shd w:val="clear" w:color="auto" w:fill="auto"/>
            <w:noWrap/>
            <w:vAlign w:val="center"/>
          </w:tcPr>
          <w:p w14:paraId="7EB03A12" w14:textId="1F7B8FCF" w:rsidR="006B3F4E" w:rsidRPr="00E57F7C" w:rsidRDefault="006B3F4E" w:rsidP="006B3F4E">
            <w:pPr>
              <w:spacing w:after="0" w:line="480" w:lineRule="auto"/>
              <w:contextualSpacing/>
              <w:jc w:val="center"/>
              <w:rPr>
                <w:rFonts w:ascii="Calibri" w:hAnsi="Calibri" w:cs="Calibri"/>
                <w:color w:val="000000"/>
              </w:rPr>
            </w:pPr>
            <w:r>
              <w:rPr>
                <w:rFonts w:ascii="Calibri" w:hAnsi="Calibri" w:cs="Calibri"/>
                <w:color w:val="000000"/>
              </w:rPr>
              <w:t>430</w:t>
            </w:r>
          </w:p>
        </w:tc>
      </w:tr>
      <w:tr w:rsidR="006B3F4E" w:rsidRPr="00E57F7C" w14:paraId="7541934A" w14:textId="77777777" w:rsidTr="00B658C2">
        <w:trPr>
          <w:trHeight w:val="290"/>
        </w:trPr>
        <w:tc>
          <w:tcPr>
            <w:tcW w:w="1586" w:type="dxa"/>
            <w:tcBorders>
              <w:top w:val="nil"/>
              <w:left w:val="nil"/>
              <w:bottom w:val="nil"/>
              <w:right w:val="nil"/>
            </w:tcBorders>
            <w:shd w:val="clear" w:color="auto" w:fill="auto"/>
            <w:noWrap/>
            <w:vAlign w:val="bottom"/>
            <w:hideMark/>
          </w:tcPr>
          <w:p w14:paraId="1BC2432A"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c>
          <w:tcPr>
            <w:tcW w:w="6646" w:type="dxa"/>
            <w:gridSpan w:val="6"/>
            <w:tcBorders>
              <w:top w:val="nil"/>
              <w:left w:val="nil"/>
              <w:bottom w:val="nil"/>
              <w:right w:val="nil"/>
            </w:tcBorders>
            <w:shd w:val="clear" w:color="auto" w:fill="auto"/>
            <w:noWrap/>
            <w:vAlign w:val="center"/>
            <w:hideMark/>
          </w:tcPr>
          <w:p w14:paraId="06976E8A" w14:textId="77777777" w:rsidR="006B3F4E" w:rsidRPr="00E57F7C" w:rsidRDefault="006B3F4E" w:rsidP="006B3F4E">
            <w:pPr>
              <w:spacing w:after="0" w:line="480" w:lineRule="auto"/>
              <w:contextualSpacing/>
              <w:jc w:val="center"/>
              <w:rPr>
                <w:rFonts w:ascii="Calibri" w:eastAsia="Times New Roman" w:hAnsi="Calibri" w:cs="Times New Roman"/>
                <w:i/>
                <w:iCs/>
                <w:color w:val="000000"/>
              </w:rPr>
            </w:pPr>
            <w:r w:rsidRPr="00E57F7C">
              <w:rPr>
                <w:rFonts w:ascii="Calibri" w:eastAsia="Times New Roman" w:hAnsi="Calibri" w:cs="Times New Roman"/>
                <w:i/>
                <w:iCs/>
                <w:color w:val="000000"/>
              </w:rPr>
              <w:t>Mortalities</w:t>
            </w:r>
          </w:p>
        </w:tc>
        <w:tc>
          <w:tcPr>
            <w:tcW w:w="1398" w:type="dxa"/>
            <w:tcBorders>
              <w:top w:val="nil"/>
              <w:left w:val="nil"/>
              <w:bottom w:val="nil"/>
              <w:right w:val="nil"/>
            </w:tcBorders>
            <w:shd w:val="clear" w:color="auto" w:fill="auto"/>
            <w:noWrap/>
            <w:hideMark/>
          </w:tcPr>
          <w:p w14:paraId="7A785429" w14:textId="77777777" w:rsidR="006B3F4E" w:rsidRPr="00E57F7C" w:rsidRDefault="006B3F4E" w:rsidP="006B3F4E">
            <w:pPr>
              <w:spacing w:after="0" w:line="480" w:lineRule="auto"/>
              <w:contextualSpacing/>
              <w:jc w:val="center"/>
              <w:rPr>
                <w:rFonts w:ascii="Calibri" w:eastAsia="Times New Roman" w:hAnsi="Calibri" w:cs="Times New Roman"/>
                <w:i/>
                <w:iCs/>
                <w:color w:val="000000"/>
              </w:rPr>
            </w:pPr>
          </w:p>
        </w:tc>
      </w:tr>
      <w:tr w:rsidR="006B3F4E" w:rsidRPr="00E57F7C" w14:paraId="16B2BC9E" w14:textId="77777777" w:rsidTr="00284AB1">
        <w:trPr>
          <w:trHeight w:val="290"/>
        </w:trPr>
        <w:tc>
          <w:tcPr>
            <w:tcW w:w="1586" w:type="dxa"/>
            <w:tcBorders>
              <w:top w:val="nil"/>
              <w:left w:val="nil"/>
              <w:bottom w:val="nil"/>
              <w:right w:val="nil"/>
            </w:tcBorders>
            <w:shd w:val="clear" w:color="auto" w:fill="auto"/>
            <w:noWrap/>
            <w:vAlign w:val="center"/>
            <w:hideMark/>
          </w:tcPr>
          <w:p w14:paraId="6FBC7B63" w14:textId="77777777" w:rsidR="006B3F4E" w:rsidRPr="00E57F7C" w:rsidRDefault="006B3F4E" w:rsidP="006B3F4E">
            <w:pPr>
              <w:spacing w:after="0" w:line="480" w:lineRule="auto"/>
              <w:contextualSpacing/>
              <w:rPr>
                <w:rFonts w:ascii="Calibri" w:eastAsia="Times New Roman" w:hAnsi="Calibri" w:cs="Times New Roman"/>
                <w:color w:val="000000"/>
              </w:rPr>
            </w:pPr>
            <w:r w:rsidRPr="00E57F7C">
              <w:rPr>
                <w:rFonts w:ascii="Calibri" w:eastAsia="Times New Roman" w:hAnsi="Calibri" w:cs="Times New Roman"/>
                <w:color w:val="000000"/>
              </w:rPr>
              <w:t>Fall Mortalities</w:t>
            </w:r>
          </w:p>
        </w:tc>
        <w:tc>
          <w:tcPr>
            <w:tcW w:w="1474" w:type="dxa"/>
            <w:tcBorders>
              <w:top w:val="nil"/>
              <w:left w:val="nil"/>
              <w:bottom w:val="nil"/>
              <w:right w:val="nil"/>
            </w:tcBorders>
            <w:shd w:val="clear" w:color="auto" w:fill="auto"/>
            <w:noWrap/>
            <w:vAlign w:val="center"/>
            <w:hideMark/>
          </w:tcPr>
          <w:p w14:paraId="2CD66865"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32</w:t>
            </w:r>
          </w:p>
        </w:tc>
        <w:tc>
          <w:tcPr>
            <w:tcW w:w="720" w:type="dxa"/>
            <w:tcBorders>
              <w:top w:val="nil"/>
              <w:left w:val="nil"/>
              <w:bottom w:val="nil"/>
              <w:right w:val="nil"/>
            </w:tcBorders>
            <w:shd w:val="clear" w:color="auto" w:fill="auto"/>
            <w:noWrap/>
            <w:vAlign w:val="center"/>
            <w:hideMark/>
          </w:tcPr>
          <w:p w14:paraId="386FC608"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5</w:t>
            </w:r>
          </w:p>
        </w:tc>
        <w:tc>
          <w:tcPr>
            <w:tcW w:w="1644" w:type="dxa"/>
            <w:tcBorders>
              <w:top w:val="nil"/>
              <w:left w:val="nil"/>
              <w:bottom w:val="nil"/>
              <w:right w:val="nil"/>
            </w:tcBorders>
            <w:shd w:val="clear" w:color="auto" w:fill="auto"/>
            <w:noWrap/>
            <w:vAlign w:val="center"/>
            <w:hideMark/>
          </w:tcPr>
          <w:p w14:paraId="330CE47E"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37</w:t>
            </w:r>
          </w:p>
        </w:tc>
        <w:tc>
          <w:tcPr>
            <w:tcW w:w="696" w:type="dxa"/>
            <w:tcBorders>
              <w:top w:val="nil"/>
              <w:left w:val="nil"/>
              <w:bottom w:val="nil"/>
              <w:right w:val="nil"/>
            </w:tcBorders>
            <w:shd w:val="clear" w:color="auto" w:fill="auto"/>
            <w:noWrap/>
            <w:vAlign w:val="center"/>
            <w:hideMark/>
          </w:tcPr>
          <w:p w14:paraId="10A68979"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27</w:t>
            </w:r>
          </w:p>
        </w:tc>
        <w:tc>
          <w:tcPr>
            <w:tcW w:w="1350" w:type="dxa"/>
            <w:tcBorders>
              <w:top w:val="nil"/>
              <w:left w:val="nil"/>
              <w:bottom w:val="nil"/>
              <w:right w:val="nil"/>
            </w:tcBorders>
            <w:shd w:val="clear" w:color="auto" w:fill="auto"/>
            <w:noWrap/>
            <w:vAlign w:val="center"/>
            <w:hideMark/>
          </w:tcPr>
          <w:p w14:paraId="5FF4964F"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10</w:t>
            </w:r>
          </w:p>
        </w:tc>
        <w:tc>
          <w:tcPr>
            <w:tcW w:w="762" w:type="dxa"/>
            <w:tcBorders>
              <w:top w:val="nil"/>
              <w:left w:val="nil"/>
              <w:bottom w:val="nil"/>
              <w:right w:val="nil"/>
            </w:tcBorders>
            <w:shd w:val="clear" w:color="auto" w:fill="auto"/>
            <w:noWrap/>
            <w:vAlign w:val="center"/>
            <w:hideMark/>
          </w:tcPr>
          <w:p w14:paraId="45374D1C"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37</w:t>
            </w:r>
          </w:p>
        </w:tc>
        <w:tc>
          <w:tcPr>
            <w:tcW w:w="1398" w:type="dxa"/>
            <w:tcBorders>
              <w:top w:val="nil"/>
              <w:left w:val="nil"/>
              <w:bottom w:val="nil"/>
              <w:right w:val="nil"/>
            </w:tcBorders>
            <w:shd w:val="clear" w:color="auto" w:fill="auto"/>
            <w:noWrap/>
            <w:vAlign w:val="center"/>
            <w:hideMark/>
          </w:tcPr>
          <w:p w14:paraId="75960109"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74</w:t>
            </w:r>
          </w:p>
        </w:tc>
      </w:tr>
      <w:tr w:rsidR="006B3F4E" w:rsidRPr="00E57F7C" w14:paraId="667AA4C2" w14:textId="77777777" w:rsidTr="00284AB1">
        <w:trPr>
          <w:trHeight w:val="290"/>
        </w:trPr>
        <w:tc>
          <w:tcPr>
            <w:tcW w:w="1586" w:type="dxa"/>
            <w:tcBorders>
              <w:top w:val="nil"/>
              <w:left w:val="nil"/>
              <w:bottom w:val="nil"/>
              <w:right w:val="nil"/>
            </w:tcBorders>
            <w:shd w:val="clear" w:color="auto" w:fill="auto"/>
            <w:noWrap/>
            <w:vAlign w:val="center"/>
            <w:hideMark/>
          </w:tcPr>
          <w:p w14:paraId="61FAC719" w14:textId="77777777" w:rsidR="006B3F4E" w:rsidRPr="00E57F7C" w:rsidRDefault="006B3F4E" w:rsidP="006B3F4E">
            <w:pPr>
              <w:spacing w:after="0" w:line="480" w:lineRule="auto"/>
              <w:contextualSpacing/>
              <w:rPr>
                <w:rFonts w:ascii="Calibri" w:eastAsia="Times New Roman" w:hAnsi="Calibri" w:cs="Times New Roman"/>
                <w:color w:val="000000"/>
              </w:rPr>
            </w:pPr>
            <w:r w:rsidRPr="00E57F7C">
              <w:rPr>
                <w:rFonts w:ascii="Calibri" w:eastAsia="Times New Roman" w:hAnsi="Calibri" w:cs="Times New Roman"/>
                <w:color w:val="000000"/>
              </w:rPr>
              <w:t>Overwintering Mortalities</w:t>
            </w:r>
          </w:p>
        </w:tc>
        <w:tc>
          <w:tcPr>
            <w:tcW w:w="1474" w:type="dxa"/>
            <w:tcBorders>
              <w:top w:val="nil"/>
              <w:left w:val="nil"/>
              <w:bottom w:val="nil"/>
              <w:right w:val="nil"/>
            </w:tcBorders>
            <w:shd w:val="clear" w:color="auto" w:fill="auto"/>
            <w:noWrap/>
            <w:vAlign w:val="center"/>
            <w:hideMark/>
          </w:tcPr>
          <w:p w14:paraId="6CB4F1C8"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39</w:t>
            </w:r>
          </w:p>
        </w:tc>
        <w:tc>
          <w:tcPr>
            <w:tcW w:w="720" w:type="dxa"/>
            <w:tcBorders>
              <w:top w:val="nil"/>
              <w:left w:val="nil"/>
              <w:bottom w:val="nil"/>
              <w:right w:val="nil"/>
            </w:tcBorders>
            <w:shd w:val="clear" w:color="auto" w:fill="auto"/>
            <w:noWrap/>
            <w:vAlign w:val="center"/>
            <w:hideMark/>
          </w:tcPr>
          <w:p w14:paraId="74AC6E7A"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10</w:t>
            </w:r>
          </w:p>
        </w:tc>
        <w:tc>
          <w:tcPr>
            <w:tcW w:w="1644" w:type="dxa"/>
            <w:tcBorders>
              <w:top w:val="nil"/>
              <w:left w:val="nil"/>
              <w:bottom w:val="nil"/>
              <w:right w:val="nil"/>
            </w:tcBorders>
            <w:shd w:val="clear" w:color="auto" w:fill="auto"/>
            <w:noWrap/>
            <w:vAlign w:val="center"/>
            <w:hideMark/>
          </w:tcPr>
          <w:p w14:paraId="16174305"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49</w:t>
            </w:r>
          </w:p>
        </w:tc>
        <w:tc>
          <w:tcPr>
            <w:tcW w:w="696" w:type="dxa"/>
            <w:tcBorders>
              <w:top w:val="nil"/>
              <w:left w:val="nil"/>
              <w:bottom w:val="nil"/>
              <w:right w:val="nil"/>
            </w:tcBorders>
            <w:shd w:val="clear" w:color="auto" w:fill="auto"/>
            <w:noWrap/>
            <w:vAlign w:val="center"/>
            <w:hideMark/>
          </w:tcPr>
          <w:p w14:paraId="1572E4AB"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36</w:t>
            </w:r>
          </w:p>
        </w:tc>
        <w:tc>
          <w:tcPr>
            <w:tcW w:w="1350" w:type="dxa"/>
            <w:tcBorders>
              <w:top w:val="nil"/>
              <w:left w:val="nil"/>
              <w:bottom w:val="nil"/>
              <w:right w:val="nil"/>
            </w:tcBorders>
            <w:shd w:val="clear" w:color="auto" w:fill="auto"/>
            <w:noWrap/>
            <w:vAlign w:val="center"/>
            <w:hideMark/>
          </w:tcPr>
          <w:p w14:paraId="73BB4364"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762" w:type="dxa"/>
            <w:tcBorders>
              <w:top w:val="nil"/>
              <w:left w:val="nil"/>
              <w:bottom w:val="nil"/>
              <w:right w:val="nil"/>
            </w:tcBorders>
            <w:shd w:val="clear" w:color="auto" w:fill="auto"/>
            <w:noWrap/>
            <w:vAlign w:val="center"/>
            <w:hideMark/>
          </w:tcPr>
          <w:p w14:paraId="72155A45"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43</w:t>
            </w:r>
          </w:p>
        </w:tc>
        <w:tc>
          <w:tcPr>
            <w:tcW w:w="1398" w:type="dxa"/>
            <w:tcBorders>
              <w:top w:val="nil"/>
              <w:left w:val="nil"/>
              <w:bottom w:val="nil"/>
              <w:right w:val="nil"/>
            </w:tcBorders>
            <w:shd w:val="clear" w:color="auto" w:fill="auto"/>
            <w:noWrap/>
            <w:vAlign w:val="center"/>
            <w:hideMark/>
          </w:tcPr>
          <w:p w14:paraId="38350E84"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92</w:t>
            </w:r>
          </w:p>
        </w:tc>
      </w:tr>
      <w:tr w:rsidR="006B3F4E" w:rsidRPr="00E57F7C" w14:paraId="6A424B81" w14:textId="77777777" w:rsidTr="00284AB1">
        <w:trPr>
          <w:trHeight w:val="290"/>
        </w:trPr>
        <w:tc>
          <w:tcPr>
            <w:tcW w:w="1586" w:type="dxa"/>
            <w:tcBorders>
              <w:top w:val="nil"/>
              <w:left w:val="nil"/>
              <w:bottom w:val="nil"/>
              <w:right w:val="nil"/>
            </w:tcBorders>
            <w:shd w:val="clear" w:color="auto" w:fill="auto"/>
            <w:noWrap/>
            <w:vAlign w:val="center"/>
            <w:hideMark/>
          </w:tcPr>
          <w:p w14:paraId="4E8F7373" w14:textId="77777777" w:rsidR="006B3F4E" w:rsidRDefault="006B3F4E" w:rsidP="00034FE5">
            <w:pPr>
              <w:spacing w:after="0" w:line="240" w:lineRule="auto"/>
              <w:contextualSpacing/>
              <w:rPr>
                <w:rFonts w:ascii="Calibri" w:eastAsia="Times New Roman" w:hAnsi="Calibri" w:cs="Times New Roman"/>
                <w:color w:val="000000"/>
              </w:rPr>
            </w:pPr>
            <w:r w:rsidRPr="00E57F7C">
              <w:rPr>
                <w:rFonts w:ascii="Calibri" w:eastAsia="Times New Roman" w:hAnsi="Calibri" w:cs="Times New Roman"/>
                <w:color w:val="000000"/>
              </w:rPr>
              <w:t>Total Mortalities</w:t>
            </w:r>
          </w:p>
          <w:p w14:paraId="0A0F9945" w14:textId="250BBE47" w:rsidR="00034FE5" w:rsidRPr="00E57F7C" w:rsidRDefault="00034FE5" w:rsidP="00284AB1">
            <w:pPr>
              <w:spacing w:after="0" w:line="240" w:lineRule="auto"/>
              <w:contextualSpacing/>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center"/>
            <w:hideMark/>
          </w:tcPr>
          <w:p w14:paraId="1377AA09"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71</w:t>
            </w:r>
          </w:p>
        </w:tc>
        <w:tc>
          <w:tcPr>
            <w:tcW w:w="720" w:type="dxa"/>
            <w:tcBorders>
              <w:top w:val="nil"/>
              <w:left w:val="nil"/>
              <w:bottom w:val="nil"/>
              <w:right w:val="nil"/>
            </w:tcBorders>
            <w:shd w:val="clear" w:color="auto" w:fill="auto"/>
            <w:noWrap/>
            <w:vAlign w:val="center"/>
            <w:hideMark/>
          </w:tcPr>
          <w:p w14:paraId="70C2D70F"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15</w:t>
            </w:r>
          </w:p>
        </w:tc>
        <w:tc>
          <w:tcPr>
            <w:tcW w:w="1644" w:type="dxa"/>
            <w:tcBorders>
              <w:top w:val="nil"/>
              <w:left w:val="nil"/>
              <w:bottom w:val="nil"/>
              <w:right w:val="nil"/>
            </w:tcBorders>
            <w:shd w:val="clear" w:color="auto" w:fill="auto"/>
            <w:noWrap/>
            <w:vAlign w:val="center"/>
            <w:hideMark/>
          </w:tcPr>
          <w:p w14:paraId="7DC158B3"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86</w:t>
            </w:r>
          </w:p>
        </w:tc>
        <w:tc>
          <w:tcPr>
            <w:tcW w:w="696" w:type="dxa"/>
            <w:tcBorders>
              <w:top w:val="nil"/>
              <w:left w:val="nil"/>
              <w:bottom w:val="nil"/>
              <w:right w:val="nil"/>
            </w:tcBorders>
            <w:shd w:val="clear" w:color="auto" w:fill="auto"/>
            <w:noWrap/>
            <w:vAlign w:val="center"/>
            <w:hideMark/>
          </w:tcPr>
          <w:p w14:paraId="7D74CDC6"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63</w:t>
            </w:r>
          </w:p>
        </w:tc>
        <w:tc>
          <w:tcPr>
            <w:tcW w:w="1350" w:type="dxa"/>
            <w:tcBorders>
              <w:top w:val="nil"/>
              <w:left w:val="nil"/>
              <w:bottom w:val="nil"/>
              <w:right w:val="nil"/>
            </w:tcBorders>
            <w:shd w:val="clear" w:color="auto" w:fill="auto"/>
            <w:noWrap/>
            <w:vAlign w:val="center"/>
            <w:hideMark/>
          </w:tcPr>
          <w:p w14:paraId="050723CA"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17</w:t>
            </w:r>
          </w:p>
        </w:tc>
        <w:tc>
          <w:tcPr>
            <w:tcW w:w="762" w:type="dxa"/>
            <w:tcBorders>
              <w:top w:val="nil"/>
              <w:left w:val="nil"/>
              <w:bottom w:val="nil"/>
              <w:right w:val="nil"/>
            </w:tcBorders>
            <w:shd w:val="clear" w:color="auto" w:fill="auto"/>
            <w:noWrap/>
            <w:vAlign w:val="center"/>
            <w:hideMark/>
          </w:tcPr>
          <w:p w14:paraId="7DF49D6C"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80</w:t>
            </w:r>
          </w:p>
        </w:tc>
        <w:tc>
          <w:tcPr>
            <w:tcW w:w="1398" w:type="dxa"/>
            <w:tcBorders>
              <w:top w:val="nil"/>
              <w:left w:val="nil"/>
              <w:bottom w:val="nil"/>
              <w:right w:val="nil"/>
            </w:tcBorders>
            <w:shd w:val="clear" w:color="auto" w:fill="auto"/>
            <w:noWrap/>
            <w:vAlign w:val="center"/>
            <w:hideMark/>
          </w:tcPr>
          <w:p w14:paraId="5E1900C7" w14:textId="77777777" w:rsidR="006B3F4E" w:rsidRDefault="006B3F4E" w:rsidP="006B3F4E">
            <w:pPr>
              <w:spacing w:after="0" w:line="480" w:lineRule="auto"/>
              <w:contextualSpacing/>
              <w:jc w:val="center"/>
              <w:rPr>
                <w:rFonts w:ascii="Calibri" w:eastAsia="Times New Roman" w:hAnsi="Calibri" w:cs="Times New Roman"/>
                <w:color w:val="000000"/>
              </w:rPr>
            </w:pPr>
            <w:r w:rsidRPr="00E57F7C">
              <w:rPr>
                <w:rFonts w:ascii="Calibri" w:eastAsia="Times New Roman" w:hAnsi="Calibri" w:cs="Times New Roman"/>
                <w:color w:val="000000"/>
              </w:rPr>
              <w:t>166</w:t>
            </w:r>
          </w:p>
          <w:p w14:paraId="2C483C69" w14:textId="7D05AF0A" w:rsidR="00AF64A9" w:rsidRPr="00E57F7C" w:rsidRDefault="00AF64A9" w:rsidP="006B3F4E">
            <w:pPr>
              <w:spacing w:after="0" w:line="480" w:lineRule="auto"/>
              <w:contextualSpacing/>
              <w:jc w:val="center"/>
              <w:rPr>
                <w:rFonts w:ascii="Calibri" w:eastAsia="Times New Roman" w:hAnsi="Calibri" w:cs="Times New Roman"/>
                <w:color w:val="000000"/>
              </w:rPr>
            </w:pPr>
          </w:p>
        </w:tc>
      </w:tr>
      <w:tr w:rsidR="006B3F4E" w:rsidRPr="00E57F7C" w14:paraId="4A99E557" w14:textId="77777777" w:rsidTr="00284AB1">
        <w:trPr>
          <w:trHeight w:val="290"/>
        </w:trPr>
        <w:tc>
          <w:tcPr>
            <w:tcW w:w="1586" w:type="dxa"/>
            <w:tcBorders>
              <w:top w:val="nil"/>
              <w:left w:val="nil"/>
              <w:bottom w:val="nil"/>
              <w:right w:val="nil"/>
            </w:tcBorders>
            <w:shd w:val="clear" w:color="auto" w:fill="auto"/>
            <w:noWrap/>
            <w:vAlign w:val="bottom"/>
            <w:hideMark/>
          </w:tcPr>
          <w:p w14:paraId="0C577905"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p>
        </w:tc>
        <w:tc>
          <w:tcPr>
            <w:tcW w:w="1474" w:type="dxa"/>
            <w:tcBorders>
              <w:top w:val="nil"/>
              <w:left w:val="nil"/>
              <w:bottom w:val="nil"/>
              <w:right w:val="nil"/>
            </w:tcBorders>
            <w:shd w:val="clear" w:color="auto" w:fill="auto"/>
            <w:noWrap/>
            <w:hideMark/>
          </w:tcPr>
          <w:p w14:paraId="12CA708A"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hideMark/>
          </w:tcPr>
          <w:p w14:paraId="7B4C08B0"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c>
          <w:tcPr>
            <w:tcW w:w="1644" w:type="dxa"/>
            <w:tcBorders>
              <w:top w:val="nil"/>
              <w:left w:val="nil"/>
              <w:bottom w:val="nil"/>
              <w:right w:val="nil"/>
            </w:tcBorders>
            <w:shd w:val="clear" w:color="auto" w:fill="auto"/>
            <w:noWrap/>
            <w:hideMark/>
          </w:tcPr>
          <w:p w14:paraId="2EF64EBC"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c>
          <w:tcPr>
            <w:tcW w:w="696" w:type="dxa"/>
            <w:tcBorders>
              <w:top w:val="nil"/>
              <w:left w:val="nil"/>
              <w:bottom w:val="nil"/>
              <w:right w:val="nil"/>
            </w:tcBorders>
            <w:shd w:val="clear" w:color="auto" w:fill="auto"/>
            <w:noWrap/>
            <w:hideMark/>
          </w:tcPr>
          <w:p w14:paraId="3A375372"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hideMark/>
          </w:tcPr>
          <w:p w14:paraId="77890B63"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c>
          <w:tcPr>
            <w:tcW w:w="762" w:type="dxa"/>
            <w:tcBorders>
              <w:top w:val="nil"/>
              <w:left w:val="nil"/>
              <w:bottom w:val="nil"/>
              <w:right w:val="nil"/>
            </w:tcBorders>
            <w:shd w:val="clear" w:color="auto" w:fill="auto"/>
            <w:noWrap/>
            <w:hideMark/>
          </w:tcPr>
          <w:p w14:paraId="5F86C009"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c>
          <w:tcPr>
            <w:tcW w:w="1398" w:type="dxa"/>
            <w:tcBorders>
              <w:top w:val="nil"/>
              <w:left w:val="nil"/>
              <w:bottom w:val="nil"/>
              <w:right w:val="nil"/>
            </w:tcBorders>
            <w:shd w:val="clear" w:color="auto" w:fill="auto"/>
            <w:noWrap/>
            <w:hideMark/>
          </w:tcPr>
          <w:p w14:paraId="4F8208D6" w14:textId="77777777" w:rsidR="006B3F4E" w:rsidRPr="00E57F7C" w:rsidRDefault="006B3F4E" w:rsidP="006B3F4E">
            <w:pPr>
              <w:spacing w:after="0" w:line="480" w:lineRule="auto"/>
              <w:contextualSpacing/>
              <w:rPr>
                <w:rFonts w:ascii="Times New Roman" w:eastAsia="Times New Roman" w:hAnsi="Times New Roman" w:cs="Times New Roman"/>
                <w:sz w:val="20"/>
                <w:szCs w:val="20"/>
              </w:rPr>
            </w:pPr>
          </w:p>
        </w:tc>
      </w:tr>
      <w:tr w:rsidR="00AC06DB" w:rsidRPr="00E57F7C" w14:paraId="7932C5B3" w14:textId="77777777" w:rsidTr="00FB3BFA">
        <w:trPr>
          <w:trHeight w:val="290"/>
        </w:trPr>
        <w:tc>
          <w:tcPr>
            <w:tcW w:w="9630" w:type="dxa"/>
            <w:gridSpan w:val="8"/>
            <w:tcBorders>
              <w:top w:val="nil"/>
              <w:left w:val="nil"/>
              <w:bottom w:val="nil"/>
              <w:right w:val="nil"/>
            </w:tcBorders>
            <w:shd w:val="clear" w:color="auto" w:fill="auto"/>
            <w:noWrap/>
            <w:vAlign w:val="bottom"/>
          </w:tcPr>
          <w:p w14:paraId="15E7D067" w14:textId="51388977" w:rsidR="00AC06DB" w:rsidRPr="00AC06DB" w:rsidRDefault="00AC06DB" w:rsidP="00AC06DB">
            <w:pPr>
              <w:spacing w:after="0" w:line="480" w:lineRule="auto"/>
              <w:contextualSpacing/>
              <w:jc w:val="center"/>
              <w:rPr>
                <w:rFonts w:eastAsia="Times New Roman" w:cstheme="minorHAnsi"/>
                <w:i/>
              </w:rPr>
            </w:pPr>
            <w:r w:rsidRPr="00AC06DB">
              <w:rPr>
                <w:rFonts w:eastAsia="Times New Roman" w:cstheme="minorHAnsi"/>
                <w:i/>
              </w:rPr>
              <w:t>Survival probabilities</w:t>
            </w:r>
          </w:p>
        </w:tc>
      </w:tr>
      <w:tr w:rsidR="006B3F4E" w:rsidRPr="00E57F7C" w14:paraId="177E691B" w14:textId="77777777" w:rsidTr="00284AB1">
        <w:trPr>
          <w:trHeight w:val="304"/>
        </w:trPr>
        <w:tc>
          <w:tcPr>
            <w:tcW w:w="1586" w:type="dxa"/>
            <w:tcBorders>
              <w:top w:val="nil"/>
              <w:left w:val="nil"/>
              <w:bottom w:val="nil"/>
              <w:right w:val="nil"/>
            </w:tcBorders>
            <w:shd w:val="clear" w:color="auto" w:fill="auto"/>
            <w:noWrap/>
            <w:vAlign w:val="center"/>
            <w:hideMark/>
          </w:tcPr>
          <w:p w14:paraId="3C232445" w14:textId="1AC86188" w:rsidR="006B3F4E" w:rsidRDefault="00AF64A9" w:rsidP="00034FE5">
            <w:pPr>
              <w:spacing w:after="0" w:line="240" w:lineRule="auto"/>
              <w:contextualSpacing/>
              <w:rPr>
                <w:rFonts w:ascii="Calibri" w:eastAsia="Times New Roman" w:hAnsi="Calibri" w:cs="Times New Roman"/>
                <w:color w:val="000000"/>
              </w:rPr>
            </w:pPr>
            <w:r>
              <w:rPr>
                <w:rFonts w:ascii="Calibri" w:eastAsia="Times New Roman" w:hAnsi="Calibri" w:cs="Times New Roman"/>
                <w:color w:val="000000"/>
              </w:rPr>
              <w:t xml:space="preserve">Minimum </w:t>
            </w:r>
            <w:r w:rsidR="006B3F4E" w:rsidRPr="00E57F7C">
              <w:rPr>
                <w:rFonts w:ascii="Calibri" w:eastAsia="Times New Roman" w:hAnsi="Calibri" w:cs="Times New Roman"/>
                <w:color w:val="000000"/>
              </w:rPr>
              <w:t>Survival Probability</w:t>
            </w:r>
          </w:p>
          <w:p w14:paraId="145271BB" w14:textId="77777777" w:rsidR="00034FE5" w:rsidRDefault="00034FE5" w:rsidP="00034FE5">
            <w:pPr>
              <w:spacing w:after="0" w:line="240" w:lineRule="auto"/>
              <w:contextualSpacing/>
              <w:rPr>
                <w:rFonts w:ascii="Calibri" w:eastAsia="Times New Roman" w:hAnsi="Calibri" w:cs="Times New Roman"/>
                <w:color w:val="000000"/>
              </w:rPr>
            </w:pPr>
          </w:p>
          <w:p w14:paraId="0D000E27" w14:textId="4636B74F" w:rsidR="00034FE5" w:rsidRPr="00E57F7C" w:rsidRDefault="00034FE5" w:rsidP="00284AB1">
            <w:pPr>
              <w:spacing w:after="0" w:line="240" w:lineRule="auto"/>
              <w:contextualSpacing/>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center"/>
            <w:hideMark/>
          </w:tcPr>
          <w:p w14:paraId="562BB5F3" w14:textId="284AD65A"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0.</w:t>
            </w:r>
            <w:r w:rsidR="00A84390">
              <w:rPr>
                <w:rFonts w:ascii="Calibri" w:hAnsi="Calibri" w:cs="Calibri"/>
                <w:color w:val="000000"/>
              </w:rPr>
              <w:t>58</w:t>
            </w:r>
          </w:p>
        </w:tc>
        <w:tc>
          <w:tcPr>
            <w:tcW w:w="720" w:type="dxa"/>
            <w:tcBorders>
              <w:top w:val="nil"/>
              <w:left w:val="nil"/>
              <w:bottom w:val="nil"/>
              <w:right w:val="nil"/>
            </w:tcBorders>
            <w:shd w:val="clear" w:color="auto" w:fill="auto"/>
            <w:noWrap/>
            <w:vAlign w:val="center"/>
            <w:hideMark/>
          </w:tcPr>
          <w:p w14:paraId="65F00590" w14:textId="7777777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0.86</w:t>
            </w:r>
          </w:p>
        </w:tc>
        <w:tc>
          <w:tcPr>
            <w:tcW w:w="1644" w:type="dxa"/>
            <w:tcBorders>
              <w:top w:val="nil"/>
              <w:left w:val="nil"/>
              <w:bottom w:val="nil"/>
              <w:right w:val="nil"/>
            </w:tcBorders>
            <w:shd w:val="clear" w:color="auto" w:fill="auto"/>
            <w:noWrap/>
            <w:vAlign w:val="center"/>
            <w:hideMark/>
          </w:tcPr>
          <w:p w14:paraId="441260CB" w14:textId="0836151E"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0.</w:t>
            </w:r>
            <w:r w:rsidR="00A84390">
              <w:rPr>
                <w:rFonts w:ascii="Calibri" w:hAnsi="Calibri" w:cs="Calibri"/>
                <w:color w:val="000000"/>
              </w:rPr>
              <w:t>68</w:t>
            </w:r>
          </w:p>
        </w:tc>
        <w:tc>
          <w:tcPr>
            <w:tcW w:w="696" w:type="dxa"/>
            <w:tcBorders>
              <w:top w:val="nil"/>
              <w:left w:val="nil"/>
              <w:bottom w:val="nil"/>
              <w:right w:val="nil"/>
            </w:tcBorders>
            <w:shd w:val="clear" w:color="auto" w:fill="auto"/>
            <w:noWrap/>
            <w:vAlign w:val="center"/>
            <w:hideMark/>
          </w:tcPr>
          <w:p w14:paraId="101832C7" w14:textId="2F80FCFA"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0.</w:t>
            </w:r>
            <w:r w:rsidR="00A84390">
              <w:rPr>
                <w:rFonts w:ascii="Calibri" w:hAnsi="Calibri" w:cs="Calibri"/>
                <w:color w:val="000000"/>
              </w:rPr>
              <w:t>68</w:t>
            </w:r>
          </w:p>
        </w:tc>
        <w:tc>
          <w:tcPr>
            <w:tcW w:w="1350" w:type="dxa"/>
            <w:tcBorders>
              <w:top w:val="nil"/>
              <w:left w:val="nil"/>
              <w:bottom w:val="nil"/>
              <w:right w:val="nil"/>
            </w:tcBorders>
            <w:shd w:val="clear" w:color="auto" w:fill="auto"/>
            <w:noWrap/>
            <w:vAlign w:val="center"/>
            <w:hideMark/>
          </w:tcPr>
          <w:p w14:paraId="0B60A668" w14:textId="6DD58B42"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0.7</w:t>
            </w:r>
            <w:r w:rsidR="00A84390">
              <w:rPr>
                <w:rFonts w:ascii="Calibri" w:hAnsi="Calibri" w:cs="Calibri"/>
                <w:color w:val="000000"/>
              </w:rPr>
              <w:t>6</w:t>
            </w:r>
          </w:p>
        </w:tc>
        <w:tc>
          <w:tcPr>
            <w:tcW w:w="762" w:type="dxa"/>
            <w:tcBorders>
              <w:top w:val="nil"/>
              <w:left w:val="nil"/>
              <w:bottom w:val="nil"/>
              <w:right w:val="nil"/>
            </w:tcBorders>
            <w:shd w:val="clear" w:color="auto" w:fill="auto"/>
            <w:noWrap/>
            <w:vAlign w:val="center"/>
            <w:hideMark/>
          </w:tcPr>
          <w:p w14:paraId="15DC9A68" w14:textId="7B95C2D6"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0.7</w:t>
            </w:r>
            <w:r w:rsidR="00A84390">
              <w:rPr>
                <w:rFonts w:ascii="Calibri" w:hAnsi="Calibri" w:cs="Calibri"/>
                <w:color w:val="000000"/>
              </w:rPr>
              <w:t>0</w:t>
            </w:r>
          </w:p>
        </w:tc>
        <w:tc>
          <w:tcPr>
            <w:tcW w:w="1398" w:type="dxa"/>
            <w:tcBorders>
              <w:top w:val="nil"/>
              <w:left w:val="nil"/>
              <w:bottom w:val="nil"/>
              <w:right w:val="nil"/>
            </w:tcBorders>
            <w:shd w:val="clear" w:color="auto" w:fill="auto"/>
            <w:noWrap/>
            <w:vAlign w:val="center"/>
            <w:hideMark/>
          </w:tcPr>
          <w:p w14:paraId="4B1C4B37" w14:textId="78138267" w:rsidR="006B3F4E" w:rsidRPr="00E57F7C" w:rsidRDefault="006B3F4E" w:rsidP="006B3F4E">
            <w:pPr>
              <w:spacing w:after="0" w:line="480" w:lineRule="auto"/>
              <w:contextualSpacing/>
              <w:jc w:val="center"/>
              <w:rPr>
                <w:rFonts w:ascii="Calibri" w:eastAsia="Times New Roman" w:hAnsi="Calibri" w:cs="Times New Roman"/>
                <w:color w:val="000000"/>
              </w:rPr>
            </w:pPr>
            <w:r w:rsidRPr="00E57F7C">
              <w:rPr>
                <w:rFonts w:ascii="Calibri" w:hAnsi="Calibri" w:cs="Calibri"/>
                <w:color w:val="000000"/>
              </w:rPr>
              <w:t>0.</w:t>
            </w:r>
            <w:r w:rsidR="00A84390">
              <w:rPr>
                <w:rFonts w:ascii="Calibri" w:hAnsi="Calibri" w:cs="Calibri"/>
                <w:color w:val="000000"/>
              </w:rPr>
              <w:t>69</w:t>
            </w:r>
          </w:p>
        </w:tc>
      </w:tr>
      <w:tr w:rsidR="006B3F4E" w:rsidRPr="00E57F7C" w14:paraId="3C85C79B" w14:textId="77777777" w:rsidTr="00284AB1">
        <w:trPr>
          <w:trHeight w:val="304"/>
        </w:trPr>
        <w:tc>
          <w:tcPr>
            <w:tcW w:w="1586" w:type="dxa"/>
            <w:tcBorders>
              <w:top w:val="nil"/>
              <w:left w:val="nil"/>
              <w:bottom w:val="nil"/>
              <w:right w:val="nil"/>
            </w:tcBorders>
            <w:shd w:val="clear" w:color="auto" w:fill="auto"/>
            <w:noWrap/>
            <w:vAlign w:val="center"/>
          </w:tcPr>
          <w:p w14:paraId="0E9F773D" w14:textId="77777777" w:rsidR="00AF64A9" w:rsidRDefault="006B3F4E" w:rsidP="00034FE5">
            <w:pPr>
              <w:spacing w:after="0" w:line="240" w:lineRule="auto"/>
              <w:contextualSpacing/>
              <w:rPr>
                <w:rFonts w:ascii="Calibri" w:eastAsia="Times New Roman" w:hAnsi="Calibri" w:cs="Times New Roman"/>
                <w:color w:val="000000"/>
              </w:rPr>
            </w:pPr>
            <w:r>
              <w:rPr>
                <w:rFonts w:ascii="Calibri" w:eastAsia="Times New Roman" w:hAnsi="Calibri" w:cs="Times New Roman"/>
                <w:color w:val="000000"/>
              </w:rPr>
              <w:lastRenderedPageBreak/>
              <w:t xml:space="preserve">Survival prob Censoring Unk Tributary </w:t>
            </w:r>
          </w:p>
          <w:p w14:paraId="054F0595" w14:textId="7CFCF066" w:rsidR="00034FE5" w:rsidRPr="00E57F7C" w:rsidRDefault="00034FE5" w:rsidP="00284AB1">
            <w:pPr>
              <w:spacing w:after="0" w:line="240" w:lineRule="auto"/>
              <w:contextualSpacing/>
              <w:rPr>
                <w:rFonts w:ascii="Calibri" w:eastAsia="Times New Roman" w:hAnsi="Calibri" w:cs="Times New Roman"/>
                <w:color w:val="000000"/>
              </w:rPr>
            </w:pPr>
          </w:p>
        </w:tc>
        <w:tc>
          <w:tcPr>
            <w:tcW w:w="1474" w:type="dxa"/>
            <w:tcBorders>
              <w:top w:val="nil"/>
              <w:left w:val="nil"/>
              <w:bottom w:val="nil"/>
              <w:right w:val="nil"/>
            </w:tcBorders>
            <w:shd w:val="clear" w:color="auto" w:fill="auto"/>
            <w:noWrap/>
            <w:vAlign w:val="center"/>
          </w:tcPr>
          <w:p w14:paraId="4395D130" w14:textId="12B63ABD" w:rsidR="006B3F4E" w:rsidRPr="00E57F7C" w:rsidRDefault="006B3F4E" w:rsidP="006B3F4E">
            <w:pPr>
              <w:spacing w:after="0" w:line="480" w:lineRule="auto"/>
              <w:contextualSpacing/>
              <w:jc w:val="center"/>
              <w:rPr>
                <w:rFonts w:ascii="Calibri" w:hAnsi="Calibri" w:cs="Calibri"/>
                <w:color w:val="000000"/>
              </w:rPr>
            </w:pPr>
            <w:r w:rsidRPr="00E57F7C">
              <w:rPr>
                <w:rFonts w:ascii="Calibri" w:hAnsi="Calibri" w:cs="Calibri"/>
                <w:color w:val="000000"/>
              </w:rPr>
              <w:t>0.</w:t>
            </w:r>
            <w:r w:rsidR="00A84390">
              <w:rPr>
                <w:rFonts w:ascii="Calibri" w:hAnsi="Calibri" w:cs="Calibri"/>
                <w:color w:val="000000"/>
              </w:rPr>
              <w:t>60</w:t>
            </w:r>
          </w:p>
        </w:tc>
        <w:tc>
          <w:tcPr>
            <w:tcW w:w="720" w:type="dxa"/>
            <w:tcBorders>
              <w:top w:val="nil"/>
              <w:left w:val="nil"/>
              <w:bottom w:val="nil"/>
              <w:right w:val="nil"/>
            </w:tcBorders>
            <w:shd w:val="clear" w:color="auto" w:fill="auto"/>
            <w:noWrap/>
            <w:vAlign w:val="center"/>
          </w:tcPr>
          <w:p w14:paraId="6586F0C8" w14:textId="1C84993C" w:rsidR="006B3F4E" w:rsidRPr="00E57F7C" w:rsidRDefault="006B3F4E" w:rsidP="006B3F4E">
            <w:pPr>
              <w:spacing w:after="0" w:line="480" w:lineRule="auto"/>
              <w:contextualSpacing/>
              <w:jc w:val="center"/>
              <w:rPr>
                <w:rFonts w:ascii="Calibri" w:hAnsi="Calibri" w:cs="Calibri"/>
                <w:color w:val="000000"/>
              </w:rPr>
            </w:pPr>
            <w:r w:rsidRPr="00E57F7C">
              <w:rPr>
                <w:rFonts w:ascii="Calibri" w:hAnsi="Calibri" w:cs="Calibri"/>
                <w:color w:val="000000"/>
              </w:rPr>
              <w:t>0.86</w:t>
            </w:r>
          </w:p>
        </w:tc>
        <w:tc>
          <w:tcPr>
            <w:tcW w:w="1644" w:type="dxa"/>
            <w:tcBorders>
              <w:top w:val="nil"/>
              <w:left w:val="nil"/>
              <w:bottom w:val="nil"/>
              <w:right w:val="nil"/>
            </w:tcBorders>
            <w:shd w:val="clear" w:color="auto" w:fill="auto"/>
            <w:noWrap/>
            <w:vAlign w:val="center"/>
          </w:tcPr>
          <w:p w14:paraId="04D01A67" w14:textId="25366FF1" w:rsidR="006B3F4E" w:rsidRPr="00E57F7C" w:rsidRDefault="006B3F4E" w:rsidP="006B3F4E">
            <w:pPr>
              <w:spacing w:after="0" w:line="480" w:lineRule="auto"/>
              <w:contextualSpacing/>
              <w:jc w:val="center"/>
              <w:rPr>
                <w:rFonts w:ascii="Calibri" w:hAnsi="Calibri" w:cs="Calibri"/>
                <w:color w:val="000000"/>
              </w:rPr>
            </w:pPr>
            <w:r w:rsidRPr="00E57F7C">
              <w:rPr>
                <w:rFonts w:ascii="Calibri" w:hAnsi="Calibri" w:cs="Calibri"/>
                <w:color w:val="000000"/>
              </w:rPr>
              <w:t>0.</w:t>
            </w:r>
            <w:r w:rsidR="00A84390">
              <w:rPr>
                <w:rFonts w:ascii="Calibri" w:hAnsi="Calibri" w:cs="Calibri"/>
                <w:color w:val="000000"/>
              </w:rPr>
              <w:t>70</w:t>
            </w:r>
          </w:p>
        </w:tc>
        <w:tc>
          <w:tcPr>
            <w:tcW w:w="696" w:type="dxa"/>
            <w:tcBorders>
              <w:top w:val="nil"/>
              <w:left w:val="nil"/>
              <w:bottom w:val="nil"/>
              <w:right w:val="nil"/>
            </w:tcBorders>
            <w:shd w:val="clear" w:color="auto" w:fill="auto"/>
            <w:noWrap/>
            <w:vAlign w:val="center"/>
          </w:tcPr>
          <w:p w14:paraId="3E918A8E" w14:textId="637B3D42" w:rsidR="006B3F4E" w:rsidRPr="00E57F7C" w:rsidRDefault="006B3F4E" w:rsidP="006B3F4E">
            <w:pPr>
              <w:spacing w:after="0" w:line="480" w:lineRule="auto"/>
              <w:contextualSpacing/>
              <w:jc w:val="center"/>
              <w:rPr>
                <w:rFonts w:ascii="Calibri" w:hAnsi="Calibri" w:cs="Calibri"/>
                <w:color w:val="000000"/>
              </w:rPr>
            </w:pPr>
            <w:r w:rsidRPr="00E57F7C">
              <w:rPr>
                <w:rFonts w:ascii="Calibri" w:hAnsi="Calibri" w:cs="Calibri"/>
                <w:color w:val="000000"/>
              </w:rPr>
              <w:t>0.</w:t>
            </w:r>
            <w:r w:rsidR="00A84390">
              <w:rPr>
                <w:rFonts w:ascii="Calibri" w:hAnsi="Calibri" w:cs="Calibri"/>
                <w:color w:val="000000"/>
              </w:rPr>
              <w:t>73</w:t>
            </w:r>
          </w:p>
        </w:tc>
        <w:tc>
          <w:tcPr>
            <w:tcW w:w="1350" w:type="dxa"/>
            <w:tcBorders>
              <w:top w:val="nil"/>
              <w:left w:val="nil"/>
              <w:bottom w:val="nil"/>
              <w:right w:val="nil"/>
            </w:tcBorders>
            <w:shd w:val="clear" w:color="auto" w:fill="auto"/>
            <w:noWrap/>
            <w:vAlign w:val="center"/>
          </w:tcPr>
          <w:p w14:paraId="707D38B5" w14:textId="6FF05FC4" w:rsidR="006B3F4E" w:rsidRPr="00E57F7C" w:rsidRDefault="006B3F4E" w:rsidP="006B3F4E">
            <w:pPr>
              <w:spacing w:after="0" w:line="480" w:lineRule="auto"/>
              <w:contextualSpacing/>
              <w:jc w:val="center"/>
              <w:rPr>
                <w:rFonts w:ascii="Calibri" w:hAnsi="Calibri" w:cs="Calibri"/>
                <w:color w:val="000000"/>
              </w:rPr>
            </w:pPr>
            <w:r w:rsidRPr="00E57F7C">
              <w:rPr>
                <w:rFonts w:ascii="Calibri" w:hAnsi="Calibri" w:cs="Calibri"/>
                <w:color w:val="000000"/>
              </w:rPr>
              <w:t>0.7</w:t>
            </w:r>
            <w:r w:rsidR="00A84390">
              <w:rPr>
                <w:rFonts w:ascii="Calibri" w:hAnsi="Calibri" w:cs="Calibri"/>
                <w:color w:val="000000"/>
              </w:rPr>
              <w:t>7</w:t>
            </w:r>
          </w:p>
        </w:tc>
        <w:tc>
          <w:tcPr>
            <w:tcW w:w="762" w:type="dxa"/>
            <w:tcBorders>
              <w:top w:val="nil"/>
              <w:left w:val="nil"/>
              <w:bottom w:val="nil"/>
              <w:right w:val="nil"/>
            </w:tcBorders>
            <w:shd w:val="clear" w:color="auto" w:fill="auto"/>
            <w:noWrap/>
            <w:vAlign w:val="center"/>
          </w:tcPr>
          <w:p w14:paraId="0EF570C4" w14:textId="01AC1740" w:rsidR="006B3F4E" w:rsidRPr="00E57F7C" w:rsidRDefault="006B3F4E" w:rsidP="006B3F4E">
            <w:pPr>
              <w:spacing w:after="0" w:line="480" w:lineRule="auto"/>
              <w:contextualSpacing/>
              <w:jc w:val="center"/>
              <w:rPr>
                <w:rFonts w:ascii="Calibri" w:hAnsi="Calibri" w:cs="Calibri"/>
                <w:color w:val="000000"/>
              </w:rPr>
            </w:pPr>
            <w:r w:rsidRPr="00E57F7C">
              <w:rPr>
                <w:rFonts w:ascii="Calibri" w:hAnsi="Calibri" w:cs="Calibri"/>
                <w:color w:val="000000"/>
              </w:rPr>
              <w:t>0.7</w:t>
            </w:r>
            <w:r w:rsidR="00A84390">
              <w:rPr>
                <w:rFonts w:ascii="Calibri" w:hAnsi="Calibri" w:cs="Calibri"/>
                <w:color w:val="000000"/>
              </w:rPr>
              <w:t>4</w:t>
            </w:r>
          </w:p>
        </w:tc>
        <w:tc>
          <w:tcPr>
            <w:tcW w:w="1398" w:type="dxa"/>
            <w:tcBorders>
              <w:top w:val="nil"/>
              <w:left w:val="nil"/>
              <w:bottom w:val="nil"/>
              <w:right w:val="nil"/>
            </w:tcBorders>
            <w:shd w:val="clear" w:color="auto" w:fill="auto"/>
            <w:noWrap/>
            <w:vAlign w:val="center"/>
          </w:tcPr>
          <w:p w14:paraId="78F3D02A" w14:textId="2F155195" w:rsidR="006B3F4E" w:rsidRPr="00E57F7C" w:rsidRDefault="006B3F4E" w:rsidP="006B3F4E">
            <w:pPr>
              <w:spacing w:after="0" w:line="480" w:lineRule="auto"/>
              <w:contextualSpacing/>
              <w:jc w:val="center"/>
              <w:rPr>
                <w:rFonts w:ascii="Calibri" w:hAnsi="Calibri" w:cs="Calibri"/>
                <w:color w:val="000000"/>
              </w:rPr>
            </w:pPr>
            <w:r w:rsidRPr="00E57F7C">
              <w:rPr>
                <w:rFonts w:ascii="Calibri" w:hAnsi="Calibri" w:cs="Calibri"/>
                <w:color w:val="000000"/>
              </w:rPr>
              <w:t>0.</w:t>
            </w:r>
            <w:r w:rsidR="00A84390">
              <w:rPr>
                <w:rFonts w:ascii="Calibri" w:hAnsi="Calibri" w:cs="Calibri"/>
                <w:color w:val="000000"/>
              </w:rPr>
              <w:t>72</w:t>
            </w:r>
          </w:p>
        </w:tc>
      </w:tr>
      <w:tr w:rsidR="00AF64A9" w:rsidRPr="00E57F7C" w14:paraId="10CCAAD6" w14:textId="77777777" w:rsidTr="00284AB1">
        <w:trPr>
          <w:trHeight w:val="1260"/>
        </w:trPr>
        <w:tc>
          <w:tcPr>
            <w:tcW w:w="1586" w:type="dxa"/>
            <w:tcBorders>
              <w:top w:val="nil"/>
              <w:left w:val="nil"/>
              <w:bottom w:val="single" w:sz="8" w:space="0" w:color="auto"/>
              <w:right w:val="nil"/>
            </w:tcBorders>
            <w:shd w:val="clear" w:color="auto" w:fill="auto"/>
            <w:noWrap/>
            <w:vAlign w:val="center"/>
          </w:tcPr>
          <w:p w14:paraId="36608DC0" w14:textId="3B1C19BD" w:rsidR="00AF64A9" w:rsidRDefault="00AF64A9" w:rsidP="00284AB1">
            <w:pPr>
              <w:spacing w:after="0" w:line="240" w:lineRule="auto"/>
              <w:contextualSpacing/>
              <w:rPr>
                <w:rFonts w:ascii="Calibri" w:eastAsia="Times New Roman" w:hAnsi="Calibri" w:cs="Times New Roman"/>
                <w:color w:val="000000"/>
              </w:rPr>
            </w:pPr>
            <w:r>
              <w:rPr>
                <w:rFonts w:ascii="Calibri" w:eastAsia="Times New Roman" w:hAnsi="Calibri" w:cs="Times New Roman"/>
                <w:color w:val="000000"/>
              </w:rPr>
              <w:t>Survival Adjusted for Detection Efficiency</w:t>
            </w:r>
          </w:p>
        </w:tc>
        <w:tc>
          <w:tcPr>
            <w:tcW w:w="1474" w:type="dxa"/>
            <w:tcBorders>
              <w:top w:val="nil"/>
              <w:left w:val="nil"/>
              <w:bottom w:val="single" w:sz="8" w:space="0" w:color="auto"/>
              <w:right w:val="nil"/>
            </w:tcBorders>
            <w:shd w:val="clear" w:color="auto" w:fill="auto"/>
            <w:noWrap/>
            <w:vAlign w:val="center"/>
          </w:tcPr>
          <w:p w14:paraId="312ACACE" w14:textId="00C72CF2" w:rsidR="00AF64A9" w:rsidRPr="00E57F7C" w:rsidRDefault="00284AB1" w:rsidP="006B3F4E">
            <w:pPr>
              <w:spacing w:after="0" w:line="480" w:lineRule="auto"/>
              <w:contextualSpacing/>
              <w:jc w:val="center"/>
              <w:rPr>
                <w:rFonts w:ascii="Calibri" w:hAnsi="Calibri" w:cs="Calibri"/>
                <w:color w:val="000000"/>
              </w:rPr>
            </w:pPr>
            <w:r>
              <w:rPr>
                <w:rFonts w:ascii="Calibri" w:hAnsi="Calibri" w:cs="Calibri"/>
                <w:color w:val="000000"/>
              </w:rPr>
              <w:t>0.61</w:t>
            </w:r>
          </w:p>
        </w:tc>
        <w:tc>
          <w:tcPr>
            <w:tcW w:w="720" w:type="dxa"/>
            <w:tcBorders>
              <w:top w:val="nil"/>
              <w:left w:val="nil"/>
              <w:bottom w:val="single" w:sz="8" w:space="0" w:color="auto"/>
              <w:right w:val="nil"/>
            </w:tcBorders>
            <w:shd w:val="clear" w:color="auto" w:fill="auto"/>
            <w:noWrap/>
            <w:vAlign w:val="center"/>
          </w:tcPr>
          <w:p w14:paraId="51B30253" w14:textId="4148894E" w:rsidR="00AF64A9" w:rsidRPr="00E57F7C" w:rsidRDefault="00284AB1" w:rsidP="00284AB1">
            <w:pPr>
              <w:spacing w:after="0" w:line="480" w:lineRule="auto"/>
              <w:contextualSpacing/>
              <w:rPr>
                <w:rFonts w:ascii="Calibri" w:hAnsi="Calibri" w:cs="Calibri"/>
                <w:color w:val="000000"/>
              </w:rPr>
            </w:pPr>
            <w:r>
              <w:rPr>
                <w:rFonts w:ascii="Calibri" w:hAnsi="Calibri" w:cs="Calibri"/>
                <w:color w:val="000000"/>
              </w:rPr>
              <w:t xml:space="preserve"> 0.86</w:t>
            </w:r>
          </w:p>
        </w:tc>
        <w:tc>
          <w:tcPr>
            <w:tcW w:w="1644" w:type="dxa"/>
            <w:tcBorders>
              <w:top w:val="nil"/>
              <w:left w:val="nil"/>
              <w:bottom w:val="single" w:sz="8" w:space="0" w:color="auto"/>
              <w:right w:val="nil"/>
            </w:tcBorders>
            <w:shd w:val="clear" w:color="auto" w:fill="auto"/>
            <w:noWrap/>
            <w:vAlign w:val="center"/>
          </w:tcPr>
          <w:p w14:paraId="5B6CFA8D" w14:textId="15973EDB" w:rsidR="00AF64A9" w:rsidRPr="00E57F7C" w:rsidRDefault="00284AB1" w:rsidP="006B3F4E">
            <w:pPr>
              <w:spacing w:after="0" w:line="480" w:lineRule="auto"/>
              <w:contextualSpacing/>
              <w:jc w:val="center"/>
              <w:rPr>
                <w:rFonts w:ascii="Calibri" w:hAnsi="Calibri" w:cs="Calibri"/>
                <w:color w:val="000000"/>
              </w:rPr>
            </w:pPr>
            <w:r>
              <w:rPr>
                <w:rFonts w:ascii="Calibri" w:hAnsi="Calibri" w:cs="Calibri"/>
                <w:color w:val="000000"/>
              </w:rPr>
              <w:t>0.70</w:t>
            </w:r>
          </w:p>
        </w:tc>
        <w:tc>
          <w:tcPr>
            <w:tcW w:w="696" w:type="dxa"/>
            <w:tcBorders>
              <w:top w:val="nil"/>
              <w:left w:val="nil"/>
              <w:bottom w:val="single" w:sz="8" w:space="0" w:color="auto"/>
              <w:right w:val="nil"/>
            </w:tcBorders>
            <w:shd w:val="clear" w:color="auto" w:fill="auto"/>
            <w:noWrap/>
            <w:vAlign w:val="center"/>
          </w:tcPr>
          <w:p w14:paraId="7ED4C93D" w14:textId="49482B67" w:rsidR="00AF64A9" w:rsidRPr="00E57F7C" w:rsidRDefault="00284AB1" w:rsidP="006B3F4E">
            <w:pPr>
              <w:spacing w:after="0" w:line="480" w:lineRule="auto"/>
              <w:contextualSpacing/>
              <w:jc w:val="center"/>
              <w:rPr>
                <w:rFonts w:ascii="Calibri" w:hAnsi="Calibri" w:cs="Calibri"/>
                <w:color w:val="000000"/>
              </w:rPr>
            </w:pPr>
            <w:r>
              <w:rPr>
                <w:rFonts w:ascii="Calibri" w:hAnsi="Calibri" w:cs="Calibri"/>
                <w:color w:val="000000"/>
              </w:rPr>
              <w:t>0.73</w:t>
            </w:r>
          </w:p>
        </w:tc>
        <w:tc>
          <w:tcPr>
            <w:tcW w:w="1350" w:type="dxa"/>
            <w:tcBorders>
              <w:top w:val="nil"/>
              <w:left w:val="nil"/>
              <w:bottom w:val="single" w:sz="8" w:space="0" w:color="auto"/>
              <w:right w:val="nil"/>
            </w:tcBorders>
            <w:shd w:val="clear" w:color="auto" w:fill="auto"/>
            <w:noWrap/>
            <w:vAlign w:val="center"/>
          </w:tcPr>
          <w:p w14:paraId="44391714" w14:textId="5FAD3FD6" w:rsidR="00AF64A9" w:rsidRPr="00E57F7C" w:rsidRDefault="00284AB1" w:rsidP="006B3F4E">
            <w:pPr>
              <w:spacing w:after="0" w:line="480" w:lineRule="auto"/>
              <w:contextualSpacing/>
              <w:jc w:val="center"/>
              <w:rPr>
                <w:rFonts w:ascii="Calibri" w:hAnsi="Calibri" w:cs="Calibri"/>
                <w:color w:val="000000"/>
              </w:rPr>
            </w:pPr>
            <w:r>
              <w:rPr>
                <w:rFonts w:ascii="Calibri" w:hAnsi="Calibri" w:cs="Calibri"/>
                <w:color w:val="000000"/>
              </w:rPr>
              <w:t>0.77</w:t>
            </w:r>
          </w:p>
        </w:tc>
        <w:tc>
          <w:tcPr>
            <w:tcW w:w="762" w:type="dxa"/>
            <w:tcBorders>
              <w:top w:val="nil"/>
              <w:left w:val="nil"/>
              <w:bottom w:val="single" w:sz="8" w:space="0" w:color="auto"/>
              <w:right w:val="nil"/>
            </w:tcBorders>
            <w:shd w:val="clear" w:color="auto" w:fill="auto"/>
            <w:noWrap/>
            <w:vAlign w:val="center"/>
          </w:tcPr>
          <w:p w14:paraId="5D374616" w14:textId="4A6FB313" w:rsidR="00AF64A9" w:rsidRPr="00E57F7C" w:rsidRDefault="00284AB1" w:rsidP="006B3F4E">
            <w:pPr>
              <w:spacing w:after="0" w:line="480" w:lineRule="auto"/>
              <w:contextualSpacing/>
              <w:jc w:val="center"/>
              <w:rPr>
                <w:rFonts w:ascii="Calibri" w:hAnsi="Calibri" w:cs="Calibri"/>
                <w:color w:val="000000"/>
              </w:rPr>
            </w:pPr>
            <w:r>
              <w:rPr>
                <w:rFonts w:ascii="Calibri" w:hAnsi="Calibri" w:cs="Calibri"/>
                <w:color w:val="000000"/>
              </w:rPr>
              <w:t>0.74</w:t>
            </w:r>
          </w:p>
        </w:tc>
        <w:tc>
          <w:tcPr>
            <w:tcW w:w="1398" w:type="dxa"/>
            <w:tcBorders>
              <w:top w:val="nil"/>
              <w:left w:val="nil"/>
              <w:bottom w:val="single" w:sz="8" w:space="0" w:color="auto"/>
              <w:right w:val="nil"/>
            </w:tcBorders>
            <w:shd w:val="clear" w:color="auto" w:fill="auto"/>
            <w:noWrap/>
            <w:vAlign w:val="center"/>
          </w:tcPr>
          <w:p w14:paraId="2C88A272" w14:textId="623E2BDE" w:rsidR="00AF64A9" w:rsidRPr="00E57F7C" w:rsidRDefault="00284AB1" w:rsidP="006B3F4E">
            <w:pPr>
              <w:spacing w:after="0" w:line="480" w:lineRule="auto"/>
              <w:contextualSpacing/>
              <w:jc w:val="center"/>
              <w:rPr>
                <w:rFonts w:ascii="Calibri" w:hAnsi="Calibri" w:cs="Calibri"/>
                <w:color w:val="000000"/>
              </w:rPr>
            </w:pPr>
            <w:r>
              <w:rPr>
                <w:rFonts w:ascii="Calibri" w:hAnsi="Calibri" w:cs="Calibri"/>
                <w:color w:val="000000"/>
              </w:rPr>
              <w:t>0.72</w:t>
            </w:r>
          </w:p>
        </w:tc>
      </w:tr>
      <w:bookmarkEnd w:id="18"/>
    </w:tbl>
    <w:p w14:paraId="6792E867" w14:textId="77777777" w:rsidR="008F6BB5" w:rsidRPr="00E57F7C" w:rsidRDefault="008F6BB5" w:rsidP="008F6BB5">
      <w:pPr>
        <w:spacing w:after="0" w:line="480" w:lineRule="auto"/>
        <w:contextualSpacing/>
      </w:pPr>
    </w:p>
    <w:p w14:paraId="09EAAF15" w14:textId="77777777" w:rsidR="008F6BB5" w:rsidRPr="00E57F7C" w:rsidRDefault="008F6BB5" w:rsidP="008F6BB5">
      <w:pPr>
        <w:spacing w:after="0" w:line="480" w:lineRule="auto"/>
        <w:contextualSpacing/>
      </w:pPr>
    </w:p>
    <w:p w14:paraId="0B4B6F2E" w14:textId="77777777" w:rsidR="008F6BB5" w:rsidRPr="00E57F7C" w:rsidRDefault="008F6BB5" w:rsidP="008F6BB5">
      <w:pPr>
        <w:spacing w:after="0" w:line="480" w:lineRule="auto"/>
        <w:contextualSpacing/>
      </w:pPr>
    </w:p>
    <w:p w14:paraId="67F4F42D" w14:textId="77777777" w:rsidR="008F6BB5" w:rsidRPr="00E57F7C" w:rsidRDefault="008F6BB5" w:rsidP="008F6BB5">
      <w:pPr>
        <w:spacing w:after="0" w:line="480" w:lineRule="auto"/>
        <w:contextualSpacing/>
      </w:pPr>
    </w:p>
    <w:p w14:paraId="3B485297" w14:textId="77777777" w:rsidR="008F6BB5" w:rsidRPr="00E57F7C" w:rsidRDefault="008F6BB5" w:rsidP="008F6BB5">
      <w:pPr>
        <w:spacing w:after="0" w:line="480" w:lineRule="auto"/>
        <w:contextualSpacing/>
      </w:pPr>
    </w:p>
    <w:p w14:paraId="60954870" w14:textId="77777777" w:rsidR="008F6BB5" w:rsidRPr="00E57F7C" w:rsidRDefault="008F6BB5" w:rsidP="008F6BB5">
      <w:pPr>
        <w:spacing w:after="0" w:line="480" w:lineRule="auto"/>
        <w:contextualSpacing/>
      </w:pPr>
    </w:p>
    <w:p w14:paraId="5A08EBDE" w14:textId="77777777" w:rsidR="008F6BB5" w:rsidRPr="00E57F7C" w:rsidRDefault="008F6BB5" w:rsidP="008F6BB5">
      <w:pPr>
        <w:spacing w:after="0" w:line="480" w:lineRule="auto"/>
        <w:contextualSpacing/>
      </w:pPr>
    </w:p>
    <w:p w14:paraId="234D952B" w14:textId="77777777" w:rsidR="008F6BB5" w:rsidRPr="00E57F7C" w:rsidRDefault="008F6BB5" w:rsidP="008F6BB5">
      <w:pPr>
        <w:spacing w:after="0" w:line="480" w:lineRule="auto"/>
        <w:contextualSpacing/>
      </w:pPr>
    </w:p>
    <w:p w14:paraId="72604D36" w14:textId="77777777" w:rsidR="008F6BB5" w:rsidRPr="00E57F7C" w:rsidRDefault="008F6BB5" w:rsidP="008F6BB5">
      <w:pPr>
        <w:spacing w:after="0" w:line="480" w:lineRule="auto"/>
        <w:contextualSpacing/>
      </w:pPr>
    </w:p>
    <w:p w14:paraId="737F1277" w14:textId="77777777" w:rsidR="008F6BB5" w:rsidRPr="00E57F7C" w:rsidRDefault="008F6BB5" w:rsidP="008F6BB5">
      <w:pPr>
        <w:pStyle w:val="Caption"/>
        <w:keepNext/>
        <w:spacing w:after="0" w:line="480" w:lineRule="auto"/>
        <w:contextualSpacing/>
        <w:rPr>
          <w:i w:val="0"/>
          <w:color w:val="000000" w:themeColor="text1"/>
          <w:sz w:val="22"/>
          <w:szCs w:val="22"/>
        </w:rPr>
      </w:pPr>
      <w:bookmarkStart w:id="20" w:name="_Toc510385632"/>
    </w:p>
    <w:p w14:paraId="6CF45730" w14:textId="77777777" w:rsidR="008F6BB5" w:rsidRPr="00E57F7C" w:rsidRDefault="008F6BB5" w:rsidP="008F6BB5">
      <w:pPr>
        <w:pStyle w:val="Caption"/>
        <w:keepNext/>
        <w:spacing w:after="0" w:line="480" w:lineRule="auto"/>
        <w:contextualSpacing/>
        <w:rPr>
          <w:i w:val="0"/>
          <w:color w:val="000000" w:themeColor="text1"/>
          <w:sz w:val="22"/>
          <w:szCs w:val="22"/>
        </w:rPr>
      </w:pPr>
    </w:p>
    <w:p w14:paraId="74C1C54B" w14:textId="77777777" w:rsidR="008F6BB5" w:rsidRPr="00E57F7C" w:rsidRDefault="008F6BB5" w:rsidP="008F6BB5">
      <w:pPr>
        <w:pStyle w:val="Caption"/>
        <w:keepNext/>
        <w:spacing w:after="0" w:line="480" w:lineRule="auto"/>
        <w:contextualSpacing/>
        <w:rPr>
          <w:i w:val="0"/>
          <w:color w:val="000000" w:themeColor="text1"/>
          <w:sz w:val="22"/>
          <w:szCs w:val="22"/>
        </w:rPr>
      </w:pPr>
    </w:p>
    <w:p w14:paraId="48BACE00" w14:textId="77777777" w:rsidR="008F6BB5" w:rsidRPr="00E57F7C" w:rsidRDefault="008F6BB5" w:rsidP="008F6BB5">
      <w:pPr>
        <w:pStyle w:val="Caption"/>
        <w:keepNext/>
        <w:spacing w:after="0" w:line="480" w:lineRule="auto"/>
        <w:contextualSpacing/>
        <w:rPr>
          <w:i w:val="0"/>
          <w:color w:val="000000" w:themeColor="text1"/>
          <w:sz w:val="22"/>
          <w:szCs w:val="22"/>
        </w:rPr>
      </w:pPr>
    </w:p>
    <w:p w14:paraId="417DA44D" w14:textId="77777777" w:rsidR="008F6BB5" w:rsidRPr="00E57F7C" w:rsidRDefault="008F6BB5" w:rsidP="008F6BB5">
      <w:pPr>
        <w:rPr>
          <w:iCs/>
          <w:color w:val="000000" w:themeColor="text1"/>
        </w:rPr>
      </w:pPr>
      <w:r w:rsidRPr="00E57F7C">
        <w:rPr>
          <w:i/>
          <w:color w:val="000000" w:themeColor="text1"/>
        </w:rPr>
        <w:br w:type="page"/>
      </w:r>
    </w:p>
    <w:p w14:paraId="0C14F0B2" w14:textId="77777777" w:rsidR="008F6BB5" w:rsidRPr="00E57F7C" w:rsidRDefault="008F6BB5" w:rsidP="008F6BB5">
      <w:pPr>
        <w:pStyle w:val="Caption"/>
        <w:keepNext/>
        <w:spacing w:after="0" w:line="480" w:lineRule="auto"/>
        <w:contextualSpacing/>
      </w:pPr>
      <w:r w:rsidRPr="00E57F7C">
        <w:rPr>
          <w:i w:val="0"/>
          <w:color w:val="000000" w:themeColor="text1"/>
          <w:sz w:val="22"/>
          <w:szCs w:val="22"/>
        </w:rPr>
        <w:lastRenderedPageBreak/>
        <w:t>Table 5.  Number and percent of adult steelhead detected exiting tributaries after spawning by sex and origin.  The count and percentage of the tributary putative spawners (n = 165 and 144 in 2016 and 2017, respectively) by tributary and year are also provided.</w:t>
      </w:r>
      <w:bookmarkEnd w:id="20"/>
      <w:r w:rsidRPr="00E57F7C" w:rsidDel="00B72772">
        <w:t xml:space="preserve"> </w:t>
      </w:r>
    </w:p>
    <w:tbl>
      <w:tblPr>
        <w:tblW w:w="8568" w:type="dxa"/>
        <w:tblLook w:val="04A0" w:firstRow="1" w:lastRow="0" w:firstColumn="1" w:lastColumn="0" w:noHBand="0" w:noVBand="1"/>
      </w:tblPr>
      <w:tblGrid>
        <w:gridCol w:w="1289"/>
        <w:gridCol w:w="911"/>
        <w:gridCol w:w="912"/>
        <w:gridCol w:w="911"/>
        <w:gridCol w:w="912"/>
        <w:gridCol w:w="903"/>
        <w:gridCol w:w="904"/>
        <w:gridCol w:w="911"/>
        <w:gridCol w:w="915"/>
      </w:tblGrid>
      <w:tr w:rsidR="008F6BB5" w:rsidRPr="00E57F7C" w14:paraId="2D5085C6" w14:textId="77777777" w:rsidTr="000C1E3A">
        <w:trPr>
          <w:trHeight w:val="537"/>
        </w:trPr>
        <w:tc>
          <w:tcPr>
            <w:tcW w:w="1289" w:type="dxa"/>
            <w:vMerge w:val="restart"/>
            <w:tcBorders>
              <w:top w:val="single" w:sz="8" w:space="0" w:color="auto"/>
              <w:left w:val="nil"/>
              <w:bottom w:val="single" w:sz="8" w:space="0" w:color="000000"/>
              <w:right w:val="nil"/>
            </w:tcBorders>
            <w:shd w:val="clear" w:color="auto" w:fill="auto"/>
            <w:noWrap/>
            <w:vAlign w:val="center"/>
            <w:hideMark/>
          </w:tcPr>
          <w:p w14:paraId="1A62A486"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Tributary</w:t>
            </w:r>
          </w:p>
        </w:tc>
        <w:tc>
          <w:tcPr>
            <w:tcW w:w="1823" w:type="dxa"/>
            <w:gridSpan w:val="2"/>
            <w:vMerge w:val="restart"/>
            <w:tcBorders>
              <w:top w:val="single" w:sz="8" w:space="0" w:color="auto"/>
              <w:left w:val="nil"/>
              <w:bottom w:val="single" w:sz="8" w:space="0" w:color="000000"/>
              <w:right w:val="nil"/>
            </w:tcBorders>
            <w:shd w:val="clear" w:color="auto" w:fill="auto"/>
            <w:vAlign w:val="center"/>
            <w:hideMark/>
          </w:tcPr>
          <w:p w14:paraId="554E639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Hatchery</w:t>
            </w:r>
          </w:p>
        </w:tc>
        <w:tc>
          <w:tcPr>
            <w:tcW w:w="1823" w:type="dxa"/>
            <w:gridSpan w:val="2"/>
            <w:vMerge w:val="restart"/>
            <w:tcBorders>
              <w:top w:val="single" w:sz="8" w:space="0" w:color="auto"/>
              <w:left w:val="nil"/>
              <w:bottom w:val="single" w:sz="8" w:space="0" w:color="000000"/>
              <w:right w:val="nil"/>
            </w:tcBorders>
            <w:shd w:val="clear" w:color="auto" w:fill="auto"/>
            <w:vAlign w:val="center"/>
            <w:hideMark/>
          </w:tcPr>
          <w:p w14:paraId="3B4ECF67" w14:textId="05815193" w:rsidR="008F6BB5" w:rsidRPr="00E57F7C" w:rsidRDefault="00C84E88" w:rsidP="000C1E3A">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Natural</w:t>
            </w:r>
          </w:p>
        </w:tc>
        <w:tc>
          <w:tcPr>
            <w:tcW w:w="1807" w:type="dxa"/>
            <w:gridSpan w:val="2"/>
            <w:vMerge w:val="restart"/>
            <w:tcBorders>
              <w:top w:val="single" w:sz="8" w:space="0" w:color="auto"/>
              <w:left w:val="nil"/>
              <w:bottom w:val="single" w:sz="8" w:space="0" w:color="000000"/>
              <w:right w:val="nil"/>
            </w:tcBorders>
            <w:shd w:val="clear" w:color="auto" w:fill="auto"/>
            <w:vAlign w:val="center"/>
            <w:hideMark/>
          </w:tcPr>
          <w:p w14:paraId="5977637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Sex (percent)</w:t>
            </w:r>
          </w:p>
        </w:tc>
        <w:tc>
          <w:tcPr>
            <w:tcW w:w="1823" w:type="dxa"/>
            <w:gridSpan w:val="2"/>
            <w:vMerge w:val="restart"/>
            <w:tcBorders>
              <w:top w:val="single" w:sz="8" w:space="0" w:color="auto"/>
              <w:left w:val="nil"/>
              <w:bottom w:val="single" w:sz="8" w:space="0" w:color="000000"/>
              <w:right w:val="nil"/>
            </w:tcBorders>
            <w:shd w:val="clear" w:color="auto" w:fill="auto"/>
            <w:vAlign w:val="center"/>
            <w:hideMark/>
          </w:tcPr>
          <w:p w14:paraId="542F4C74"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 xml:space="preserve">Exiting          % of </w:t>
            </w:r>
          </w:p>
          <w:p w14:paraId="3594ECE3" w14:textId="77777777" w:rsidR="008F6BB5" w:rsidRPr="00E57F7C" w:rsidRDefault="008F6BB5" w:rsidP="000C1E3A">
            <w:pPr>
              <w:spacing w:after="0" w:line="480" w:lineRule="auto"/>
              <w:jc w:val="right"/>
              <w:rPr>
                <w:rFonts w:ascii="Calibri" w:eastAsia="Times New Roman" w:hAnsi="Calibri" w:cs="Times New Roman"/>
                <w:color w:val="000000"/>
              </w:rPr>
            </w:pPr>
            <w:r w:rsidRPr="00E57F7C">
              <w:rPr>
                <w:rFonts w:ascii="Calibri" w:eastAsia="Times New Roman" w:hAnsi="Calibri" w:cs="Times New Roman"/>
                <w:color w:val="000000"/>
              </w:rPr>
              <w:t>Spawners</w:t>
            </w:r>
          </w:p>
        </w:tc>
      </w:tr>
      <w:tr w:rsidR="008F6BB5" w:rsidRPr="00E57F7C" w14:paraId="2C64AF6A" w14:textId="77777777" w:rsidTr="000C1E3A">
        <w:trPr>
          <w:trHeight w:val="450"/>
        </w:trPr>
        <w:tc>
          <w:tcPr>
            <w:tcW w:w="1289" w:type="dxa"/>
            <w:vMerge/>
            <w:tcBorders>
              <w:top w:val="single" w:sz="8" w:space="0" w:color="auto"/>
              <w:left w:val="nil"/>
              <w:bottom w:val="single" w:sz="8" w:space="0" w:color="000000"/>
              <w:right w:val="nil"/>
            </w:tcBorders>
            <w:vAlign w:val="center"/>
            <w:hideMark/>
          </w:tcPr>
          <w:p w14:paraId="0528D772" w14:textId="77777777" w:rsidR="008F6BB5" w:rsidRPr="00E57F7C" w:rsidRDefault="008F6BB5" w:rsidP="000C1E3A">
            <w:pPr>
              <w:spacing w:after="0" w:line="480" w:lineRule="auto"/>
              <w:rPr>
                <w:rFonts w:ascii="Calibri" w:eastAsia="Times New Roman" w:hAnsi="Calibri" w:cs="Times New Roman"/>
                <w:color w:val="000000"/>
              </w:rPr>
            </w:pPr>
          </w:p>
        </w:tc>
        <w:tc>
          <w:tcPr>
            <w:tcW w:w="1823" w:type="dxa"/>
            <w:gridSpan w:val="2"/>
            <w:vMerge/>
            <w:tcBorders>
              <w:top w:val="single" w:sz="8" w:space="0" w:color="auto"/>
              <w:left w:val="nil"/>
              <w:bottom w:val="single" w:sz="8" w:space="0" w:color="000000"/>
              <w:right w:val="nil"/>
            </w:tcBorders>
            <w:vAlign w:val="center"/>
            <w:hideMark/>
          </w:tcPr>
          <w:p w14:paraId="0ADDF414" w14:textId="77777777" w:rsidR="008F6BB5" w:rsidRPr="00E57F7C" w:rsidRDefault="008F6BB5" w:rsidP="000C1E3A">
            <w:pPr>
              <w:spacing w:after="0" w:line="480" w:lineRule="auto"/>
              <w:rPr>
                <w:rFonts w:ascii="Calibri" w:eastAsia="Times New Roman" w:hAnsi="Calibri" w:cs="Times New Roman"/>
                <w:color w:val="000000"/>
              </w:rPr>
            </w:pPr>
          </w:p>
        </w:tc>
        <w:tc>
          <w:tcPr>
            <w:tcW w:w="1823" w:type="dxa"/>
            <w:gridSpan w:val="2"/>
            <w:vMerge/>
            <w:tcBorders>
              <w:top w:val="single" w:sz="8" w:space="0" w:color="auto"/>
              <w:left w:val="nil"/>
              <w:bottom w:val="single" w:sz="8" w:space="0" w:color="000000"/>
              <w:right w:val="nil"/>
            </w:tcBorders>
            <w:vAlign w:val="center"/>
            <w:hideMark/>
          </w:tcPr>
          <w:p w14:paraId="7FE95790" w14:textId="77777777" w:rsidR="008F6BB5" w:rsidRPr="00E57F7C" w:rsidRDefault="008F6BB5" w:rsidP="000C1E3A">
            <w:pPr>
              <w:spacing w:after="0" w:line="480" w:lineRule="auto"/>
              <w:rPr>
                <w:rFonts w:ascii="Calibri" w:eastAsia="Times New Roman" w:hAnsi="Calibri" w:cs="Times New Roman"/>
                <w:color w:val="000000"/>
              </w:rPr>
            </w:pPr>
          </w:p>
        </w:tc>
        <w:tc>
          <w:tcPr>
            <w:tcW w:w="1807" w:type="dxa"/>
            <w:gridSpan w:val="2"/>
            <w:vMerge/>
            <w:tcBorders>
              <w:top w:val="single" w:sz="8" w:space="0" w:color="auto"/>
              <w:left w:val="nil"/>
              <w:bottom w:val="single" w:sz="8" w:space="0" w:color="000000"/>
              <w:right w:val="nil"/>
            </w:tcBorders>
            <w:vAlign w:val="center"/>
            <w:hideMark/>
          </w:tcPr>
          <w:p w14:paraId="35D12746" w14:textId="77777777" w:rsidR="008F6BB5" w:rsidRPr="00E57F7C" w:rsidRDefault="008F6BB5" w:rsidP="000C1E3A">
            <w:pPr>
              <w:spacing w:after="0" w:line="480" w:lineRule="auto"/>
              <w:rPr>
                <w:rFonts w:ascii="Calibri" w:eastAsia="Times New Roman" w:hAnsi="Calibri" w:cs="Times New Roman"/>
                <w:color w:val="000000"/>
              </w:rPr>
            </w:pPr>
          </w:p>
        </w:tc>
        <w:tc>
          <w:tcPr>
            <w:tcW w:w="1823" w:type="dxa"/>
            <w:gridSpan w:val="2"/>
            <w:vMerge/>
            <w:tcBorders>
              <w:top w:val="single" w:sz="8" w:space="0" w:color="auto"/>
              <w:left w:val="nil"/>
              <w:bottom w:val="single" w:sz="8" w:space="0" w:color="000000"/>
              <w:right w:val="nil"/>
            </w:tcBorders>
            <w:vAlign w:val="center"/>
            <w:hideMark/>
          </w:tcPr>
          <w:p w14:paraId="33DC7AED" w14:textId="77777777" w:rsidR="008F6BB5" w:rsidRPr="00E57F7C" w:rsidRDefault="008F6BB5" w:rsidP="000C1E3A">
            <w:pPr>
              <w:spacing w:after="0" w:line="480" w:lineRule="auto"/>
              <w:rPr>
                <w:rFonts w:ascii="Calibri" w:eastAsia="Times New Roman" w:hAnsi="Calibri" w:cs="Times New Roman"/>
                <w:color w:val="000000"/>
              </w:rPr>
            </w:pPr>
          </w:p>
        </w:tc>
      </w:tr>
      <w:tr w:rsidR="008F6BB5" w:rsidRPr="00E57F7C" w14:paraId="176FA555" w14:textId="77777777" w:rsidTr="000C1E3A">
        <w:trPr>
          <w:trHeight w:val="320"/>
        </w:trPr>
        <w:tc>
          <w:tcPr>
            <w:tcW w:w="1289" w:type="dxa"/>
            <w:vMerge/>
            <w:tcBorders>
              <w:top w:val="single" w:sz="8" w:space="0" w:color="auto"/>
              <w:left w:val="nil"/>
              <w:bottom w:val="single" w:sz="8" w:space="0" w:color="000000"/>
              <w:right w:val="nil"/>
            </w:tcBorders>
            <w:vAlign w:val="center"/>
            <w:hideMark/>
          </w:tcPr>
          <w:p w14:paraId="2DAA3CC4" w14:textId="77777777" w:rsidR="008F6BB5" w:rsidRPr="00E57F7C" w:rsidRDefault="008F6BB5" w:rsidP="000C1E3A">
            <w:pPr>
              <w:spacing w:after="0" w:line="480" w:lineRule="auto"/>
              <w:rPr>
                <w:rFonts w:ascii="Calibri" w:eastAsia="Times New Roman" w:hAnsi="Calibri" w:cs="Times New Roman"/>
                <w:color w:val="000000"/>
              </w:rPr>
            </w:pPr>
          </w:p>
        </w:tc>
        <w:tc>
          <w:tcPr>
            <w:tcW w:w="911" w:type="dxa"/>
            <w:tcBorders>
              <w:top w:val="nil"/>
              <w:left w:val="nil"/>
              <w:bottom w:val="single" w:sz="8" w:space="0" w:color="auto"/>
              <w:right w:val="nil"/>
            </w:tcBorders>
            <w:shd w:val="clear" w:color="auto" w:fill="auto"/>
            <w:vAlign w:val="center"/>
            <w:hideMark/>
          </w:tcPr>
          <w:p w14:paraId="76E9FB1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F</w:t>
            </w:r>
          </w:p>
        </w:tc>
        <w:tc>
          <w:tcPr>
            <w:tcW w:w="911" w:type="dxa"/>
            <w:tcBorders>
              <w:top w:val="nil"/>
              <w:left w:val="nil"/>
              <w:bottom w:val="single" w:sz="8" w:space="0" w:color="auto"/>
              <w:right w:val="nil"/>
            </w:tcBorders>
            <w:shd w:val="clear" w:color="auto" w:fill="auto"/>
            <w:vAlign w:val="center"/>
            <w:hideMark/>
          </w:tcPr>
          <w:p w14:paraId="0951F9D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M</w:t>
            </w:r>
          </w:p>
        </w:tc>
        <w:tc>
          <w:tcPr>
            <w:tcW w:w="911" w:type="dxa"/>
            <w:tcBorders>
              <w:top w:val="nil"/>
              <w:left w:val="nil"/>
              <w:bottom w:val="single" w:sz="8" w:space="0" w:color="auto"/>
              <w:right w:val="nil"/>
            </w:tcBorders>
            <w:shd w:val="clear" w:color="auto" w:fill="auto"/>
            <w:vAlign w:val="center"/>
            <w:hideMark/>
          </w:tcPr>
          <w:p w14:paraId="28EB9E2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F</w:t>
            </w:r>
          </w:p>
        </w:tc>
        <w:tc>
          <w:tcPr>
            <w:tcW w:w="911" w:type="dxa"/>
            <w:tcBorders>
              <w:top w:val="nil"/>
              <w:left w:val="nil"/>
              <w:bottom w:val="single" w:sz="8" w:space="0" w:color="auto"/>
              <w:right w:val="nil"/>
            </w:tcBorders>
            <w:shd w:val="clear" w:color="auto" w:fill="auto"/>
            <w:vAlign w:val="center"/>
            <w:hideMark/>
          </w:tcPr>
          <w:p w14:paraId="721E21B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M</w:t>
            </w:r>
          </w:p>
        </w:tc>
        <w:tc>
          <w:tcPr>
            <w:tcW w:w="903" w:type="dxa"/>
            <w:tcBorders>
              <w:top w:val="nil"/>
              <w:left w:val="nil"/>
              <w:bottom w:val="single" w:sz="8" w:space="0" w:color="auto"/>
              <w:right w:val="nil"/>
            </w:tcBorders>
            <w:shd w:val="clear" w:color="auto" w:fill="auto"/>
            <w:noWrap/>
            <w:vAlign w:val="center"/>
            <w:hideMark/>
          </w:tcPr>
          <w:p w14:paraId="09005F7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F</w:t>
            </w:r>
          </w:p>
        </w:tc>
        <w:tc>
          <w:tcPr>
            <w:tcW w:w="903" w:type="dxa"/>
            <w:tcBorders>
              <w:top w:val="nil"/>
              <w:left w:val="nil"/>
              <w:bottom w:val="single" w:sz="8" w:space="0" w:color="auto"/>
              <w:right w:val="nil"/>
            </w:tcBorders>
            <w:shd w:val="clear" w:color="auto" w:fill="auto"/>
            <w:noWrap/>
            <w:vAlign w:val="center"/>
            <w:hideMark/>
          </w:tcPr>
          <w:p w14:paraId="6E5C41E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M</w:t>
            </w:r>
          </w:p>
        </w:tc>
        <w:tc>
          <w:tcPr>
            <w:tcW w:w="911" w:type="dxa"/>
            <w:tcBorders>
              <w:top w:val="nil"/>
              <w:left w:val="nil"/>
              <w:bottom w:val="single" w:sz="8" w:space="0" w:color="auto"/>
              <w:right w:val="nil"/>
            </w:tcBorders>
            <w:shd w:val="clear" w:color="auto" w:fill="auto"/>
            <w:noWrap/>
            <w:vAlign w:val="center"/>
            <w:hideMark/>
          </w:tcPr>
          <w:p w14:paraId="6459590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 xml:space="preserve">Count </w:t>
            </w:r>
          </w:p>
        </w:tc>
        <w:tc>
          <w:tcPr>
            <w:tcW w:w="911" w:type="dxa"/>
            <w:tcBorders>
              <w:top w:val="nil"/>
              <w:left w:val="nil"/>
              <w:bottom w:val="single" w:sz="8" w:space="0" w:color="auto"/>
              <w:right w:val="nil"/>
            </w:tcBorders>
            <w:shd w:val="clear" w:color="auto" w:fill="auto"/>
            <w:vAlign w:val="center"/>
            <w:hideMark/>
          </w:tcPr>
          <w:p w14:paraId="52B8D27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w:t>
            </w:r>
          </w:p>
        </w:tc>
      </w:tr>
      <w:tr w:rsidR="008F6BB5" w:rsidRPr="00E57F7C" w14:paraId="2A9F58A5" w14:textId="77777777" w:rsidTr="000C1E3A">
        <w:trPr>
          <w:trHeight w:val="304"/>
        </w:trPr>
        <w:tc>
          <w:tcPr>
            <w:tcW w:w="8568" w:type="dxa"/>
            <w:gridSpan w:val="9"/>
            <w:tcBorders>
              <w:top w:val="nil"/>
              <w:left w:val="nil"/>
              <w:bottom w:val="nil"/>
              <w:right w:val="nil"/>
            </w:tcBorders>
            <w:shd w:val="clear" w:color="auto" w:fill="auto"/>
            <w:noWrap/>
            <w:vAlign w:val="center"/>
            <w:hideMark/>
          </w:tcPr>
          <w:p w14:paraId="31266FE4" w14:textId="53D79223" w:rsidR="008F6BB5" w:rsidRPr="00E57F7C" w:rsidRDefault="009F2213" w:rsidP="000C1E3A">
            <w:pPr>
              <w:spacing w:after="0" w:line="480" w:lineRule="auto"/>
              <w:jc w:val="center"/>
              <w:rPr>
                <w:rFonts w:ascii="Calibri" w:eastAsia="Times New Roman" w:hAnsi="Calibri" w:cs="Times New Roman"/>
                <w:i/>
                <w:iCs/>
                <w:color w:val="000000"/>
              </w:rPr>
            </w:pPr>
            <w:r>
              <w:rPr>
                <w:rFonts w:ascii="Calibri" w:eastAsia="Times New Roman" w:hAnsi="Calibri" w:cs="Times New Roman"/>
                <w:i/>
                <w:iCs/>
                <w:color w:val="000000"/>
              </w:rPr>
              <w:t xml:space="preserve">2015 Sample, </w:t>
            </w:r>
            <w:r w:rsidR="008F6BB5" w:rsidRPr="00E57F7C">
              <w:rPr>
                <w:rFonts w:ascii="Calibri" w:eastAsia="Times New Roman" w:hAnsi="Calibri" w:cs="Times New Roman"/>
                <w:i/>
                <w:iCs/>
                <w:color w:val="000000"/>
              </w:rPr>
              <w:t>Post-Spawn 2016</w:t>
            </w:r>
          </w:p>
        </w:tc>
      </w:tr>
      <w:tr w:rsidR="008F6BB5" w:rsidRPr="00E57F7C" w14:paraId="6059160D" w14:textId="77777777" w:rsidTr="000C1E3A">
        <w:trPr>
          <w:trHeight w:val="304"/>
        </w:trPr>
        <w:tc>
          <w:tcPr>
            <w:tcW w:w="1289" w:type="dxa"/>
            <w:tcBorders>
              <w:top w:val="nil"/>
              <w:left w:val="nil"/>
              <w:bottom w:val="nil"/>
              <w:right w:val="nil"/>
            </w:tcBorders>
            <w:shd w:val="clear" w:color="auto" w:fill="auto"/>
            <w:noWrap/>
            <w:vAlign w:val="center"/>
            <w:hideMark/>
          </w:tcPr>
          <w:p w14:paraId="3E186B1D"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Entiat</w:t>
            </w:r>
          </w:p>
        </w:tc>
        <w:tc>
          <w:tcPr>
            <w:tcW w:w="911" w:type="dxa"/>
            <w:tcBorders>
              <w:top w:val="nil"/>
              <w:left w:val="nil"/>
              <w:bottom w:val="nil"/>
              <w:right w:val="nil"/>
            </w:tcBorders>
            <w:shd w:val="clear" w:color="auto" w:fill="auto"/>
            <w:vAlign w:val="center"/>
            <w:hideMark/>
          </w:tcPr>
          <w:p w14:paraId="49D201B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911" w:type="dxa"/>
            <w:tcBorders>
              <w:top w:val="nil"/>
              <w:left w:val="nil"/>
              <w:bottom w:val="nil"/>
              <w:right w:val="nil"/>
            </w:tcBorders>
            <w:shd w:val="clear" w:color="auto" w:fill="auto"/>
            <w:vAlign w:val="center"/>
            <w:hideMark/>
          </w:tcPr>
          <w:p w14:paraId="18989C9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911" w:type="dxa"/>
            <w:tcBorders>
              <w:top w:val="nil"/>
              <w:left w:val="nil"/>
              <w:bottom w:val="nil"/>
              <w:right w:val="nil"/>
            </w:tcBorders>
            <w:shd w:val="clear" w:color="auto" w:fill="auto"/>
            <w:vAlign w:val="center"/>
            <w:hideMark/>
          </w:tcPr>
          <w:p w14:paraId="31BB9E1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911" w:type="dxa"/>
            <w:tcBorders>
              <w:top w:val="nil"/>
              <w:left w:val="nil"/>
              <w:bottom w:val="nil"/>
              <w:right w:val="nil"/>
            </w:tcBorders>
            <w:shd w:val="clear" w:color="auto" w:fill="auto"/>
            <w:vAlign w:val="center"/>
            <w:hideMark/>
          </w:tcPr>
          <w:p w14:paraId="05AD181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w:t>
            </w:r>
          </w:p>
        </w:tc>
        <w:tc>
          <w:tcPr>
            <w:tcW w:w="903" w:type="dxa"/>
            <w:tcBorders>
              <w:top w:val="nil"/>
              <w:left w:val="nil"/>
              <w:bottom w:val="nil"/>
              <w:right w:val="nil"/>
            </w:tcBorders>
            <w:shd w:val="clear" w:color="auto" w:fill="auto"/>
            <w:noWrap/>
            <w:vAlign w:val="center"/>
            <w:hideMark/>
          </w:tcPr>
          <w:p w14:paraId="5C8249F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(55)</w:t>
            </w:r>
          </w:p>
        </w:tc>
        <w:tc>
          <w:tcPr>
            <w:tcW w:w="903" w:type="dxa"/>
            <w:tcBorders>
              <w:top w:val="nil"/>
              <w:left w:val="nil"/>
              <w:bottom w:val="nil"/>
              <w:right w:val="nil"/>
            </w:tcBorders>
            <w:shd w:val="clear" w:color="auto" w:fill="auto"/>
            <w:noWrap/>
            <w:vAlign w:val="center"/>
            <w:hideMark/>
          </w:tcPr>
          <w:p w14:paraId="0D5BEB7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(45)</w:t>
            </w:r>
          </w:p>
        </w:tc>
        <w:tc>
          <w:tcPr>
            <w:tcW w:w="911" w:type="dxa"/>
            <w:tcBorders>
              <w:top w:val="nil"/>
              <w:left w:val="nil"/>
              <w:bottom w:val="nil"/>
              <w:right w:val="nil"/>
            </w:tcBorders>
            <w:shd w:val="clear" w:color="auto" w:fill="auto"/>
            <w:noWrap/>
            <w:vAlign w:val="center"/>
            <w:hideMark/>
          </w:tcPr>
          <w:p w14:paraId="1A63DA5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11</w:t>
            </w:r>
          </w:p>
        </w:tc>
        <w:tc>
          <w:tcPr>
            <w:tcW w:w="911" w:type="dxa"/>
            <w:tcBorders>
              <w:top w:val="nil"/>
              <w:left w:val="nil"/>
              <w:bottom w:val="nil"/>
              <w:right w:val="nil"/>
            </w:tcBorders>
            <w:shd w:val="clear" w:color="auto" w:fill="auto"/>
            <w:noWrap/>
            <w:vAlign w:val="center"/>
            <w:hideMark/>
          </w:tcPr>
          <w:p w14:paraId="03BC0D5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(65)</w:t>
            </w:r>
          </w:p>
        </w:tc>
      </w:tr>
      <w:tr w:rsidR="008F6BB5" w:rsidRPr="00E57F7C" w14:paraId="4A9B171B" w14:textId="77777777" w:rsidTr="000C1E3A">
        <w:trPr>
          <w:trHeight w:val="304"/>
        </w:trPr>
        <w:tc>
          <w:tcPr>
            <w:tcW w:w="1289" w:type="dxa"/>
            <w:tcBorders>
              <w:top w:val="nil"/>
              <w:left w:val="nil"/>
              <w:bottom w:val="nil"/>
              <w:right w:val="nil"/>
            </w:tcBorders>
            <w:shd w:val="clear" w:color="auto" w:fill="auto"/>
            <w:noWrap/>
            <w:vAlign w:val="center"/>
            <w:hideMark/>
          </w:tcPr>
          <w:p w14:paraId="54AFE130"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Methow</w:t>
            </w:r>
          </w:p>
        </w:tc>
        <w:tc>
          <w:tcPr>
            <w:tcW w:w="911" w:type="dxa"/>
            <w:tcBorders>
              <w:top w:val="nil"/>
              <w:left w:val="nil"/>
              <w:bottom w:val="nil"/>
              <w:right w:val="nil"/>
            </w:tcBorders>
            <w:shd w:val="clear" w:color="auto" w:fill="auto"/>
            <w:vAlign w:val="center"/>
            <w:hideMark/>
          </w:tcPr>
          <w:p w14:paraId="7A5EE0E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911" w:type="dxa"/>
            <w:tcBorders>
              <w:top w:val="nil"/>
              <w:left w:val="nil"/>
              <w:bottom w:val="nil"/>
              <w:right w:val="nil"/>
            </w:tcBorders>
            <w:shd w:val="clear" w:color="auto" w:fill="auto"/>
            <w:vAlign w:val="center"/>
            <w:hideMark/>
          </w:tcPr>
          <w:p w14:paraId="24E7D2E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911" w:type="dxa"/>
            <w:tcBorders>
              <w:top w:val="nil"/>
              <w:left w:val="nil"/>
              <w:bottom w:val="nil"/>
              <w:right w:val="nil"/>
            </w:tcBorders>
            <w:shd w:val="clear" w:color="auto" w:fill="auto"/>
            <w:vAlign w:val="center"/>
            <w:hideMark/>
          </w:tcPr>
          <w:p w14:paraId="6C934DB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911" w:type="dxa"/>
            <w:tcBorders>
              <w:top w:val="nil"/>
              <w:left w:val="nil"/>
              <w:bottom w:val="nil"/>
              <w:right w:val="nil"/>
            </w:tcBorders>
            <w:shd w:val="clear" w:color="auto" w:fill="auto"/>
            <w:vAlign w:val="center"/>
            <w:hideMark/>
          </w:tcPr>
          <w:p w14:paraId="6A198F9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903" w:type="dxa"/>
            <w:tcBorders>
              <w:top w:val="nil"/>
              <w:left w:val="nil"/>
              <w:bottom w:val="nil"/>
              <w:right w:val="nil"/>
            </w:tcBorders>
            <w:shd w:val="clear" w:color="auto" w:fill="auto"/>
            <w:noWrap/>
            <w:vAlign w:val="center"/>
            <w:hideMark/>
          </w:tcPr>
          <w:p w14:paraId="71A5941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(71)</w:t>
            </w:r>
          </w:p>
        </w:tc>
        <w:tc>
          <w:tcPr>
            <w:tcW w:w="903" w:type="dxa"/>
            <w:tcBorders>
              <w:top w:val="nil"/>
              <w:left w:val="nil"/>
              <w:bottom w:val="nil"/>
              <w:right w:val="nil"/>
            </w:tcBorders>
            <w:shd w:val="clear" w:color="auto" w:fill="auto"/>
            <w:noWrap/>
            <w:vAlign w:val="center"/>
            <w:hideMark/>
          </w:tcPr>
          <w:p w14:paraId="782F8EE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(29)</w:t>
            </w:r>
          </w:p>
        </w:tc>
        <w:tc>
          <w:tcPr>
            <w:tcW w:w="911" w:type="dxa"/>
            <w:tcBorders>
              <w:top w:val="nil"/>
              <w:left w:val="nil"/>
              <w:bottom w:val="nil"/>
              <w:right w:val="nil"/>
            </w:tcBorders>
            <w:shd w:val="clear" w:color="auto" w:fill="auto"/>
            <w:noWrap/>
            <w:vAlign w:val="center"/>
            <w:hideMark/>
          </w:tcPr>
          <w:p w14:paraId="5389E54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21</w:t>
            </w:r>
          </w:p>
        </w:tc>
        <w:tc>
          <w:tcPr>
            <w:tcW w:w="911" w:type="dxa"/>
            <w:tcBorders>
              <w:top w:val="nil"/>
              <w:left w:val="nil"/>
              <w:bottom w:val="nil"/>
              <w:right w:val="nil"/>
            </w:tcBorders>
            <w:shd w:val="clear" w:color="auto" w:fill="auto"/>
            <w:noWrap/>
            <w:vAlign w:val="center"/>
            <w:hideMark/>
          </w:tcPr>
          <w:p w14:paraId="6C2E630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(37)</w:t>
            </w:r>
          </w:p>
        </w:tc>
      </w:tr>
      <w:tr w:rsidR="008F6BB5" w:rsidRPr="00E57F7C" w14:paraId="798E5B15" w14:textId="77777777" w:rsidTr="000C1E3A">
        <w:trPr>
          <w:trHeight w:val="304"/>
        </w:trPr>
        <w:tc>
          <w:tcPr>
            <w:tcW w:w="1289" w:type="dxa"/>
            <w:tcBorders>
              <w:top w:val="nil"/>
              <w:left w:val="nil"/>
              <w:bottom w:val="nil"/>
              <w:right w:val="nil"/>
            </w:tcBorders>
            <w:shd w:val="clear" w:color="auto" w:fill="auto"/>
            <w:noWrap/>
            <w:vAlign w:val="center"/>
            <w:hideMark/>
          </w:tcPr>
          <w:p w14:paraId="3AD24CF0"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Okanogan</w:t>
            </w:r>
          </w:p>
        </w:tc>
        <w:tc>
          <w:tcPr>
            <w:tcW w:w="911" w:type="dxa"/>
            <w:tcBorders>
              <w:top w:val="nil"/>
              <w:left w:val="nil"/>
              <w:bottom w:val="nil"/>
              <w:right w:val="nil"/>
            </w:tcBorders>
            <w:shd w:val="clear" w:color="auto" w:fill="auto"/>
            <w:vAlign w:val="center"/>
            <w:hideMark/>
          </w:tcPr>
          <w:p w14:paraId="30DE5CC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911" w:type="dxa"/>
            <w:tcBorders>
              <w:top w:val="nil"/>
              <w:left w:val="nil"/>
              <w:bottom w:val="nil"/>
              <w:right w:val="nil"/>
            </w:tcBorders>
            <w:shd w:val="clear" w:color="auto" w:fill="auto"/>
            <w:vAlign w:val="center"/>
            <w:hideMark/>
          </w:tcPr>
          <w:p w14:paraId="5D99B34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911" w:type="dxa"/>
            <w:tcBorders>
              <w:top w:val="nil"/>
              <w:left w:val="nil"/>
              <w:bottom w:val="nil"/>
              <w:right w:val="nil"/>
            </w:tcBorders>
            <w:shd w:val="clear" w:color="auto" w:fill="auto"/>
            <w:vAlign w:val="center"/>
            <w:hideMark/>
          </w:tcPr>
          <w:p w14:paraId="6C7F901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911" w:type="dxa"/>
            <w:tcBorders>
              <w:top w:val="nil"/>
              <w:left w:val="nil"/>
              <w:bottom w:val="nil"/>
              <w:right w:val="nil"/>
            </w:tcBorders>
            <w:shd w:val="clear" w:color="auto" w:fill="auto"/>
            <w:vAlign w:val="center"/>
            <w:hideMark/>
          </w:tcPr>
          <w:p w14:paraId="74C7D8BC"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903" w:type="dxa"/>
            <w:tcBorders>
              <w:top w:val="nil"/>
              <w:left w:val="nil"/>
              <w:bottom w:val="nil"/>
              <w:right w:val="nil"/>
            </w:tcBorders>
            <w:shd w:val="clear" w:color="auto" w:fill="auto"/>
            <w:noWrap/>
            <w:vAlign w:val="center"/>
            <w:hideMark/>
          </w:tcPr>
          <w:p w14:paraId="31D2936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(76)</w:t>
            </w:r>
          </w:p>
        </w:tc>
        <w:tc>
          <w:tcPr>
            <w:tcW w:w="903" w:type="dxa"/>
            <w:tcBorders>
              <w:top w:val="nil"/>
              <w:left w:val="nil"/>
              <w:bottom w:val="nil"/>
              <w:right w:val="nil"/>
            </w:tcBorders>
            <w:shd w:val="clear" w:color="auto" w:fill="auto"/>
            <w:noWrap/>
            <w:vAlign w:val="center"/>
            <w:hideMark/>
          </w:tcPr>
          <w:p w14:paraId="766E31B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(24)</w:t>
            </w:r>
          </w:p>
        </w:tc>
        <w:tc>
          <w:tcPr>
            <w:tcW w:w="911" w:type="dxa"/>
            <w:tcBorders>
              <w:top w:val="nil"/>
              <w:left w:val="nil"/>
              <w:bottom w:val="nil"/>
              <w:right w:val="nil"/>
            </w:tcBorders>
            <w:shd w:val="clear" w:color="auto" w:fill="auto"/>
            <w:noWrap/>
            <w:vAlign w:val="center"/>
            <w:hideMark/>
          </w:tcPr>
          <w:p w14:paraId="7C76C62C"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21</w:t>
            </w:r>
          </w:p>
        </w:tc>
        <w:tc>
          <w:tcPr>
            <w:tcW w:w="911" w:type="dxa"/>
            <w:tcBorders>
              <w:top w:val="nil"/>
              <w:left w:val="nil"/>
              <w:bottom w:val="nil"/>
              <w:right w:val="nil"/>
            </w:tcBorders>
            <w:shd w:val="clear" w:color="auto" w:fill="auto"/>
            <w:noWrap/>
            <w:vAlign w:val="center"/>
            <w:hideMark/>
          </w:tcPr>
          <w:p w14:paraId="739D6DE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(54)</w:t>
            </w:r>
          </w:p>
        </w:tc>
      </w:tr>
      <w:tr w:rsidR="008F6BB5" w:rsidRPr="00E57F7C" w14:paraId="597E38F9" w14:textId="77777777" w:rsidTr="000C1E3A">
        <w:trPr>
          <w:trHeight w:val="304"/>
        </w:trPr>
        <w:tc>
          <w:tcPr>
            <w:tcW w:w="1289" w:type="dxa"/>
            <w:tcBorders>
              <w:top w:val="nil"/>
              <w:left w:val="nil"/>
              <w:bottom w:val="nil"/>
              <w:right w:val="nil"/>
            </w:tcBorders>
            <w:shd w:val="clear" w:color="auto" w:fill="auto"/>
            <w:noWrap/>
            <w:vAlign w:val="center"/>
            <w:hideMark/>
          </w:tcPr>
          <w:p w14:paraId="654933EE"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Wenatchee</w:t>
            </w:r>
          </w:p>
        </w:tc>
        <w:tc>
          <w:tcPr>
            <w:tcW w:w="911" w:type="dxa"/>
            <w:tcBorders>
              <w:top w:val="nil"/>
              <w:left w:val="nil"/>
              <w:bottom w:val="nil"/>
              <w:right w:val="nil"/>
            </w:tcBorders>
            <w:shd w:val="clear" w:color="auto" w:fill="auto"/>
            <w:vAlign w:val="center"/>
            <w:hideMark/>
          </w:tcPr>
          <w:p w14:paraId="445A22A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12</w:t>
            </w:r>
          </w:p>
        </w:tc>
        <w:tc>
          <w:tcPr>
            <w:tcW w:w="911" w:type="dxa"/>
            <w:tcBorders>
              <w:top w:val="nil"/>
              <w:left w:val="nil"/>
              <w:bottom w:val="nil"/>
              <w:right w:val="nil"/>
            </w:tcBorders>
            <w:shd w:val="clear" w:color="auto" w:fill="auto"/>
            <w:vAlign w:val="center"/>
            <w:hideMark/>
          </w:tcPr>
          <w:p w14:paraId="50F1324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911" w:type="dxa"/>
            <w:tcBorders>
              <w:top w:val="nil"/>
              <w:left w:val="nil"/>
              <w:bottom w:val="nil"/>
              <w:right w:val="nil"/>
            </w:tcBorders>
            <w:shd w:val="clear" w:color="auto" w:fill="auto"/>
            <w:vAlign w:val="center"/>
            <w:hideMark/>
          </w:tcPr>
          <w:p w14:paraId="5023533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14</w:t>
            </w:r>
          </w:p>
        </w:tc>
        <w:tc>
          <w:tcPr>
            <w:tcW w:w="911" w:type="dxa"/>
            <w:tcBorders>
              <w:top w:val="nil"/>
              <w:left w:val="nil"/>
              <w:bottom w:val="nil"/>
              <w:right w:val="nil"/>
            </w:tcBorders>
            <w:shd w:val="clear" w:color="auto" w:fill="auto"/>
            <w:vAlign w:val="center"/>
            <w:hideMark/>
          </w:tcPr>
          <w:p w14:paraId="763C5B5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903" w:type="dxa"/>
            <w:tcBorders>
              <w:top w:val="nil"/>
              <w:left w:val="nil"/>
              <w:bottom w:val="nil"/>
              <w:right w:val="nil"/>
            </w:tcBorders>
            <w:shd w:val="clear" w:color="auto" w:fill="auto"/>
            <w:noWrap/>
            <w:vAlign w:val="center"/>
            <w:hideMark/>
          </w:tcPr>
          <w:p w14:paraId="0489FEB1"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(67)</w:t>
            </w:r>
          </w:p>
        </w:tc>
        <w:tc>
          <w:tcPr>
            <w:tcW w:w="903" w:type="dxa"/>
            <w:tcBorders>
              <w:top w:val="nil"/>
              <w:left w:val="nil"/>
              <w:bottom w:val="nil"/>
              <w:right w:val="nil"/>
            </w:tcBorders>
            <w:shd w:val="clear" w:color="auto" w:fill="auto"/>
            <w:noWrap/>
            <w:vAlign w:val="center"/>
            <w:hideMark/>
          </w:tcPr>
          <w:p w14:paraId="3CFC822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(33)</w:t>
            </w:r>
          </w:p>
        </w:tc>
        <w:tc>
          <w:tcPr>
            <w:tcW w:w="911" w:type="dxa"/>
            <w:tcBorders>
              <w:top w:val="nil"/>
              <w:left w:val="nil"/>
              <w:bottom w:val="nil"/>
              <w:right w:val="nil"/>
            </w:tcBorders>
            <w:shd w:val="clear" w:color="auto" w:fill="auto"/>
            <w:noWrap/>
            <w:vAlign w:val="center"/>
            <w:hideMark/>
          </w:tcPr>
          <w:p w14:paraId="3E1AC2D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39</w:t>
            </w:r>
          </w:p>
        </w:tc>
        <w:tc>
          <w:tcPr>
            <w:tcW w:w="911" w:type="dxa"/>
            <w:tcBorders>
              <w:top w:val="nil"/>
              <w:left w:val="nil"/>
              <w:bottom w:val="nil"/>
              <w:right w:val="nil"/>
            </w:tcBorders>
            <w:shd w:val="clear" w:color="auto" w:fill="auto"/>
            <w:noWrap/>
            <w:vAlign w:val="center"/>
            <w:hideMark/>
          </w:tcPr>
          <w:p w14:paraId="23B107A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(75)</w:t>
            </w:r>
          </w:p>
        </w:tc>
      </w:tr>
      <w:tr w:rsidR="008F6BB5" w:rsidRPr="00E57F7C" w14:paraId="44D9D6EC" w14:textId="77777777" w:rsidTr="000C1E3A">
        <w:trPr>
          <w:trHeight w:val="304"/>
        </w:trPr>
        <w:tc>
          <w:tcPr>
            <w:tcW w:w="1289" w:type="dxa"/>
            <w:tcBorders>
              <w:top w:val="nil"/>
              <w:left w:val="nil"/>
              <w:bottom w:val="nil"/>
              <w:right w:val="nil"/>
            </w:tcBorders>
            <w:shd w:val="clear" w:color="auto" w:fill="auto"/>
            <w:noWrap/>
            <w:vAlign w:val="center"/>
            <w:hideMark/>
          </w:tcPr>
          <w:p w14:paraId="5A5C9CF8"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Total</w:t>
            </w:r>
          </w:p>
        </w:tc>
        <w:tc>
          <w:tcPr>
            <w:tcW w:w="911" w:type="dxa"/>
            <w:tcBorders>
              <w:top w:val="nil"/>
              <w:left w:val="nil"/>
              <w:bottom w:val="nil"/>
              <w:right w:val="nil"/>
            </w:tcBorders>
            <w:shd w:val="clear" w:color="auto" w:fill="auto"/>
            <w:vAlign w:val="center"/>
            <w:hideMark/>
          </w:tcPr>
          <w:p w14:paraId="2DFEC13E"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27</w:t>
            </w:r>
          </w:p>
        </w:tc>
        <w:tc>
          <w:tcPr>
            <w:tcW w:w="911" w:type="dxa"/>
            <w:tcBorders>
              <w:top w:val="nil"/>
              <w:left w:val="nil"/>
              <w:bottom w:val="nil"/>
              <w:right w:val="nil"/>
            </w:tcBorders>
            <w:shd w:val="clear" w:color="auto" w:fill="auto"/>
            <w:vAlign w:val="center"/>
            <w:hideMark/>
          </w:tcPr>
          <w:p w14:paraId="214837A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14</w:t>
            </w:r>
          </w:p>
        </w:tc>
        <w:tc>
          <w:tcPr>
            <w:tcW w:w="911" w:type="dxa"/>
            <w:tcBorders>
              <w:top w:val="nil"/>
              <w:left w:val="nil"/>
              <w:bottom w:val="nil"/>
              <w:right w:val="nil"/>
            </w:tcBorders>
            <w:shd w:val="clear" w:color="auto" w:fill="auto"/>
            <w:vAlign w:val="center"/>
            <w:hideMark/>
          </w:tcPr>
          <w:p w14:paraId="6A8AAF4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36</w:t>
            </w:r>
          </w:p>
        </w:tc>
        <w:tc>
          <w:tcPr>
            <w:tcW w:w="911" w:type="dxa"/>
            <w:tcBorders>
              <w:top w:val="nil"/>
              <w:left w:val="nil"/>
              <w:bottom w:val="nil"/>
              <w:right w:val="nil"/>
            </w:tcBorders>
            <w:shd w:val="clear" w:color="auto" w:fill="auto"/>
            <w:vAlign w:val="center"/>
            <w:hideMark/>
          </w:tcPr>
          <w:p w14:paraId="6572C21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15</w:t>
            </w:r>
          </w:p>
        </w:tc>
        <w:tc>
          <w:tcPr>
            <w:tcW w:w="903" w:type="dxa"/>
            <w:tcBorders>
              <w:top w:val="nil"/>
              <w:left w:val="nil"/>
              <w:bottom w:val="nil"/>
              <w:right w:val="nil"/>
            </w:tcBorders>
            <w:shd w:val="clear" w:color="auto" w:fill="auto"/>
            <w:noWrap/>
            <w:vAlign w:val="center"/>
            <w:hideMark/>
          </w:tcPr>
          <w:p w14:paraId="7E8D700E"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(69)</w:t>
            </w:r>
          </w:p>
        </w:tc>
        <w:tc>
          <w:tcPr>
            <w:tcW w:w="903" w:type="dxa"/>
            <w:tcBorders>
              <w:top w:val="nil"/>
              <w:left w:val="nil"/>
              <w:bottom w:val="nil"/>
              <w:right w:val="nil"/>
            </w:tcBorders>
            <w:shd w:val="clear" w:color="auto" w:fill="auto"/>
            <w:noWrap/>
            <w:vAlign w:val="center"/>
            <w:hideMark/>
          </w:tcPr>
          <w:p w14:paraId="1310B8A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(31)</w:t>
            </w:r>
          </w:p>
        </w:tc>
        <w:tc>
          <w:tcPr>
            <w:tcW w:w="911" w:type="dxa"/>
            <w:tcBorders>
              <w:top w:val="nil"/>
              <w:left w:val="nil"/>
              <w:bottom w:val="nil"/>
              <w:right w:val="nil"/>
            </w:tcBorders>
            <w:shd w:val="clear" w:color="auto" w:fill="auto"/>
            <w:vAlign w:val="center"/>
            <w:hideMark/>
          </w:tcPr>
          <w:p w14:paraId="0388CA5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92</w:t>
            </w:r>
          </w:p>
        </w:tc>
        <w:tc>
          <w:tcPr>
            <w:tcW w:w="911" w:type="dxa"/>
            <w:tcBorders>
              <w:top w:val="nil"/>
              <w:left w:val="nil"/>
              <w:bottom w:val="nil"/>
              <w:right w:val="nil"/>
            </w:tcBorders>
            <w:shd w:val="clear" w:color="auto" w:fill="auto"/>
            <w:noWrap/>
            <w:vAlign w:val="center"/>
            <w:hideMark/>
          </w:tcPr>
          <w:p w14:paraId="31C7461F"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(56)</w:t>
            </w:r>
          </w:p>
        </w:tc>
      </w:tr>
      <w:tr w:rsidR="008F6BB5" w:rsidRPr="00E57F7C" w14:paraId="2FF778A7" w14:textId="77777777" w:rsidTr="000C1E3A">
        <w:trPr>
          <w:trHeight w:val="304"/>
        </w:trPr>
        <w:tc>
          <w:tcPr>
            <w:tcW w:w="8568" w:type="dxa"/>
            <w:gridSpan w:val="9"/>
            <w:tcBorders>
              <w:top w:val="nil"/>
              <w:left w:val="nil"/>
              <w:bottom w:val="nil"/>
              <w:right w:val="nil"/>
            </w:tcBorders>
            <w:shd w:val="clear" w:color="auto" w:fill="auto"/>
            <w:noWrap/>
            <w:vAlign w:val="center"/>
            <w:hideMark/>
          </w:tcPr>
          <w:p w14:paraId="7416F665" w14:textId="100E1C90" w:rsidR="008F6BB5" w:rsidRPr="00E57F7C" w:rsidRDefault="009F2213" w:rsidP="006855B1">
            <w:pPr>
              <w:spacing w:after="0" w:line="480" w:lineRule="auto"/>
              <w:ind w:left="2160" w:hanging="2160"/>
              <w:jc w:val="center"/>
              <w:rPr>
                <w:rFonts w:ascii="Calibri" w:eastAsia="Times New Roman" w:hAnsi="Calibri" w:cs="Times New Roman"/>
                <w:i/>
                <w:iCs/>
                <w:color w:val="000000"/>
              </w:rPr>
            </w:pPr>
            <w:r>
              <w:rPr>
                <w:rFonts w:ascii="Calibri" w:eastAsia="Times New Roman" w:hAnsi="Calibri" w:cs="Times New Roman"/>
                <w:i/>
                <w:iCs/>
                <w:color w:val="000000"/>
              </w:rPr>
              <w:t xml:space="preserve">2016 Sample, </w:t>
            </w:r>
            <w:r w:rsidR="008F6BB5" w:rsidRPr="00E57F7C">
              <w:rPr>
                <w:rFonts w:ascii="Calibri" w:eastAsia="Times New Roman" w:hAnsi="Calibri" w:cs="Times New Roman"/>
                <w:i/>
                <w:iCs/>
                <w:color w:val="000000"/>
              </w:rPr>
              <w:t>Post-Spawn 2017</w:t>
            </w:r>
          </w:p>
        </w:tc>
      </w:tr>
      <w:tr w:rsidR="008F6BB5" w:rsidRPr="00E57F7C" w14:paraId="7A58D5B7" w14:textId="77777777" w:rsidTr="000C1E3A">
        <w:trPr>
          <w:trHeight w:val="304"/>
        </w:trPr>
        <w:tc>
          <w:tcPr>
            <w:tcW w:w="1289" w:type="dxa"/>
            <w:tcBorders>
              <w:top w:val="nil"/>
              <w:left w:val="nil"/>
              <w:bottom w:val="nil"/>
              <w:right w:val="nil"/>
            </w:tcBorders>
            <w:shd w:val="clear" w:color="auto" w:fill="auto"/>
            <w:noWrap/>
            <w:vAlign w:val="center"/>
            <w:hideMark/>
          </w:tcPr>
          <w:p w14:paraId="43DC712A"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Entiat</w:t>
            </w:r>
          </w:p>
        </w:tc>
        <w:tc>
          <w:tcPr>
            <w:tcW w:w="911" w:type="dxa"/>
            <w:tcBorders>
              <w:top w:val="nil"/>
              <w:left w:val="nil"/>
              <w:bottom w:val="nil"/>
              <w:right w:val="nil"/>
            </w:tcBorders>
            <w:shd w:val="clear" w:color="auto" w:fill="auto"/>
            <w:noWrap/>
            <w:vAlign w:val="center"/>
            <w:hideMark/>
          </w:tcPr>
          <w:p w14:paraId="7AEE319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911" w:type="dxa"/>
            <w:tcBorders>
              <w:top w:val="nil"/>
              <w:left w:val="nil"/>
              <w:bottom w:val="nil"/>
              <w:right w:val="nil"/>
            </w:tcBorders>
            <w:shd w:val="clear" w:color="auto" w:fill="auto"/>
            <w:noWrap/>
            <w:vAlign w:val="center"/>
            <w:hideMark/>
          </w:tcPr>
          <w:p w14:paraId="1EF09BA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911" w:type="dxa"/>
            <w:tcBorders>
              <w:top w:val="nil"/>
              <w:left w:val="nil"/>
              <w:bottom w:val="nil"/>
              <w:right w:val="nil"/>
            </w:tcBorders>
            <w:shd w:val="clear" w:color="auto" w:fill="auto"/>
            <w:noWrap/>
            <w:vAlign w:val="center"/>
            <w:hideMark/>
          </w:tcPr>
          <w:p w14:paraId="0F90725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911" w:type="dxa"/>
            <w:tcBorders>
              <w:top w:val="nil"/>
              <w:left w:val="nil"/>
              <w:bottom w:val="nil"/>
              <w:right w:val="nil"/>
            </w:tcBorders>
            <w:shd w:val="clear" w:color="auto" w:fill="auto"/>
            <w:noWrap/>
            <w:vAlign w:val="center"/>
            <w:hideMark/>
          </w:tcPr>
          <w:p w14:paraId="337F6C8A"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903" w:type="dxa"/>
            <w:tcBorders>
              <w:top w:val="nil"/>
              <w:left w:val="nil"/>
              <w:bottom w:val="nil"/>
              <w:right w:val="nil"/>
            </w:tcBorders>
            <w:shd w:val="clear" w:color="auto" w:fill="auto"/>
            <w:noWrap/>
            <w:vAlign w:val="center"/>
            <w:hideMark/>
          </w:tcPr>
          <w:p w14:paraId="3A73CA6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(38)</w:t>
            </w:r>
          </w:p>
        </w:tc>
        <w:tc>
          <w:tcPr>
            <w:tcW w:w="903" w:type="dxa"/>
            <w:tcBorders>
              <w:top w:val="nil"/>
              <w:left w:val="nil"/>
              <w:bottom w:val="nil"/>
              <w:right w:val="nil"/>
            </w:tcBorders>
            <w:shd w:val="clear" w:color="auto" w:fill="auto"/>
            <w:noWrap/>
            <w:vAlign w:val="center"/>
            <w:hideMark/>
          </w:tcPr>
          <w:p w14:paraId="07292E0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(62)</w:t>
            </w:r>
          </w:p>
        </w:tc>
        <w:tc>
          <w:tcPr>
            <w:tcW w:w="911" w:type="dxa"/>
            <w:tcBorders>
              <w:top w:val="nil"/>
              <w:left w:val="nil"/>
              <w:bottom w:val="nil"/>
              <w:right w:val="nil"/>
            </w:tcBorders>
            <w:shd w:val="clear" w:color="auto" w:fill="auto"/>
            <w:noWrap/>
            <w:vAlign w:val="center"/>
            <w:hideMark/>
          </w:tcPr>
          <w:p w14:paraId="51D6D2F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16</w:t>
            </w:r>
          </w:p>
        </w:tc>
        <w:tc>
          <w:tcPr>
            <w:tcW w:w="911" w:type="dxa"/>
            <w:tcBorders>
              <w:top w:val="nil"/>
              <w:left w:val="nil"/>
              <w:bottom w:val="nil"/>
              <w:right w:val="nil"/>
            </w:tcBorders>
            <w:shd w:val="clear" w:color="auto" w:fill="auto"/>
            <w:noWrap/>
            <w:vAlign w:val="center"/>
            <w:hideMark/>
          </w:tcPr>
          <w:p w14:paraId="396888E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(84)</w:t>
            </w:r>
          </w:p>
        </w:tc>
      </w:tr>
      <w:tr w:rsidR="008F6BB5" w:rsidRPr="00E57F7C" w14:paraId="3431E37E" w14:textId="77777777" w:rsidTr="000C1E3A">
        <w:trPr>
          <w:trHeight w:val="304"/>
        </w:trPr>
        <w:tc>
          <w:tcPr>
            <w:tcW w:w="1289" w:type="dxa"/>
            <w:tcBorders>
              <w:top w:val="nil"/>
              <w:left w:val="nil"/>
              <w:bottom w:val="nil"/>
              <w:right w:val="nil"/>
            </w:tcBorders>
            <w:shd w:val="clear" w:color="auto" w:fill="auto"/>
            <w:noWrap/>
            <w:vAlign w:val="center"/>
            <w:hideMark/>
          </w:tcPr>
          <w:p w14:paraId="3D0BB87B"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Methow</w:t>
            </w:r>
          </w:p>
        </w:tc>
        <w:tc>
          <w:tcPr>
            <w:tcW w:w="911" w:type="dxa"/>
            <w:tcBorders>
              <w:top w:val="nil"/>
              <w:left w:val="nil"/>
              <w:bottom w:val="nil"/>
              <w:right w:val="nil"/>
            </w:tcBorders>
            <w:shd w:val="clear" w:color="auto" w:fill="auto"/>
            <w:noWrap/>
            <w:vAlign w:val="center"/>
            <w:hideMark/>
          </w:tcPr>
          <w:p w14:paraId="05B108D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27</w:t>
            </w:r>
          </w:p>
        </w:tc>
        <w:tc>
          <w:tcPr>
            <w:tcW w:w="911" w:type="dxa"/>
            <w:tcBorders>
              <w:top w:val="nil"/>
              <w:left w:val="nil"/>
              <w:bottom w:val="nil"/>
              <w:right w:val="nil"/>
            </w:tcBorders>
            <w:shd w:val="clear" w:color="auto" w:fill="auto"/>
            <w:noWrap/>
            <w:vAlign w:val="center"/>
            <w:hideMark/>
          </w:tcPr>
          <w:p w14:paraId="73AD2F3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911" w:type="dxa"/>
            <w:tcBorders>
              <w:top w:val="nil"/>
              <w:left w:val="nil"/>
              <w:bottom w:val="nil"/>
              <w:right w:val="nil"/>
            </w:tcBorders>
            <w:shd w:val="clear" w:color="auto" w:fill="auto"/>
            <w:noWrap/>
            <w:vAlign w:val="center"/>
            <w:hideMark/>
          </w:tcPr>
          <w:p w14:paraId="55F94EA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911" w:type="dxa"/>
            <w:tcBorders>
              <w:top w:val="nil"/>
              <w:left w:val="nil"/>
              <w:bottom w:val="nil"/>
              <w:right w:val="nil"/>
            </w:tcBorders>
            <w:shd w:val="clear" w:color="auto" w:fill="auto"/>
            <w:noWrap/>
            <w:vAlign w:val="center"/>
            <w:hideMark/>
          </w:tcPr>
          <w:p w14:paraId="584A8E3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903" w:type="dxa"/>
            <w:tcBorders>
              <w:top w:val="nil"/>
              <w:left w:val="nil"/>
              <w:bottom w:val="nil"/>
              <w:right w:val="nil"/>
            </w:tcBorders>
            <w:shd w:val="clear" w:color="auto" w:fill="auto"/>
            <w:noWrap/>
            <w:vAlign w:val="center"/>
            <w:hideMark/>
          </w:tcPr>
          <w:p w14:paraId="3F3ECD5D"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(97)</w:t>
            </w:r>
          </w:p>
        </w:tc>
        <w:tc>
          <w:tcPr>
            <w:tcW w:w="903" w:type="dxa"/>
            <w:tcBorders>
              <w:top w:val="nil"/>
              <w:left w:val="nil"/>
              <w:bottom w:val="nil"/>
              <w:right w:val="nil"/>
            </w:tcBorders>
            <w:shd w:val="clear" w:color="auto" w:fill="auto"/>
            <w:noWrap/>
            <w:vAlign w:val="center"/>
            <w:hideMark/>
          </w:tcPr>
          <w:p w14:paraId="67594C8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911" w:type="dxa"/>
            <w:tcBorders>
              <w:top w:val="nil"/>
              <w:left w:val="nil"/>
              <w:bottom w:val="nil"/>
              <w:right w:val="nil"/>
            </w:tcBorders>
            <w:shd w:val="clear" w:color="auto" w:fill="auto"/>
            <w:noWrap/>
            <w:vAlign w:val="center"/>
            <w:hideMark/>
          </w:tcPr>
          <w:p w14:paraId="67D934B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34</w:t>
            </w:r>
          </w:p>
        </w:tc>
        <w:tc>
          <w:tcPr>
            <w:tcW w:w="911" w:type="dxa"/>
            <w:tcBorders>
              <w:top w:val="nil"/>
              <w:left w:val="nil"/>
              <w:bottom w:val="nil"/>
              <w:right w:val="nil"/>
            </w:tcBorders>
            <w:shd w:val="clear" w:color="auto" w:fill="auto"/>
            <w:noWrap/>
            <w:vAlign w:val="center"/>
            <w:hideMark/>
          </w:tcPr>
          <w:p w14:paraId="12C89612"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(52)</w:t>
            </w:r>
          </w:p>
        </w:tc>
      </w:tr>
      <w:tr w:rsidR="008F6BB5" w:rsidRPr="00E57F7C" w14:paraId="62A18748" w14:textId="77777777" w:rsidTr="000C1E3A">
        <w:trPr>
          <w:trHeight w:val="304"/>
        </w:trPr>
        <w:tc>
          <w:tcPr>
            <w:tcW w:w="1289" w:type="dxa"/>
            <w:tcBorders>
              <w:top w:val="nil"/>
              <w:left w:val="nil"/>
              <w:bottom w:val="nil"/>
              <w:right w:val="nil"/>
            </w:tcBorders>
            <w:shd w:val="clear" w:color="auto" w:fill="auto"/>
            <w:noWrap/>
            <w:vAlign w:val="center"/>
            <w:hideMark/>
          </w:tcPr>
          <w:p w14:paraId="78F12007"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Okanogan</w:t>
            </w:r>
          </w:p>
        </w:tc>
        <w:tc>
          <w:tcPr>
            <w:tcW w:w="911" w:type="dxa"/>
            <w:tcBorders>
              <w:top w:val="nil"/>
              <w:left w:val="nil"/>
              <w:bottom w:val="nil"/>
              <w:right w:val="nil"/>
            </w:tcBorders>
            <w:shd w:val="clear" w:color="auto" w:fill="auto"/>
            <w:noWrap/>
            <w:vAlign w:val="center"/>
            <w:hideMark/>
          </w:tcPr>
          <w:p w14:paraId="5566A2C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15</w:t>
            </w:r>
          </w:p>
        </w:tc>
        <w:tc>
          <w:tcPr>
            <w:tcW w:w="911" w:type="dxa"/>
            <w:tcBorders>
              <w:top w:val="nil"/>
              <w:left w:val="nil"/>
              <w:bottom w:val="nil"/>
              <w:right w:val="nil"/>
            </w:tcBorders>
            <w:shd w:val="clear" w:color="auto" w:fill="auto"/>
            <w:noWrap/>
            <w:vAlign w:val="center"/>
            <w:hideMark/>
          </w:tcPr>
          <w:p w14:paraId="5D7F9E6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911" w:type="dxa"/>
            <w:tcBorders>
              <w:top w:val="nil"/>
              <w:left w:val="nil"/>
              <w:bottom w:val="nil"/>
              <w:right w:val="nil"/>
            </w:tcBorders>
            <w:shd w:val="clear" w:color="auto" w:fill="auto"/>
            <w:noWrap/>
            <w:vAlign w:val="center"/>
            <w:hideMark/>
          </w:tcPr>
          <w:p w14:paraId="03ECEE2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911" w:type="dxa"/>
            <w:tcBorders>
              <w:top w:val="nil"/>
              <w:left w:val="nil"/>
              <w:bottom w:val="nil"/>
              <w:right w:val="nil"/>
            </w:tcBorders>
            <w:shd w:val="clear" w:color="auto" w:fill="auto"/>
            <w:noWrap/>
            <w:vAlign w:val="center"/>
            <w:hideMark/>
          </w:tcPr>
          <w:p w14:paraId="3377FC2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903" w:type="dxa"/>
            <w:tcBorders>
              <w:top w:val="nil"/>
              <w:left w:val="nil"/>
              <w:bottom w:val="nil"/>
              <w:right w:val="nil"/>
            </w:tcBorders>
            <w:shd w:val="clear" w:color="auto" w:fill="auto"/>
            <w:noWrap/>
            <w:vAlign w:val="center"/>
            <w:hideMark/>
          </w:tcPr>
          <w:p w14:paraId="1D10EBF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(94)</w:t>
            </w:r>
          </w:p>
        </w:tc>
        <w:tc>
          <w:tcPr>
            <w:tcW w:w="903" w:type="dxa"/>
            <w:tcBorders>
              <w:top w:val="nil"/>
              <w:left w:val="nil"/>
              <w:bottom w:val="nil"/>
              <w:right w:val="nil"/>
            </w:tcBorders>
            <w:shd w:val="clear" w:color="auto" w:fill="auto"/>
            <w:noWrap/>
            <w:vAlign w:val="center"/>
            <w:hideMark/>
          </w:tcPr>
          <w:p w14:paraId="2D39120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911" w:type="dxa"/>
            <w:tcBorders>
              <w:top w:val="nil"/>
              <w:left w:val="nil"/>
              <w:bottom w:val="nil"/>
              <w:right w:val="nil"/>
            </w:tcBorders>
            <w:shd w:val="clear" w:color="auto" w:fill="auto"/>
            <w:noWrap/>
            <w:vAlign w:val="center"/>
            <w:hideMark/>
          </w:tcPr>
          <w:p w14:paraId="0174C82C"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18</w:t>
            </w:r>
          </w:p>
        </w:tc>
        <w:tc>
          <w:tcPr>
            <w:tcW w:w="911" w:type="dxa"/>
            <w:tcBorders>
              <w:top w:val="nil"/>
              <w:left w:val="nil"/>
              <w:bottom w:val="nil"/>
              <w:right w:val="nil"/>
            </w:tcBorders>
            <w:shd w:val="clear" w:color="auto" w:fill="auto"/>
            <w:noWrap/>
            <w:vAlign w:val="center"/>
            <w:hideMark/>
          </w:tcPr>
          <w:p w14:paraId="782FF39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(50)</w:t>
            </w:r>
          </w:p>
        </w:tc>
      </w:tr>
      <w:tr w:rsidR="008F6BB5" w:rsidRPr="00E57F7C" w14:paraId="06438942" w14:textId="77777777" w:rsidTr="000C1E3A">
        <w:trPr>
          <w:trHeight w:val="304"/>
        </w:trPr>
        <w:tc>
          <w:tcPr>
            <w:tcW w:w="1289" w:type="dxa"/>
            <w:tcBorders>
              <w:top w:val="nil"/>
              <w:left w:val="nil"/>
              <w:bottom w:val="nil"/>
              <w:right w:val="nil"/>
            </w:tcBorders>
            <w:shd w:val="clear" w:color="auto" w:fill="auto"/>
            <w:noWrap/>
            <w:vAlign w:val="center"/>
            <w:hideMark/>
          </w:tcPr>
          <w:p w14:paraId="69CFB1D7"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Wenatchee</w:t>
            </w:r>
          </w:p>
        </w:tc>
        <w:tc>
          <w:tcPr>
            <w:tcW w:w="911" w:type="dxa"/>
            <w:tcBorders>
              <w:top w:val="nil"/>
              <w:left w:val="nil"/>
              <w:bottom w:val="nil"/>
              <w:right w:val="nil"/>
            </w:tcBorders>
            <w:shd w:val="clear" w:color="auto" w:fill="auto"/>
            <w:noWrap/>
            <w:vAlign w:val="center"/>
            <w:hideMark/>
          </w:tcPr>
          <w:p w14:paraId="5FE6796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911" w:type="dxa"/>
            <w:tcBorders>
              <w:top w:val="nil"/>
              <w:left w:val="nil"/>
              <w:bottom w:val="nil"/>
              <w:right w:val="nil"/>
            </w:tcBorders>
            <w:shd w:val="clear" w:color="auto" w:fill="auto"/>
            <w:noWrap/>
            <w:vAlign w:val="center"/>
            <w:hideMark/>
          </w:tcPr>
          <w:p w14:paraId="27CBEDF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911" w:type="dxa"/>
            <w:tcBorders>
              <w:top w:val="nil"/>
              <w:left w:val="nil"/>
              <w:bottom w:val="nil"/>
              <w:right w:val="nil"/>
            </w:tcBorders>
            <w:shd w:val="clear" w:color="auto" w:fill="auto"/>
            <w:noWrap/>
            <w:vAlign w:val="center"/>
            <w:hideMark/>
          </w:tcPr>
          <w:p w14:paraId="5573C649"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911" w:type="dxa"/>
            <w:tcBorders>
              <w:top w:val="nil"/>
              <w:left w:val="nil"/>
              <w:bottom w:val="nil"/>
              <w:right w:val="nil"/>
            </w:tcBorders>
            <w:shd w:val="clear" w:color="auto" w:fill="auto"/>
            <w:noWrap/>
            <w:vAlign w:val="center"/>
            <w:hideMark/>
          </w:tcPr>
          <w:p w14:paraId="558ABDE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903" w:type="dxa"/>
            <w:tcBorders>
              <w:top w:val="nil"/>
              <w:left w:val="nil"/>
              <w:bottom w:val="nil"/>
              <w:right w:val="nil"/>
            </w:tcBorders>
            <w:shd w:val="clear" w:color="auto" w:fill="auto"/>
            <w:noWrap/>
            <w:vAlign w:val="center"/>
            <w:hideMark/>
          </w:tcPr>
          <w:p w14:paraId="46A42986"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(64)</w:t>
            </w:r>
          </w:p>
        </w:tc>
        <w:tc>
          <w:tcPr>
            <w:tcW w:w="903" w:type="dxa"/>
            <w:tcBorders>
              <w:top w:val="nil"/>
              <w:left w:val="nil"/>
              <w:bottom w:val="nil"/>
              <w:right w:val="nil"/>
            </w:tcBorders>
            <w:shd w:val="clear" w:color="auto" w:fill="auto"/>
            <w:noWrap/>
            <w:vAlign w:val="center"/>
            <w:hideMark/>
          </w:tcPr>
          <w:p w14:paraId="22D9D505"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(36)</w:t>
            </w:r>
          </w:p>
        </w:tc>
        <w:tc>
          <w:tcPr>
            <w:tcW w:w="911" w:type="dxa"/>
            <w:tcBorders>
              <w:top w:val="nil"/>
              <w:left w:val="nil"/>
              <w:bottom w:val="nil"/>
              <w:right w:val="nil"/>
            </w:tcBorders>
            <w:shd w:val="clear" w:color="auto" w:fill="auto"/>
            <w:noWrap/>
            <w:vAlign w:val="center"/>
            <w:hideMark/>
          </w:tcPr>
          <w:p w14:paraId="19CDE46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14</w:t>
            </w:r>
          </w:p>
        </w:tc>
        <w:tc>
          <w:tcPr>
            <w:tcW w:w="911" w:type="dxa"/>
            <w:tcBorders>
              <w:top w:val="nil"/>
              <w:left w:val="nil"/>
              <w:bottom w:val="nil"/>
              <w:right w:val="nil"/>
            </w:tcBorders>
            <w:shd w:val="clear" w:color="auto" w:fill="auto"/>
            <w:noWrap/>
            <w:vAlign w:val="center"/>
            <w:hideMark/>
          </w:tcPr>
          <w:p w14:paraId="0AC0171E"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(61)</w:t>
            </w:r>
          </w:p>
        </w:tc>
      </w:tr>
      <w:tr w:rsidR="008F6BB5" w:rsidRPr="00E57F7C" w14:paraId="328247E0" w14:textId="77777777" w:rsidTr="000C1E3A">
        <w:trPr>
          <w:trHeight w:val="304"/>
        </w:trPr>
        <w:tc>
          <w:tcPr>
            <w:tcW w:w="1289" w:type="dxa"/>
            <w:tcBorders>
              <w:top w:val="nil"/>
              <w:left w:val="nil"/>
              <w:bottom w:val="single" w:sz="4" w:space="0" w:color="auto"/>
              <w:right w:val="nil"/>
            </w:tcBorders>
            <w:shd w:val="clear" w:color="auto" w:fill="auto"/>
            <w:noWrap/>
            <w:vAlign w:val="center"/>
            <w:hideMark/>
          </w:tcPr>
          <w:p w14:paraId="67F554A8" w14:textId="77777777" w:rsidR="008F6BB5" w:rsidRPr="00E57F7C" w:rsidRDefault="008F6BB5" w:rsidP="000C1E3A">
            <w:pPr>
              <w:spacing w:after="0" w:line="480" w:lineRule="auto"/>
              <w:rPr>
                <w:rFonts w:ascii="Calibri" w:eastAsia="Times New Roman" w:hAnsi="Calibri" w:cs="Times New Roman"/>
                <w:color w:val="000000"/>
              </w:rPr>
            </w:pPr>
            <w:r w:rsidRPr="00E57F7C">
              <w:rPr>
                <w:rFonts w:ascii="Calibri" w:eastAsia="Times New Roman" w:hAnsi="Calibri" w:cs="Times New Roman"/>
                <w:color w:val="000000"/>
              </w:rPr>
              <w:t>Total</w:t>
            </w:r>
          </w:p>
        </w:tc>
        <w:tc>
          <w:tcPr>
            <w:tcW w:w="911" w:type="dxa"/>
            <w:tcBorders>
              <w:top w:val="nil"/>
              <w:left w:val="nil"/>
              <w:bottom w:val="single" w:sz="4" w:space="0" w:color="auto"/>
              <w:right w:val="nil"/>
            </w:tcBorders>
            <w:shd w:val="clear" w:color="auto" w:fill="auto"/>
            <w:vAlign w:val="center"/>
            <w:hideMark/>
          </w:tcPr>
          <w:p w14:paraId="49BDAD4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45</w:t>
            </w:r>
          </w:p>
        </w:tc>
        <w:tc>
          <w:tcPr>
            <w:tcW w:w="911" w:type="dxa"/>
            <w:tcBorders>
              <w:top w:val="nil"/>
              <w:left w:val="nil"/>
              <w:bottom w:val="single" w:sz="4" w:space="0" w:color="auto"/>
              <w:right w:val="nil"/>
            </w:tcBorders>
            <w:shd w:val="clear" w:color="auto" w:fill="auto"/>
            <w:vAlign w:val="center"/>
            <w:hideMark/>
          </w:tcPr>
          <w:p w14:paraId="0CACC354"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8</w:t>
            </w:r>
          </w:p>
        </w:tc>
        <w:tc>
          <w:tcPr>
            <w:tcW w:w="911" w:type="dxa"/>
            <w:tcBorders>
              <w:top w:val="nil"/>
              <w:left w:val="nil"/>
              <w:bottom w:val="single" w:sz="4" w:space="0" w:color="auto"/>
              <w:right w:val="nil"/>
            </w:tcBorders>
            <w:shd w:val="clear" w:color="auto" w:fill="auto"/>
            <w:vAlign w:val="center"/>
            <w:hideMark/>
          </w:tcPr>
          <w:p w14:paraId="5ACE14C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20</w:t>
            </w:r>
          </w:p>
        </w:tc>
        <w:tc>
          <w:tcPr>
            <w:tcW w:w="911" w:type="dxa"/>
            <w:tcBorders>
              <w:top w:val="nil"/>
              <w:left w:val="nil"/>
              <w:bottom w:val="single" w:sz="4" w:space="0" w:color="auto"/>
              <w:right w:val="nil"/>
            </w:tcBorders>
            <w:shd w:val="clear" w:color="auto" w:fill="auto"/>
            <w:vAlign w:val="center"/>
            <w:hideMark/>
          </w:tcPr>
          <w:p w14:paraId="2EFFF707"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903" w:type="dxa"/>
            <w:tcBorders>
              <w:top w:val="nil"/>
              <w:left w:val="nil"/>
              <w:bottom w:val="single" w:sz="4" w:space="0" w:color="auto"/>
              <w:right w:val="nil"/>
            </w:tcBorders>
            <w:shd w:val="clear" w:color="auto" w:fill="auto"/>
            <w:noWrap/>
            <w:vAlign w:val="center"/>
            <w:hideMark/>
          </w:tcPr>
          <w:p w14:paraId="2CB48E20"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(79)</w:t>
            </w:r>
          </w:p>
        </w:tc>
        <w:tc>
          <w:tcPr>
            <w:tcW w:w="903" w:type="dxa"/>
            <w:tcBorders>
              <w:top w:val="nil"/>
              <w:left w:val="nil"/>
              <w:bottom w:val="single" w:sz="4" w:space="0" w:color="auto"/>
              <w:right w:val="nil"/>
            </w:tcBorders>
            <w:shd w:val="clear" w:color="auto" w:fill="auto"/>
            <w:noWrap/>
            <w:vAlign w:val="center"/>
            <w:hideMark/>
          </w:tcPr>
          <w:p w14:paraId="25BD3F83"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(21)</w:t>
            </w:r>
          </w:p>
        </w:tc>
        <w:tc>
          <w:tcPr>
            <w:tcW w:w="911" w:type="dxa"/>
            <w:tcBorders>
              <w:top w:val="nil"/>
              <w:left w:val="nil"/>
              <w:bottom w:val="single" w:sz="4" w:space="0" w:color="auto"/>
              <w:right w:val="nil"/>
            </w:tcBorders>
            <w:shd w:val="clear" w:color="auto" w:fill="auto"/>
            <w:vAlign w:val="center"/>
            <w:hideMark/>
          </w:tcPr>
          <w:p w14:paraId="683A4EEB"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82</w:t>
            </w:r>
          </w:p>
        </w:tc>
        <w:tc>
          <w:tcPr>
            <w:tcW w:w="911" w:type="dxa"/>
            <w:tcBorders>
              <w:top w:val="nil"/>
              <w:left w:val="nil"/>
              <w:bottom w:val="single" w:sz="4" w:space="0" w:color="auto"/>
              <w:right w:val="nil"/>
            </w:tcBorders>
            <w:shd w:val="clear" w:color="auto" w:fill="auto"/>
            <w:noWrap/>
            <w:vAlign w:val="center"/>
            <w:hideMark/>
          </w:tcPr>
          <w:p w14:paraId="1FF26E68" w14:textId="77777777" w:rsidR="008F6BB5" w:rsidRPr="00E57F7C" w:rsidRDefault="008F6BB5" w:rsidP="000C1E3A">
            <w:pPr>
              <w:spacing w:after="0" w:line="480" w:lineRule="auto"/>
              <w:jc w:val="center"/>
              <w:rPr>
                <w:rFonts w:ascii="Calibri" w:eastAsia="Times New Roman" w:hAnsi="Calibri" w:cs="Times New Roman"/>
                <w:color w:val="000000"/>
              </w:rPr>
            </w:pPr>
            <w:r w:rsidRPr="00E57F7C">
              <w:rPr>
                <w:rFonts w:ascii="Calibri" w:eastAsia="Times New Roman" w:hAnsi="Calibri" w:cs="Times New Roman"/>
                <w:color w:val="000000"/>
              </w:rPr>
              <w:t>(57)</w:t>
            </w:r>
          </w:p>
        </w:tc>
      </w:tr>
    </w:tbl>
    <w:p w14:paraId="4B0C29C7" w14:textId="77777777" w:rsidR="008F6BB5" w:rsidRPr="00E57F7C" w:rsidRDefault="008F6BB5" w:rsidP="008F6BB5">
      <w:pPr>
        <w:spacing w:after="0" w:line="480" w:lineRule="auto"/>
        <w:contextualSpacing/>
      </w:pPr>
    </w:p>
    <w:p w14:paraId="2CAB831F" w14:textId="77777777" w:rsidR="008F6BB5" w:rsidRPr="00E57F7C" w:rsidRDefault="008F6BB5" w:rsidP="008F6BB5">
      <w:pPr>
        <w:spacing w:after="0" w:line="480" w:lineRule="auto"/>
        <w:contextualSpacing/>
      </w:pPr>
    </w:p>
    <w:p w14:paraId="4AD20F35" w14:textId="77777777" w:rsidR="008F6BB5" w:rsidRPr="00E57F7C" w:rsidRDefault="008F6BB5" w:rsidP="008F6BB5">
      <w:pPr>
        <w:spacing w:after="0" w:line="480" w:lineRule="auto"/>
        <w:contextualSpacing/>
      </w:pPr>
    </w:p>
    <w:p w14:paraId="779E4103" w14:textId="77777777" w:rsidR="008F6BB5" w:rsidRPr="00E57F7C" w:rsidRDefault="008F6BB5" w:rsidP="008F6BB5">
      <w:pPr>
        <w:spacing w:after="0" w:line="480" w:lineRule="auto"/>
        <w:contextualSpacing/>
      </w:pPr>
    </w:p>
    <w:p w14:paraId="0D310B5A" w14:textId="77777777" w:rsidR="008F6BB5" w:rsidRPr="00E57F7C" w:rsidRDefault="008F6BB5" w:rsidP="008F6BB5">
      <w:pPr>
        <w:spacing w:after="0" w:line="480" w:lineRule="auto"/>
        <w:contextualSpacing/>
      </w:pPr>
    </w:p>
    <w:p w14:paraId="2D8D2788" w14:textId="77777777" w:rsidR="008F6BB5" w:rsidRPr="00E57F7C" w:rsidRDefault="008F6BB5" w:rsidP="008F6BB5">
      <w:pPr>
        <w:spacing w:after="0" w:line="480" w:lineRule="auto"/>
        <w:contextualSpacing/>
      </w:pPr>
    </w:p>
    <w:p w14:paraId="1B3249DA" w14:textId="236EEEF6" w:rsidR="008F6BB5" w:rsidRPr="00E57F7C" w:rsidRDefault="00AC06DB" w:rsidP="008F6BB5">
      <w:pPr>
        <w:spacing w:after="0" w:line="240" w:lineRule="auto"/>
        <w:contextualSpacing/>
      </w:pPr>
      <w:bookmarkStart w:id="21" w:name="_Toc510385615"/>
      <w:r>
        <w:rPr>
          <w:i/>
        </w:rPr>
        <w:lastRenderedPageBreak/>
        <w:t>Supplement</w:t>
      </w:r>
      <w:r w:rsidR="008F6BB5" w:rsidRPr="00E57F7C">
        <w:rPr>
          <w:i/>
        </w:rPr>
        <w:t xml:space="preserve"> 1</w:t>
      </w:r>
      <w:r w:rsidR="008F6BB5" w:rsidRPr="00E57F7C">
        <w:t>.</w:t>
      </w:r>
      <w:r w:rsidR="008F6BB5" w:rsidRPr="00E57F7C">
        <w:rPr>
          <w:b/>
        </w:rPr>
        <w:t xml:space="preserve">  </w:t>
      </w:r>
      <w:r w:rsidR="008F6BB5" w:rsidRPr="00E57F7C">
        <w:t>Fixed site radio-telemetry receivers deployed in the Upper Columbia River basin in 2015-17.  Sites, river kilometer (RKM) distances from the Columbia River estuary, installation dates, and working duration are provided.</w:t>
      </w:r>
      <w:bookmarkEnd w:id="21"/>
    </w:p>
    <w:tbl>
      <w:tblPr>
        <w:tblW w:w="9420" w:type="dxa"/>
        <w:tblLook w:val="04A0" w:firstRow="1" w:lastRow="0" w:firstColumn="1" w:lastColumn="0" w:noHBand="0" w:noVBand="1"/>
      </w:tblPr>
      <w:tblGrid>
        <w:gridCol w:w="3860"/>
        <w:gridCol w:w="1020"/>
        <w:gridCol w:w="1040"/>
        <w:gridCol w:w="1160"/>
        <w:gridCol w:w="1180"/>
        <w:gridCol w:w="1160"/>
      </w:tblGrid>
      <w:tr w:rsidR="008F6BB5" w:rsidRPr="00E57F7C" w14:paraId="462CAE75" w14:textId="77777777" w:rsidTr="000C1E3A">
        <w:trPr>
          <w:trHeight w:val="300"/>
        </w:trPr>
        <w:tc>
          <w:tcPr>
            <w:tcW w:w="3860" w:type="dxa"/>
            <w:tcBorders>
              <w:top w:val="single" w:sz="8" w:space="0" w:color="auto"/>
              <w:left w:val="nil"/>
              <w:bottom w:val="single" w:sz="8" w:space="0" w:color="auto"/>
              <w:right w:val="nil"/>
            </w:tcBorders>
            <w:shd w:val="clear" w:color="auto" w:fill="auto"/>
            <w:noWrap/>
            <w:vAlign w:val="center"/>
            <w:hideMark/>
          </w:tcPr>
          <w:p w14:paraId="7347E192" w14:textId="77777777" w:rsidR="008F6BB5" w:rsidRPr="00E57F7C" w:rsidRDefault="008F6BB5" w:rsidP="000C1E3A">
            <w:pPr>
              <w:spacing w:after="0" w:line="240" w:lineRule="auto"/>
              <w:rPr>
                <w:rFonts w:ascii="Calibri" w:eastAsia="Times New Roman" w:hAnsi="Calibri" w:cs="Arial"/>
                <w:bCs/>
                <w:color w:val="000000"/>
              </w:rPr>
            </w:pPr>
            <w:r w:rsidRPr="00E57F7C">
              <w:rPr>
                <w:rFonts w:ascii="Calibri" w:eastAsia="Times New Roman" w:hAnsi="Calibri" w:cs="Arial"/>
                <w:bCs/>
                <w:color w:val="000000"/>
              </w:rPr>
              <w:t>Fixed Antenna Site</w:t>
            </w:r>
          </w:p>
        </w:tc>
        <w:tc>
          <w:tcPr>
            <w:tcW w:w="1020" w:type="dxa"/>
            <w:tcBorders>
              <w:top w:val="single" w:sz="8" w:space="0" w:color="auto"/>
              <w:left w:val="nil"/>
              <w:bottom w:val="single" w:sz="8" w:space="0" w:color="auto"/>
              <w:right w:val="nil"/>
            </w:tcBorders>
            <w:shd w:val="clear" w:color="auto" w:fill="auto"/>
            <w:noWrap/>
            <w:vAlign w:val="center"/>
            <w:hideMark/>
          </w:tcPr>
          <w:p w14:paraId="27A592C7" w14:textId="77777777" w:rsidR="008F6BB5" w:rsidRPr="00E57F7C" w:rsidRDefault="008F6BB5" w:rsidP="000C1E3A">
            <w:pPr>
              <w:spacing w:after="0" w:line="240" w:lineRule="auto"/>
              <w:jc w:val="center"/>
              <w:rPr>
                <w:rFonts w:ascii="Calibri" w:eastAsia="Times New Roman" w:hAnsi="Calibri" w:cs="Arial"/>
                <w:bCs/>
                <w:color w:val="000000"/>
              </w:rPr>
            </w:pPr>
            <w:r w:rsidRPr="00E57F7C">
              <w:rPr>
                <w:rFonts w:ascii="Calibri" w:eastAsia="Times New Roman" w:hAnsi="Calibri" w:cs="Arial"/>
                <w:bCs/>
                <w:color w:val="000000"/>
              </w:rPr>
              <w:t>Site code</w:t>
            </w:r>
          </w:p>
        </w:tc>
        <w:tc>
          <w:tcPr>
            <w:tcW w:w="1040" w:type="dxa"/>
            <w:tcBorders>
              <w:top w:val="single" w:sz="8" w:space="0" w:color="auto"/>
              <w:left w:val="nil"/>
              <w:bottom w:val="single" w:sz="8" w:space="0" w:color="auto"/>
              <w:right w:val="nil"/>
            </w:tcBorders>
            <w:shd w:val="clear" w:color="auto" w:fill="auto"/>
            <w:noWrap/>
            <w:vAlign w:val="center"/>
            <w:hideMark/>
          </w:tcPr>
          <w:p w14:paraId="15FCB623" w14:textId="77777777" w:rsidR="008F6BB5" w:rsidRPr="00E57F7C" w:rsidRDefault="008F6BB5" w:rsidP="000C1E3A">
            <w:pPr>
              <w:spacing w:after="0" w:line="240" w:lineRule="auto"/>
              <w:jc w:val="center"/>
              <w:rPr>
                <w:rFonts w:ascii="Calibri" w:eastAsia="Times New Roman" w:hAnsi="Calibri" w:cs="Arial"/>
                <w:bCs/>
                <w:color w:val="000000"/>
              </w:rPr>
            </w:pPr>
            <w:r w:rsidRPr="00E57F7C">
              <w:rPr>
                <w:rFonts w:ascii="Calibri" w:eastAsia="Times New Roman" w:hAnsi="Calibri" w:cs="Arial"/>
                <w:bCs/>
                <w:color w:val="000000"/>
              </w:rPr>
              <w:t>RKM</w:t>
            </w:r>
          </w:p>
        </w:tc>
        <w:tc>
          <w:tcPr>
            <w:tcW w:w="1160" w:type="dxa"/>
            <w:tcBorders>
              <w:top w:val="single" w:sz="8" w:space="0" w:color="auto"/>
              <w:left w:val="nil"/>
              <w:bottom w:val="single" w:sz="8" w:space="0" w:color="auto"/>
              <w:right w:val="nil"/>
            </w:tcBorders>
            <w:shd w:val="clear" w:color="auto" w:fill="auto"/>
            <w:noWrap/>
            <w:vAlign w:val="center"/>
            <w:hideMark/>
          </w:tcPr>
          <w:p w14:paraId="1AE40807" w14:textId="77777777" w:rsidR="008F6BB5" w:rsidRPr="00E57F7C" w:rsidRDefault="008F6BB5" w:rsidP="000C1E3A">
            <w:pPr>
              <w:spacing w:after="0" w:line="240" w:lineRule="auto"/>
              <w:jc w:val="center"/>
              <w:rPr>
                <w:rFonts w:ascii="Calibri" w:eastAsia="Times New Roman" w:hAnsi="Calibri" w:cs="Arial"/>
                <w:bCs/>
                <w:color w:val="000000"/>
              </w:rPr>
            </w:pPr>
            <w:r w:rsidRPr="00E57F7C">
              <w:rPr>
                <w:rFonts w:ascii="Calibri" w:eastAsia="Times New Roman" w:hAnsi="Calibri" w:cs="Arial"/>
                <w:bCs/>
                <w:color w:val="000000"/>
              </w:rPr>
              <w:t>Install Date</w:t>
            </w:r>
          </w:p>
        </w:tc>
        <w:tc>
          <w:tcPr>
            <w:tcW w:w="1180" w:type="dxa"/>
            <w:tcBorders>
              <w:top w:val="single" w:sz="8" w:space="0" w:color="auto"/>
              <w:left w:val="nil"/>
              <w:bottom w:val="single" w:sz="8" w:space="0" w:color="auto"/>
              <w:right w:val="nil"/>
            </w:tcBorders>
            <w:shd w:val="clear" w:color="auto" w:fill="auto"/>
            <w:noWrap/>
            <w:vAlign w:val="center"/>
            <w:hideMark/>
          </w:tcPr>
          <w:p w14:paraId="3914A792" w14:textId="77777777" w:rsidR="008F6BB5" w:rsidRPr="00E57F7C" w:rsidRDefault="008F6BB5" w:rsidP="000C1E3A">
            <w:pPr>
              <w:spacing w:after="0" w:line="240" w:lineRule="auto"/>
              <w:jc w:val="center"/>
              <w:rPr>
                <w:rFonts w:ascii="Calibri" w:eastAsia="Times New Roman" w:hAnsi="Calibri" w:cs="Arial"/>
                <w:bCs/>
                <w:color w:val="000000"/>
              </w:rPr>
            </w:pPr>
            <w:r w:rsidRPr="00E57F7C">
              <w:rPr>
                <w:rFonts w:ascii="Calibri" w:eastAsia="Times New Roman" w:hAnsi="Calibri" w:cs="Arial"/>
                <w:bCs/>
                <w:color w:val="000000"/>
              </w:rPr>
              <w:t>Days in Operation</w:t>
            </w:r>
          </w:p>
        </w:tc>
        <w:tc>
          <w:tcPr>
            <w:tcW w:w="1160" w:type="dxa"/>
            <w:tcBorders>
              <w:top w:val="single" w:sz="8" w:space="0" w:color="auto"/>
              <w:left w:val="nil"/>
              <w:bottom w:val="single" w:sz="8" w:space="0" w:color="auto"/>
              <w:right w:val="nil"/>
            </w:tcBorders>
            <w:shd w:val="clear" w:color="auto" w:fill="auto"/>
            <w:noWrap/>
            <w:vAlign w:val="center"/>
            <w:hideMark/>
          </w:tcPr>
          <w:p w14:paraId="686D5A43" w14:textId="77777777" w:rsidR="008F6BB5" w:rsidRPr="00E57F7C" w:rsidRDefault="008F6BB5" w:rsidP="000C1E3A">
            <w:pPr>
              <w:spacing w:after="0" w:line="240" w:lineRule="auto"/>
              <w:jc w:val="center"/>
              <w:rPr>
                <w:rFonts w:ascii="Calibri" w:eastAsia="Times New Roman" w:hAnsi="Calibri" w:cs="Arial"/>
                <w:bCs/>
                <w:color w:val="000000"/>
              </w:rPr>
            </w:pPr>
            <w:r w:rsidRPr="00E57F7C">
              <w:rPr>
                <w:rFonts w:ascii="Calibri" w:eastAsia="Times New Roman" w:hAnsi="Calibri" w:cs="Arial"/>
                <w:bCs/>
                <w:color w:val="000000"/>
              </w:rPr>
              <w:t>Days With Outages</w:t>
            </w:r>
          </w:p>
        </w:tc>
      </w:tr>
      <w:tr w:rsidR="008F6BB5" w:rsidRPr="00E57F7C" w14:paraId="52CD4C15" w14:textId="77777777" w:rsidTr="000C1E3A">
        <w:trPr>
          <w:trHeight w:val="300"/>
        </w:trPr>
        <w:tc>
          <w:tcPr>
            <w:tcW w:w="3860" w:type="dxa"/>
            <w:tcBorders>
              <w:top w:val="single" w:sz="8" w:space="0" w:color="auto"/>
              <w:left w:val="nil"/>
              <w:bottom w:val="nil"/>
              <w:right w:val="nil"/>
            </w:tcBorders>
            <w:shd w:val="clear" w:color="auto" w:fill="auto"/>
            <w:noWrap/>
            <w:vAlign w:val="center"/>
            <w:hideMark/>
          </w:tcPr>
          <w:p w14:paraId="3B2D8A7B"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Priest Rapids Dam Tailrace</w:t>
            </w:r>
          </w:p>
        </w:tc>
        <w:tc>
          <w:tcPr>
            <w:tcW w:w="1020" w:type="dxa"/>
            <w:tcBorders>
              <w:top w:val="single" w:sz="8" w:space="0" w:color="auto"/>
              <w:left w:val="nil"/>
              <w:bottom w:val="nil"/>
              <w:right w:val="nil"/>
            </w:tcBorders>
            <w:shd w:val="clear" w:color="auto" w:fill="auto"/>
            <w:noWrap/>
            <w:vAlign w:val="center"/>
            <w:hideMark/>
          </w:tcPr>
          <w:p w14:paraId="5D267190"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1PR</w:t>
            </w:r>
          </w:p>
        </w:tc>
        <w:tc>
          <w:tcPr>
            <w:tcW w:w="1040" w:type="dxa"/>
            <w:tcBorders>
              <w:top w:val="single" w:sz="8" w:space="0" w:color="auto"/>
              <w:left w:val="nil"/>
              <w:bottom w:val="nil"/>
              <w:right w:val="nil"/>
            </w:tcBorders>
            <w:shd w:val="clear" w:color="auto" w:fill="auto"/>
            <w:noWrap/>
            <w:vAlign w:val="center"/>
            <w:hideMark/>
          </w:tcPr>
          <w:p w14:paraId="26DF9C3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635.4</w:t>
            </w:r>
          </w:p>
        </w:tc>
        <w:tc>
          <w:tcPr>
            <w:tcW w:w="1160" w:type="dxa"/>
            <w:tcBorders>
              <w:top w:val="single" w:sz="8" w:space="0" w:color="auto"/>
              <w:left w:val="nil"/>
              <w:bottom w:val="nil"/>
              <w:right w:val="nil"/>
            </w:tcBorders>
            <w:shd w:val="clear" w:color="auto" w:fill="auto"/>
            <w:noWrap/>
            <w:vAlign w:val="bottom"/>
            <w:hideMark/>
          </w:tcPr>
          <w:p w14:paraId="6B77FFCE"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07/30/15</w:t>
            </w:r>
          </w:p>
        </w:tc>
        <w:tc>
          <w:tcPr>
            <w:tcW w:w="1180" w:type="dxa"/>
            <w:tcBorders>
              <w:top w:val="single" w:sz="8" w:space="0" w:color="auto"/>
              <w:left w:val="nil"/>
              <w:bottom w:val="nil"/>
              <w:right w:val="nil"/>
            </w:tcBorders>
            <w:shd w:val="clear" w:color="auto" w:fill="auto"/>
            <w:noWrap/>
            <w:vAlign w:val="center"/>
            <w:hideMark/>
          </w:tcPr>
          <w:p w14:paraId="759D734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554</w:t>
            </w:r>
          </w:p>
        </w:tc>
        <w:tc>
          <w:tcPr>
            <w:tcW w:w="1160" w:type="dxa"/>
            <w:tcBorders>
              <w:top w:val="single" w:sz="8" w:space="0" w:color="auto"/>
              <w:left w:val="nil"/>
              <w:bottom w:val="nil"/>
              <w:right w:val="nil"/>
            </w:tcBorders>
            <w:shd w:val="clear" w:color="auto" w:fill="auto"/>
            <w:noWrap/>
            <w:vAlign w:val="center"/>
            <w:hideMark/>
          </w:tcPr>
          <w:p w14:paraId="345C44E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15</w:t>
            </w:r>
          </w:p>
        </w:tc>
      </w:tr>
      <w:tr w:rsidR="008F6BB5" w:rsidRPr="00E57F7C" w14:paraId="5CCFE26C" w14:textId="77777777" w:rsidTr="000C1E3A">
        <w:trPr>
          <w:trHeight w:val="300"/>
        </w:trPr>
        <w:tc>
          <w:tcPr>
            <w:tcW w:w="3860" w:type="dxa"/>
            <w:tcBorders>
              <w:top w:val="nil"/>
              <w:left w:val="nil"/>
              <w:bottom w:val="nil"/>
              <w:right w:val="nil"/>
            </w:tcBorders>
            <w:shd w:val="clear" w:color="auto" w:fill="auto"/>
            <w:noWrap/>
            <w:vAlign w:val="center"/>
            <w:hideMark/>
          </w:tcPr>
          <w:p w14:paraId="28EC9181"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Priest Rapids Dam Forebay 1 (right bank)</w:t>
            </w:r>
          </w:p>
        </w:tc>
        <w:tc>
          <w:tcPr>
            <w:tcW w:w="1020" w:type="dxa"/>
            <w:tcBorders>
              <w:top w:val="nil"/>
              <w:left w:val="nil"/>
              <w:bottom w:val="nil"/>
              <w:right w:val="nil"/>
            </w:tcBorders>
            <w:shd w:val="clear" w:color="auto" w:fill="auto"/>
            <w:noWrap/>
            <w:vAlign w:val="center"/>
            <w:hideMark/>
          </w:tcPr>
          <w:p w14:paraId="1696CD7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2PR</w:t>
            </w:r>
          </w:p>
        </w:tc>
        <w:tc>
          <w:tcPr>
            <w:tcW w:w="1040" w:type="dxa"/>
            <w:tcBorders>
              <w:top w:val="nil"/>
              <w:left w:val="nil"/>
              <w:bottom w:val="nil"/>
              <w:right w:val="nil"/>
            </w:tcBorders>
            <w:shd w:val="clear" w:color="auto" w:fill="auto"/>
            <w:noWrap/>
            <w:vAlign w:val="center"/>
            <w:hideMark/>
          </w:tcPr>
          <w:p w14:paraId="325532A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639</w:t>
            </w:r>
          </w:p>
        </w:tc>
        <w:tc>
          <w:tcPr>
            <w:tcW w:w="1160" w:type="dxa"/>
            <w:tcBorders>
              <w:top w:val="nil"/>
              <w:left w:val="nil"/>
              <w:bottom w:val="nil"/>
              <w:right w:val="nil"/>
            </w:tcBorders>
            <w:shd w:val="clear" w:color="auto" w:fill="auto"/>
            <w:noWrap/>
            <w:vAlign w:val="bottom"/>
            <w:hideMark/>
          </w:tcPr>
          <w:p w14:paraId="098459F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07/16/15</w:t>
            </w:r>
          </w:p>
        </w:tc>
        <w:tc>
          <w:tcPr>
            <w:tcW w:w="1180" w:type="dxa"/>
            <w:tcBorders>
              <w:top w:val="nil"/>
              <w:left w:val="nil"/>
              <w:bottom w:val="nil"/>
              <w:right w:val="nil"/>
            </w:tcBorders>
            <w:shd w:val="clear" w:color="auto" w:fill="auto"/>
            <w:noWrap/>
            <w:vAlign w:val="center"/>
            <w:hideMark/>
          </w:tcPr>
          <w:p w14:paraId="357C9F9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560</w:t>
            </w:r>
          </w:p>
        </w:tc>
        <w:tc>
          <w:tcPr>
            <w:tcW w:w="1160" w:type="dxa"/>
            <w:tcBorders>
              <w:top w:val="nil"/>
              <w:left w:val="nil"/>
              <w:bottom w:val="nil"/>
              <w:right w:val="nil"/>
            </w:tcBorders>
            <w:shd w:val="clear" w:color="auto" w:fill="auto"/>
            <w:noWrap/>
            <w:vAlign w:val="center"/>
            <w:hideMark/>
          </w:tcPr>
          <w:p w14:paraId="0903408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28</w:t>
            </w:r>
          </w:p>
        </w:tc>
      </w:tr>
      <w:tr w:rsidR="008F6BB5" w:rsidRPr="00E57F7C" w14:paraId="73D1BD8E" w14:textId="77777777" w:rsidTr="000C1E3A">
        <w:trPr>
          <w:trHeight w:val="300"/>
        </w:trPr>
        <w:tc>
          <w:tcPr>
            <w:tcW w:w="3860" w:type="dxa"/>
            <w:tcBorders>
              <w:top w:val="nil"/>
              <w:left w:val="nil"/>
              <w:bottom w:val="nil"/>
              <w:right w:val="nil"/>
            </w:tcBorders>
            <w:shd w:val="clear" w:color="auto" w:fill="auto"/>
            <w:noWrap/>
            <w:vAlign w:val="center"/>
            <w:hideMark/>
          </w:tcPr>
          <w:p w14:paraId="2E2E1F7A"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Priest Rapids Dam Forebay 2 (left bank)</w:t>
            </w:r>
          </w:p>
        </w:tc>
        <w:tc>
          <w:tcPr>
            <w:tcW w:w="1020" w:type="dxa"/>
            <w:tcBorders>
              <w:top w:val="nil"/>
              <w:left w:val="nil"/>
              <w:bottom w:val="nil"/>
              <w:right w:val="nil"/>
            </w:tcBorders>
            <w:shd w:val="clear" w:color="auto" w:fill="auto"/>
            <w:noWrap/>
            <w:vAlign w:val="center"/>
            <w:hideMark/>
          </w:tcPr>
          <w:p w14:paraId="3A7A67C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3PR</w:t>
            </w:r>
          </w:p>
        </w:tc>
        <w:tc>
          <w:tcPr>
            <w:tcW w:w="1040" w:type="dxa"/>
            <w:tcBorders>
              <w:top w:val="nil"/>
              <w:left w:val="nil"/>
              <w:bottom w:val="nil"/>
              <w:right w:val="nil"/>
            </w:tcBorders>
            <w:shd w:val="clear" w:color="auto" w:fill="auto"/>
            <w:noWrap/>
            <w:vAlign w:val="center"/>
            <w:hideMark/>
          </w:tcPr>
          <w:p w14:paraId="04EC430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639.1</w:t>
            </w:r>
          </w:p>
        </w:tc>
        <w:tc>
          <w:tcPr>
            <w:tcW w:w="1160" w:type="dxa"/>
            <w:tcBorders>
              <w:top w:val="nil"/>
              <w:left w:val="nil"/>
              <w:bottom w:val="nil"/>
              <w:right w:val="nil"/>
            </w:tcBorders>
            <w:shd w:val="clear" w:color="auto" w:fill="auto"/>
            <w:noWrap/>
            <w:vAlign w:val="bottom"/>
            <w:hideMark/>
          </w:tcPr>
          <w:p w14:paraId="76D4B93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07/16/15</w:t>
            </w:r>
          </w:p>
        </w:tc>
        <w:tc>
          <w:tcPr>
            <w:tcW w:w="1180" w:type="dxa"/>
            <w:tcBorders>
              <w:top w:val="nil"/>
              <w:left w:val="nil"/>
              <w:bottom w:val="nil"/>
              <w:right w:val="nil"/>
            </w:tcBorders>
            <w:shd w:val="clear" w:color="auto" w:fill="auto"/>
            <w:noWrap/>
            <w:vAlign w:val="center"/>
            <w:hideMark/>
          </w:tcPr>
          <w:p w14:paraId="59D3347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568</w:t>
            </w:r>
          </w:p>
        </w:tc>
        <w:tc>
          <w:tcPr>
            <w:tcW w:w="1160" w:type="dxa"/>
            <w:tcBorders>
              <w:top w:val="nil"/>
              <w:left w:val="nil"/>
              <w:bottom w:val="nil"/>
              <w:right w:val="nil"/>
            </w:tcBorders>
            <w:shd w:val="clear" w:color="auto" w:fill="auto"/>
            <w:noWrap/>
            <w:vAlign w:val="center"/>
            <w:hideMark/>
          </w:tcPr>
          <w:p w14:paraId="1691D62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98</w:t>
            </w:r>
          </w:p>
        </w:tc>
      </w:tr>
      <w:tr w:rsidR="008F6BB5" w:rsidRPr="00E57F7C" w14:paraId="7DBBC7C7" w14:textId="77777777" w:rsidTr="000C1E3A">
        <w:trPr>
          <w:trHeight w:val="300"/>
        </w:trPr>
        <w:tc>
          <w:tcPr>
            <w:tcW w:w="3860" w:type="dxa"/>
            <w:tcBorders>
              <w:top w:val="nil"/>
              <w:left w:val="nil"/>
              <w:bottom w:val="nil"/>
              <w:right w:val="nil"/>
            </w:tcBorders>
            <w:shd w:val="clear" w:color="auto" w:fill="auto"/>
            <w:noWrap/>
            <w:vAlign w:val="center"/>
            <w:hideMark/>
          </w:tcPr>
          <w:p w14:paraId="5061E88C"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Priest Rapids Ladder Exit</w:t>
            </w:r>
          </w:p>
        </w:tc>
        <w:tc>
          <w:tcPr>
            <w:tcW w:w="1020" w:type="dxa"/>
            <w:tcBorders>
              <w:top w:val="nil"/>
              <w:left w:val="nil"/>
              <w:bottom w:val="nil"/>
              <w:right w:val="nil"/>
            </w:tcBorders>
            <w:shd w:val="clear" w:color="auto" w:fill="auto"/>
            <w:noWrap/>
            <w:vAlign w:val="center"/>
            <w:hideMark/>
          </w:tcPr>
          <w:p w14:paraId="5723155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4PR*</w:t>
            </w:r>
          </w:p>
        </w:tc>
        <w:tc>
          <w:tcPr>
            <w:tcW w:w="1040" w:type="dxa"/>
            <w:tcBorders>
              <w:top w:val="nil"/>
              <w:left w:val="nil"/>
              <w:bottom w:val="nil"/>
              <w:right w:val="nil"/>
            </w:tcBorders>
            <w:shd w:val="clear" w:color="auto" w:fill="auto"/>
            <w:noWrap/>
            <w:vAlign w:val="center"/>
            <w:hideMark/>
          </w:tcPr>
          <w:p w14:paraId="77F71D5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639.1</w:t>
            </w:r>
          </w:p>
        </w:tc>
        <w:tc>
          <w:tcPr>
            <w:tcW w:w="1160" w:type="dxa"/>
            <w:tcBorders>
              <w:top w:val="nil"/>
              <w:left w:val="nil"/>
              <w:bottom w:val="nil"/>
              <w:right w:val="nil"/>
            </w:tcBorders>
            <w:shd w:val="clear" w:color="auto" w:fill="auto"/>
            <w:noWrap/>
            <w:vAlign w:val="bottom"/>
            <w:hideMark/>
          </w:tcPr>
          <w:p w14:paraId="5E2EB321"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07/16/15</w:t>
            </w:r>
          </w:p>
        </w:tc>
        <w:tc>
          <w:tcPr>
            <w:tcW w:w="1180" w:type="dxa"/>
            <w:tcBorders>
              <w:top w:val="nil"/>
              <w:left w:val="nil"/>
              <w:bottom w:val="nil"/>
              <w:right w:val="nil"/>
            </w:tcBorders>
            <w:shd w:val="clear" w:color="auto" w:fill="auto"/>
            <w:noWrap/>
            <w:vAlign w:val="center"/>
            <w:hideMark/>
          </w:tcPr>
          <w:p w14:paraId="409AEF4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238</w:t>
            </w:r>
          </w:p>
        </w:tc>
        <w:tc>
          <w:tcPr>
            <w:tcW w:w="1160" w:type="dxa"/>
            <w:tcBorders>
              <w:top w:val="nil"/>
              <w:left w:val="nil"/>
              <w:bottom w:val="nil"/>
              <w:right w:val="nil"/>
            </w:tcBorders>
            <w:shd w:val="clear" w:color="auto" w:fill="auto"/>
            <w:noWrap/>
            <w:vAlign w:val="center"/>
            <w:hideMark/>
          </w:tcPr>
          <w:p w14:paraId="12DB2F8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78</w:t>
            </w:r>
          </w:p>
        </w:tc>
      </w:tr>
      <w:tr w:rsidR="008F6BB5" w:rsidRPr="00E57F7C" w14:paraId="318DF49C" w14:textId="77777777" w:rsidTr="000C1E3A">
        <w:trPr>
          <w:trHeight w:val="300"/>
        </w:trPr>
        <w:tc>
          <w:tcPr>
            <w:tcW w:w="3860" w:type="dxa"/>
            <w:tcBorders>
              <w:top w:val="nil"/>
              <w:left w:val="nil"/>
              <w:bottom w:val="nil"/>
              <w:right w:val="nil"/>
            </w:tcBorders>
            <w:shd w:val="clear" w:color="auto" w:fill="auto"/>
            <w:noWrap/>
            <w:vAlign w:val="center"/>
            <w:hideMark/>
          </w:tcPr>
          <w:p w14:paraId="27EC06CB"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Wanapum Dam Tailrace</w:t>
            </w:r>
          </w:p>
        </w:tc>
        <w:tc>
          <w:tcPr>
            <w:tcW w:w="1020" w:type="dxa"/>
            <w:tcBorders>
              <w:top w:val="nil"/>
              <w:left w:val="nil"/>
              <w:bottom w:val="nil"/>
              <w:right w:val="nil"/>
            </w:tcBorders>
            <w:shd w:val="clear" w:color="auto" w:fill="auto"/>
            <w:noWrap/>
            <w:vAlign w:val="center"/>
            <w:hideMark/>
          </w:tcPr>
          <w:p w14:paraId="24CD69F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1WP</w:t>
            </w:r>
          </w:p>
        </w:tc>
        <w:tc>
          <w:tcPr>
            <w:tcW w:w="1040" w:type="dxa"/>
            <w:tcBorders>
              <w:top w:val="nil"/>
              <w:left w:val="nil"/>
              <w:bottom w:val="nil"/>
              <w:right w:val="nil"/>
            </w:tcBorders>
            <w:shd w:val="clear" w:color="auto" w:fill="auto"/>
            <w:noWrap/>
            <w:vAlign w:val="center"/>
            <w:hideMark/>
          </w:tcPr>
          <w:p w14:paraId="776823B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668.2</w:t>
            </w:r>
          </w:p>
        </w:tc>
        <w:tc>
          <w:tcPr>
            <w:tcW w:w="1160" w:type="dxa"/>
            <w:tcBorders>
              <w:top w:val="nil"/>
              <w:left w:val="nil"/>
              <w:bottom w:val="nil"/>
              <w:right w:val="nil"/>
            </w:tcBorders>
            <w:shd w:val="clear" w:color="auto" w:fill="auto"/>
            <w:noWrap/>
            <w:vAlign w:val="bottom"/>
            <w:hideMark/>
          </w:tcPr>
          <w:p w14:paraId="712F19A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08/13/15</w:t>
            </w:r>
          </w:p>
        </w:tc>
        <w:tc>
          <w:tcPr>
            <w:tcW w:w="1180" w:type="dxa"/>
            <w:tcBorders>
              <w:top w:val="nil"/>
              <w:left w:val="nil"/>
              <w:bottom w:val="nil"/>
              <w:right w:val="nil"/>
            </w:tcBorders>
            <w:shd w:val="clear" w:color="auto" w:fill="auto"/>
            <w:noWrap/>
            <w:vAlign w:val="center"/>
            <w:hideMark/>
          </w:tcPr>
          <w:p w14:paraId="36F793A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542</w:t>
            </w:r>
          </w:p>
        </w:tc>
        <w:tc>
          <w:tcPr>
            <w:tcW w:w="1160" w:type="dxa"/>
            <w:tcBorders>
              <w:top w:val="nil"/>
              <w:left w:val="nil"/>
              <w:bottom w:val="nil"/>
              <w:right w:val="nil"/>
            </w:tcBorders>
            <w:shd w:val="clear" w:color="auto" w:fill="auto"/>
            <w:noWrap/>
            <w:vAlign w:val="center"/>
            <w:hideMark/>
          </w:tcPr>
          <w:p w14:paraId="52E836D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95</w:t>
            </w:r>
          </w:p>
        </w:tc>
      </w:tr>
      <w:tr w:rsidR="008F6BB5" w:rsidRPr="00E57F7C" w14:paraId="08182612" w14:textId="77777777" w:rsidTr="000C1E3A">
        <w:trPr>
          <w:trHeight w:val="300"/>
        </w:trPr>
        <w:tc>
          <w:tcPr>
            <w:tcW w:w="3860" w:type="dxa"/>
            <w:tcBorders>
              <w:top w:val="nil"/>
              <w:left w:val="nil"/>
              <w:bottom w:val="nil"/>
              <w:right w:val="nil"/>
            </w:tcBorders>
            <w:shd w:val="clear" w:color="auto" w:fill="auto"/>
            <w:noWrap/>
            <w:vAlign w:val="center"/>
            <w:hideMark/>
          </w:tcPr>
          <w:p w14:paraId="2DEDD838"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Rock Island Dam Tailrace</w:t>
            </w:r>
          </w:p>
        </w:tc>
        <w:tc>
          <w:tcPr>
            <w:tcW w:w="1020" w:type="dxa"/>
            <w:tcBorders>
              <w:top w:val="nil"/>
              <w:left w:val="nil"/>
              <w:bottom w:val="nil"/>
              <w:right w:val="nil"/>
            </w:tcBorders>
            <w:shd w:val="clear" w:color="auto" w:fill="auto"/>
            <w:noWrap/>
            <w:vAlign w:val="center"/>
            <w:hideMark/>
          </w:tcPr>
          <w:p w14:paraId="188CA421"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1RI</w:t>
            </w:r>
          </w:p>
        </w:tc>
        <w:tc>
          <w:tcPr>
            <w:tcW w:w="1040" w:type="dxa"/>
            <w:tcBorders>
              <w:top w:val="nil"/>
              <w:left w:val="nil"/>
              <w:bottom w:val="nil"/>
              <w:right w:val="nil"/>
            </w:tcBorders>
            <w:shd w:val="clear" w:color="auto" w:fill="auto"/>
            <w:noWrap/>
            <w:vAlign w:val="center"/>
            <w:hideMark/>
          </w:tcPr>
          <w:p w14:paraId="668139E9"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728.5</w:t>
            </w:r>
          </w:p>
        </w:tc>
        <w:tc>
          <w:tcPr>
            <w:tcW w:w="1160" w:type="dxa"/>
            <w:tcBorders>
              <w:top w:val="nil"/>
              <w:left w:val="nil"/>
              <w:bottom w:val="nil"/>
              <w:right w:val="nil"/>
            </w:tcBorders>
            <w:shd w:val="clear" w:color="auto" w:fill="auto"/>
            <w:noWrap/>
            <w:vAlign w:val="bottom"/>
            <w:hideMark/>
          </w:tcPr>
          <w:p w14:paraId="06979B21"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07/23/15</w:t>
            </w:r>
          </w:p>
        </w:tc>
        <w:tc>
          <w:tcPr>
            <w:tcW w:w="1180" w:type="dxa"/>
            <w:tcBorders>
              <w:top w:val="nil"/>
              <w:left w:val="nil"/>
              <w:bottom w:val="nil"/>
              <w:right w:val="nil"/>
            </w:tcBorders>
            <w:shd w:val="clear" w:color="auto" w:fill="auto"/>
            <w:noWrap/>
            <w:vAlign w:val="center"/>
            <w:hideMark/>
          </w:tcPr>
          <w:p w14:paraId="012701A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660</w:t>
            </w:r>
          </w:p>
        </w:tc>
        <w:tc>
          <w:tcPr>
            <w:tcW w:w="1160" w:type="dxa"/>
            <w:tcBorders>
              <w:top w:val="nil"/>
              <w:left w:val="nil"/>
              <w:bottom w:val="nil"/>
              <w:right w:val="nil"/>
            </w:tcBorders>
            <w:shd w:val="clear" w:color="auto" w:fill="auto"/>
            <w:noWrap/>
            <w:vAlign w:val="center"/>
            <w:hideMark/>
          </w:tcPr>
          <w:p w14:paraId="5077342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10</w:t>
            </w:r>
          </w:p>
        </w:tc>
      </w:tr>
      <w:tr w:rsidR="008F6BB5" w:rsidRPr="00E57F7C" w14:paraId="6F2AC615" w14:textId="77777777" w:rsidTr="000C1E3A">
        <w:trPr>
          <w:trHeight w:val="300"/>
        </w:trPr>
        <w:tc>
          <w:tcPr>
            <w:tcW w:w="3860" w:type="dxa"/>
            <w:tcBorders>
              <w:top w:val="nil"/>
              <w:left w:val="nil"/>
              <w:bottom w:val="nil"/>
              <w:right w:val="nil"/>
            </w:tcBorders>
            <w:shd w:val="clear" w:color="auto" w:fill="auto"/>
            <w:noWrap/>
            <w:vAlign w:val="center"/>
            <w:hideMark/>
          </w:tcPr>
          <w:p w14:paraId="21792914"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Rock Island Dam Forebay 1 (right)</w:t>
            </w:r>
          </w:p>
        </w:tc>
        <w:tc>
          <w:tcPr>
            <w:tcW w:w="1020" w:type="dxa"/>
            <w:tcBorders>
              <w:top w:val="nil"/>
              <w:left w:val="nil"/>
              <w:bottom w:val="nil"/>
              <w:right w:val="nil"/>
            </w:tcBorders>
            <w:shd w:val="clear" w:color="auto" w:fill="auto"/>
            <w:noWrap/>
            <w:vAlign w:val="center"/>
            <w:hideMark/>
          </w:tcPr>
          <w:p w14:paraId="4029A20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2RI</w:t>
            </w:r>
          </w:p>
        </w:tc>
        <w:tc>
          <w:tcPr>
            <w:tcW w:w="1040" w:type="dxa"/>
            <w:tcBorders>
              <w:top w:val="nil"/>
              <w:left w:val="nil"/>
              <w:bottom w:val="nil"/>
              <w:right w:val="nil"/>
            </w:tcBorders>
            <w:shd w:val="clear" w:color="auto" w:fill="auto"/>
            <w:noWrap/>
            <w:vAlign w:val="center"/>
            <w:hideMark/>
          </w:tcPr>
          <w:p w14:paraId="1838F3F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730</w:t>
            </w:r>
          </w:p>
        </w:tc>
        <w:tc>
          <w:tcPr>
            <w:tcW w:w="1160" w:type="dxa"/>
            <w:tcBorders>
              <w:top w:val="nil"/>
              <w:left w:val="nil"/>
              <w:bottom w:val="nil"/>
              <w:right w:val="nil"/>
            </w:tcBorders>
            <w:shd w:val="clear" w:color="auto" w:fill="auto"/>
            <w:noWrap/>
            <w:vAlign w:val="bottom"/>
            <w:hideMark/>
          </w:tcPr>
          <w:p w14:paraId="5BF4A21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07/24/15</w:t>
            </w:r>
          </w:p>
        </w:tc>
        <w:tc>
          <w:tcPr>
            <w:tcW w:w="1180" w:type="dxa"/>
            <w:tcBorders>
              <w:top w:val="nil"/>
              <w:left w:val="nil"/>
              <w:bottom w:val="nil"/>
              <w:right w:val="nil"/>
            </w:tcBorders>
            <w:shd w:val="clear" w:color="auto" w:fill="auto"/>
            <w:noWrap/>
            <w:vAlign w:val="center"/>
            <w:hideMark/>
          </w:tcPr>
          <w:p w14:paraId="52FA8E1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659</w:t>
            </w:r>
          </w:p>
        </w:tc>
        <w:tc>
          <w:tcPr>
            <w:tcW w:w="1160" w:type="dxa"/>
            <w:tcBorders>
              <w:top w:val="nil"/>
              <w:left w:val="nil"/>
              <w:bottom w:val="nil"/>
              <w:right w:val="nil"/>
            </w:tcBorders>
            <w:shd w:val="clear" w:color="auto" w:fill="auto"/>
            <w:noWrap/>
            <w:vAlign w:val="center"/>
            <w:hideMark/>
          </w:tcPr>
          <w:p w14:paraId="7129E45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57</w:t>
            </w:r>
          </w:p>
        </w:tc>
      </w:tr>
      <w:tr w:rsidR="008F6BB5" w:rsidRPr="00E57F7C" w14:paraId="2E3DA137" w14:textId="77777777" w:rsidTr="000C1E3A">
        <w:trPr>
          <w:trHeight w:val="300"/>
        </w:trPr>
        <w:tc>
          <w:tcPr>
            <w:tcW w:w="3860" w:type="dxa"/>
            <w:tcBorders>
              <w:top w:val="nil"/>
              <w:left w:val="nil"/>
              <w:bottom w:val="nil"/>
              <w:right w:val="nil"/>
            </w:tcBorders>
            <w:shd w:val="clear" w:color="auto" w:fill="auto"/>
            <w:noWrap/>
            <w:vAlign w:val="center"/>
            <w:hideMark/>
          </w:tcPr>
          <w:p w14:paraId="56FE0F09"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Rock Island Dam Forebay 2 (center)</w:t>
            </w:r>
          </w:p>
        </w:tc>
        <w:tc>
          <w:tcPr>
            <w:tcW w:w="1020" w:type="dxa"/>
            <w:tcBorders>
              <w:top w:val="nil"/>
              <w:left w:val="nil"/>
              <w:bottom w:val="nil"/>
              <w:right w:val="nil"/>
            </w:tcBorders>
            <w:shd w:val="clear" w:color="auto" w:fill="auto"/>
            <w:noWrap/>
            <w:vAlign w:val="center"/>
            <w:hideMark/>
          </w:tcPr>
          <w:p w14:paraId="6B93AC6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3RI</w:t>
            </w:r>
          </w:p>
        </w:tc>
        <w:tc>
          <w:tcPr>
            <w:tcW w:w="1040" w:type="dxa"/>
            <w:tcBorders>
              <w:top w:val="nil"/>
              <w:left w:val="nil"/>
              <w:bottom w:val="nil"/>
              <w:right w:val="nil"/>
            </w:tcBorders>
            <w:shd w:val="clear" w:color="auto" w:fill="auto"/>
            <w:noWrap/>
            <w:vAlign w:val="center"/>
            <w:hideMark/>
          </w:tcPr>
          <w:p w14:paraId="1B49C6F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730</w:t>
            </w:r>
          </w:p>
        </w:tc>
        <w:tc>
          <w:tcPr>
            <w:tcW w:w="1160" w:type="dxa"/>
            <w:tcBorders>
              <w:top w:val="nil"/>
              <w:left w:val="nil"/>
              <w:bottom w:val="nil"/>
              <w:right w:val="nil"/>
            </w:tcBorders>
            <w:shd w:val="clear" w:color="auto" w:fill="auto"/>
            <w:noWrap/>
            <w:vAlign w:val="bottom"/>
            <w:hideMark/>
          </w:tcPr>
          <w:p w14:paraId="786363D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08/04/16</w:t>
            </w:r>
          </w:p>
        </w:tc>
        <w:tc>
          <w:tcPr>
            <w:tcW w:w="1180" w:type="dxa"/>
            <w:tcBorders>
              <w:top w:val="nil"/>
              <w:left w:val="nil"/>
              <w:bottom w:val="nil"/>
              <w:right w:val="nil"/>
            </w:tcBorders>
            <w:shd w:val="clear" w:color="auto" w:fill="auto"/>
            <w:noWrap/>
            <w:vAlign w:val="center"/>
            <w:hideMark/>
          </w:tcPr>
          <w:p w14:paraId="17F96AE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648</w:t>
            </w:r>
          </w:p>
        </w:tc>
        <w:tc>
          <w:tcPr>
            <w:tcW w:w="1160" w:type="dxa"/>
            <w:tcBorders>
              <w:top w:val="nil"/>
              <w:left w:val="nil"/>
              <w:bottom w:val="nil"/>
              <w:right w:val="nil"/>
            </w:tcBorders>
            <w:shd w:val="clear" w:color="auto" w:fill="auto"/>
            <w:noWrap/>
            <w:vAlign w:val="center"/>
            <w:hideMark/>
          </w:tcPr>
          <w:p w14:paraId="5687AE7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96</w:t>
            </w:r>
          </w:p>
        </w:tc>
      </w:tr>
      <w:tr w:rsidR="008F6BB5" w:rsidRPr="00E57F7C" w14:paraId="1CACF800" w14:textId="77777777" w:rsidTr="000C1E3A">
        <w:trPr>
          <w:trHeight w:val="300"/>
        </w:trPr>
        <w:tc>
          <w:tcPr>
            <w:tcW w:w="3860" w:type="dxa"/>
            <w:tcBorders>
              <w:top w:val="nil"/>
              <w:left w:val="nil"/>
              <w:bottom w:val="nil"/>
              <w:right w:val="nil"/>
            </w:tcBorders>
            <w:shd w:val="clear" w:color="auto" w:fill="auto"/>
            <w:noWrap/>
            <w:vAlign w:val="center"/>
            <w:hideMark/>
          </w:tcPr>
          <w:p w14:paraId="0D5E907A"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Rock Island Dam Forebay 3 (left)</w:t>
            </w:r>
          </w:p>
        </w:tc>
        <w:tc>
          <w:tcPr>
            <w:tcW w:w="1020" w:type="dxa"/>
            <w:tcBorders>
              <w:top w:val="nil"/>
              <w:left w:val="nil"/>
              <w:bottom w:val="nil"/>
              <w:right w:val="nil"/>
            </w:tcBorders>
            <w:shd w:val="clear" w:color="auto" w:fill="auto"/>
            <w:noWrap/>
            <w:vAlign w:val="center"/>
            <w:hideMark/>
          </w:tcPr>
          <w:p w14:paraId="7FD95575"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4RI</w:t>
            </w:r>
          </w:p>
        </w:tc>
        <w:tc>
          <w:tcPr>
            <w:tcW w:w="1040" w:type="dxa"/>
            <w:tcBorders>
              <w:top w:val="nil"/>
              <w:left w:val="nil"/>
              <w:bottom w:val="nil"/>
              <w:right w:val="nil"/>
            </w:tcBorders>
            <w:shd w:val="clear" w:color="auto" w:fill="auto"/>
            <w:noWrap/>
            <w:vAlign w:val="center"/>
            <w:hideMark/>
          </w:tcPr>
          <w:p w14:paraId="4FB07219"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730</w:t>
            </w:r>
          </w:p>
        </w:tc>
        <w:tc>
          <w:tcPr>
            <w:tcW w:w="1160" w:type="dxa"/>
            <w:tcBorders>
              <w:top w:val="nil"/>
              <w:left w:val="nil"/>
              <w:bottom w:val="nil"/>
              <w:right w:val="nil"/>
            </w:tcBorders>
            <w:shd w:val="clear" w:color="auto" w:fill="auto"/>
            <w:noWrap/>
            <w:vAlign w:val="bottom"/>
            <w:hideMark/>
          </w:tcPr>
          <w:p w14:paraId="3F16080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08/17/15</w:t>
            </w:r>
          </w:p>
        </w:tc>
        <w:tc>
          <w:tcPr>
            <w:tcW w:w="1180" w:type="dxa"/>
            <w:tcBorders>
              <w:top w:val="nil"/>
              <w:left w:val="nil"/>
              <w:bottom w:val="nil"/>
              <w:right w:val="nil"/>
            </w:tcBorders>
            <w:shd w:val="clear" w:color="auto" w:fill="auto"/>
            <w:noWrap/>
            <w:vAlign w:val="center"/>
            <w:hideMark/>
          </w:tcPr>
          <w:p w14:paraId="4B3E609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635</w:t>
            </w:r>
          </w:p>
        </w:tc>
        <w:tc>
          <w:tcPr>
            <w:tcW w:w="1160" w:type="dxa"/>
            <w:tcBorders>
              <w:top w:val="nil"/>
              <w:left w:val="nil"/>
              <w:bottom w:val="nil"/>
              <w:right w:val="nil"/>
            </w:tcBorders>
            <w:shd w:val="clear" w:color="auto" w:fill="auto"/>
            <w:noWrap/>
            <w:vAlign w:val="center"/>
            <w:hideMark/>
          </w:tcPr>
          <w:p w14:paraId="330D34B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27</w:t>
            </w:r>
          </w:p>
        </w:tc>
      </w:tr>
      <w:tr w:rsidR="008F6BB5" w:rsidRPr="00E57F7C" w14:paraId="7B34260C" w14:textId="77777777" w:rsidTr="000C1E3A">
        <w:trPr>
          <w:trHeight w:val="300"/>
        </w:trPr>
        <w:tc>
          <w:tcPr>
            <w:tcW w:w="3860" w:type="dxa"/>
            <w:tcBorders>
              <w:top w:val="nil"/>
              <w:left w:val="nil"/>
              <w:bottom w:val="nil"/>
              <w:right w:val="nil"/>
            </w:tcBorders>
            <w:shd w:val="clear" w:color="auto" w:fill="auto"/>
            <w:noWrap/>
            <w:vAlign w:val="center"/>
            <w:hideMark/>
          </w:tcPr>
          <w:p w14:paraId="32B2DA76"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Wenatchee River </w:t>
            </w:r>
            <w:r>
              <w:rPr>
                <w:rFonts w:ascii="Calibri" w:eastAsia="Times New Roman" w:hAnsi="Calibri" w:cs="Arial"/>
                <w:color w:val="000000"/>
              </w:rPr>
              <w:t>Fixed site</w:t>
            </w:r>
            <w:r w:rsidRPr="00E57F7C">
              <w:rPr>
                <w:rFonts w:ascii="Calibri" w:eastAsia="Times New Roman" w:hAnsi="Calibri" w:cs="Arial"/>
                <w:color w:val="000000"/>
              </w:rPr>
              <w:t xml:space="preserve"> 1</w:t>
            </w:r>
          </w:p>
        </w:tc>
        <w:tc>
          <w:tcPr>
            <w:tcW w:w="1020" w:type="dxa"/>
            <w:tcBorders>
              <w:top w:val="nil"/>
              <w:left w:val="nil"/>
              <w:bottom w:val="nil"/>
              <w:right w:val="nil"/>
            </w:tcBorders>
            <w:shd w:val="clear" w:color="auto" w:fill="auto"/>
            <w:noWrap/>
            <w:vAlign w:val="center"/>
            <w:hideMark/>
          </w:tcPr>
          <w:p w14:paraId="1273BF21"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1LW</w:t>
            </w:r>
          </w:p>
        </w:tc>
        <w:tc>
          <w:tcPr>
            <w:tcW w:w="1040" w:type="dxa"/>
            <w:tcBorders>
              <w:top w:val="nil"/>
              <w:left w:val="nil"/>
              <w:bottom w:val="nil"/>
              <w:right w:val="nil"/>
            </w:tcBorders>
            <w:shd w:val="clear" w:color="auto" w:fill="auto"/>
            <w:noWrap/>
            <w:vAlign w:val="center"/>
            <w:hideMark/>
          </w:tcPr>
          <w:p w14:paraId="7D781BC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756.7</w:t>
            </w:r>
          </w:p>
        </w:tc>
        <w:tc>
          <w:tcPr>
            <w:tcW w:w="1160" w:type="dxa"/>
            <w:tcBorders>
              <w:top w:val="nil"/>
              <w:left w:val="nil"/>
              <w:bottom w:val="nil"/>
              <w:right w:val="nil"/>
            </w:tcBorders>
            <w:shd w:val="clear" w:color="auto" w:fill="auto"/>
            <w:noWrap/>
            <w:vAlign w:val="bottom"/>
            <w:hideMark/>
          </w:tcPr>
          <w:p w14:paraId="03CF2D8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07/17/15</w:t>
            </w:r>
          </w:p>
        </w:tc>
        <w:tc>
          <w:tcPr>
            <w:tcW w:w="1180" w:type="dxa"/>
            <w:tcBorders>
              <w:top w:val="nil"/>
              <w:left w:val="nil"/>
              <w:bottom w:val="nil"/>
              <w:right w:val="nil"/>
            </w:tcBorders>
            <w:shd w:val="clear" w:color="auto" w:fill="auto"/>
            <w:noWrap/>
            <w:vAlign w:val="center"/>
            <w:hideMark/>
          </w:tcPr>
          <w:p w14:paraId="3E12C519"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641</w:t>
            </w:r>
          </w:p>
        </w:tc>
        <w:tc>
          <w:tcPr>
            <w:tcW w:w="1160" w:type="dxa"/>
            <w:tcBorders>
              <w:top w:val="nil"/>
              <w:left w:val="nil"/>
              <w:bottom w:val="nil"/>
              <w:right w:val="nil"/>
            </w:tcBorders>
            <w:shd w:val="clear" w:color="auto" w:fill="auto"/>
            <w:noWrap/>
            <w:vAlign w:val="center"/>
            <w:hideMark/>
          </w:tcPr>
          <w:p w14:paraId="7120323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17</w:t>
            </w:r>
          </w:p>
        </w:tc>
      </w:tr>
      <w:tr w:rsidR="008F6BB5" w:rsidRPr="00E57F7C" w14:paraId="3178A835" w14:textId="77777777" w:rsidTr="000C1E3A">
        <w:trPr>
          <w:trHeight w:val="300"/>
        </w:trPr>
        <w:tc>
          <w:tcPr>
            <w:tcW w:w="3860" w:type="dxa"/>
            <w:tcBorders>
              <w:top w:val="nil"/>
              <w:left w:val="nil"/>
              <w:bottom w:val="nil"/>
              <w:right w:val="nil"/>
            </w:tcBorders>
            <w:shd w:val="clear" w:color="auto" w:fill="auto"/>
            <w:noWrap/>
            <w:vAlign w:val="center"/>
            <w:hideMark/>
          </w:tcPr>
          <w:p w14:paraId="1AA49D1D"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Wenatchee River </w:t>
            </w:r>
            <w:r>
              <w:rPr>
                <w:rFonts w:ascii="Calibri" w:eastAsia="Times New Roman" w:hAnsi="Calibri" w:cs="Arial"/>
                <w:color w:val="000000"/>
              </w:rPr>
              <w:t>Fixed site</w:t>
            </w:r>
            <w:r w:rsidRPr="00E57F7C">
              <w:rPr>
                <w:rFonts w:ascii="Calibri" w:eastAsia="Times New Roman" w:hAnsi="Calibri" w:cs="Arial"/>
                <w:color w:val="000000"/>
              </w:rPr>
              <w:t xml:space="preserve"> 2</w:t>
            </w:r>
          </w:p>
        </w:tc>
        <w:tc>
          <w:tcPr>
            <w:tcW w:w="1020" w:type="dxa"/>
            <w:tcBorders>
              <w:top w:val="nil"/>
              <w:left w:val="nil"/>
              <w:bottom w:val="nil"/>
              <w:right w:val="nil"/>
            </w:tcBorders>
            <w:shd w:val="clear" w:color="auto" w:fill="auto"/>
            <w:noWrap/>
            <w:vAlign w:val="center"/>
            <w:hideMark/>
          </w:tcPr>
          <w:p w14:paraId="382C13A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2LW</w:t>
            </w:r>
          </w:p>
        </w:tc>
        <w:tc>
          <w:tcPr>
            <w:tcW w:w="1040" w:type="dxa"/>
            <w:tcBorders>
              <w:top w:val="nil"/>
              <w:left w:val="nil"/>
              <w:bottom w:val="nil"/>
              <w:right w:val="nil"/>
            </w:tcBorders>
            <w:shd w:val="clear" w:color="auto" w:fill="auto"/>
            <w:noWrap/>
            <w:vAlign w:val="center"/>
            <w:hideMark/>
          </w:tcPr>
          <w:p w14:paraId="0DFB281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756.7</w:t>
            </w:r>
          </w:p>
        </w:tc>
        <w:tc>
          <w:tcPr>
            <w:tcW w:w="1160" w:type="dxa"/>
            <w:tcBorders>
              <w:top w:val="nil"/>
              <w:left w:val="nil"/>
              <w:bottom w:val="nil"/>
              <w:right w:val="nil"/>
            </w:tcBorders>
            <w:shd w:val="clear" w:color="auto" w:fill="auto"/>
            <w:noWrap/>
            <w:vAlign w:val="bottom"/>
            <w:hideMark/>
          </w:tcPr>
          <w:p w14:paraId="773DD13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07/17/15</w:t>
            </w:r>
          </w:p>
        </w:tc>
        <w:tc>
          <w:tcPr>
            <w:tcW w:w="1180" w:type="dxa"/>
            <w:tcBorders>
              <w:top w:val="nil"/>
              <w:left w:val="nil"/>
              <w:bottom w:val="nil"/>
              <w:right w:val="nil"/>
            </w:tcBorders>
            <w:shd w:val="clear" w:color="auto" w:fill="auto"/>
            <w:noWrap/>
            <w:vAlign w:val="center"/>
            <w:hideMark/>
          </w:tcPr>
          <w:p w14:paraId="198F590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641</w:t>
            </w:r>
          </w:p>
        </w:tc>
        <w:tc>
          <w:tcPr>
            <w:tcW w:w="1160" w:type="dxa"/>
            <w:tcBorders>
              <w:top w:val="nil"/>
              <w:left w:val="nil"/>
              <w:bottom w:val="nil"/>
              <w:right w:val="nil"/>
            </w:tcBorders>
            <w:shd w:val="clear" w:color="auto" w:fill="auto"/>
            <w:noWrap/>
            <w:vAlign w:val="center"/>
            <w:hideMark/>
          </w:tcPr>
          <w:p w14:paraId="2B5686A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21</w:t>
            </w:r>
          </w:p>
        </w:tc>
      </w:tr>
      <w:tr w:rsidR="008F6BB5" w:rsidRPr="00E57F7C" w14:paraId="1E5B807A" w14:textId="77777777" w:rsidTr="000C1E3A">
        <w:trPr>
          <w:trHeight w:val="300"/>
        </w:trPr>
        <w:tc>
          <w:tcPr>
            <w:tcW w:w="3860" w:type="dxa"/>
            <w:tcBorders>
              <w:top w:val="nil"/>
              <w:left w:val="nil"/>
              <w:bottom w:val="nil"/>
              <w:right w:val="nil"/>
            </w:tcBorders>
            <w:shd w:val="clear" w:color="auto" w:fill="auto"/>
            <w:noWrap/>
            <w:vAlign w:val="center"/>
            <w:hideMark/>
          </w:tcPr>
          <w:p w14:paraId="7CD9D689"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Middle Wenatchee at Icicle Bridge</w:t>
            </w:r>
          </w:p>
        </w:tc>
        <w:tc>
          <w:tcPr>
            <w:tcW w:w="1020" w:type="dxa"/>
            <w:tcBorders>
              <w:top w:val="nil"/>
              <w:left w:val="nil"/>
              <w:bottom w:val="nil"/>
              <w:right w:val="nil"/>
            </w:tcBorders>
            <w:shd w:val="clear" w:color="auto" w:fill="auto"/>
            <w:noWrap/>
            <w:vAlign w:val="center"/>
            <w:hideMark/>
          </w:tcPr>
          <w:p w14:paraId="4C084B71"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MWN</w:t>
            </w:r>
          </w:p>
        </w:tc>
        <w:tc>
          <w:tcPr>
            <w:tcW w:w="1040" w:type="dxa"/>
            <w:tcBorders>
              <w:top w:val="nil"/>
              <w:left w:val="nil"/>
              <w:bottom w:val="nil"/>
              <w:right w:val="nil"/>
            </w:tcBorders>
            <w:shd w:val="clear" w:color="auto" w:fill="auto"/>
            <w:noWrap/>
            <w:vAlign w:val="center"/>
            <w:hideMark/>
          </w:tcPr>
          <w:p w14:paraId="754309A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796.1</w:t>
            </w:r>
          </w:p>
        </w:tc>
        <w:tc>
          <w:tcPr>
            <w:tcW w:w="1160" w:type="dxa"/>
            <w:tcBorders>
              <w:top w:val="nil"/>
              <w:left w:val="nil"/>
              <w:bottom w:val="nil"/>
              <w:right w:val="nil"/>
            </w:tcBorders>
            <w:shd w:val="clear" w:color="auto" w:fill="auto"/>
            <w:noWrap/>
            <w:vAlign w:val="bottom"/>
            <w:hideMark/>
          </w:tcPr>
          <w:p w14:paraId="27D7846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06/18/15</w:t>
            </w:r>
          </w:p>
        </w:tc>
        <w:tc>
          <w:tcPr>
            <w:tcW w:w="1180" w:type="dxa"/>
            <w:tcBorders>
              <w:top w:val="nil"/>
              <w:left w:val="nil"/>
              <w:bottom w:val="nil"/>
              <w:right w:val="nil"/>
            </w:tcBorders>
            <w:shd w:val="clear" w:color="auto" w:fill="auto"/>
            <w:noWrap/>
            <w:vAlign w:val="center"/>
            <w:hideMark/>
          </w:tcPr>
          <w:p w14:paraId="11FF006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605</w:t>
            </w:r>
          </w:p>
        </w:tc>
        <w:tc>
          <w:tcPr>
            <w:tcW w:w="1160" w:type="dxa"/>
            <w:tcBorders>
              <w:top w:val="nil"/>
              <w:left w:val="nil"/>
              <w:bottom w:val="nil"/>
              <w:right w:val="nil"/>
            </w:tcBorders>
            <w:shd w:val="clear" w:color="auto" w:fill="auto"/>
            <w:noWrap/>
            <w:vAlign w:val="center"/>
            <w:hideMark/>
          </w:tcPr>
          <w:p w14:paraId="7EBFC7A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84</w:t>
            </w:r>
          </w:p>
        </w:tc>
      </w:tr>
      <w:tr w:rsidR="008F6BB5" w:rsidRPr="00E57F7C" w14:paraId="0AA8EC3B" w14:textId="77777777" w:rsidTr="000C1E3A">
        <w:trPr>
          <w:trHeight w:val="300"/>
        </w:trPr>
        <w:tc>
          <w:tcPr>
            <w:tcW w:w="3860" w:type="dxa"/>
            <w:tcBorders>
              <w:top w:val="nil"/>
              <w:left w:val="nil"/>
              <w:bottom w:val="nil"/>
              <w:right w:val="nil"/>
            </w:tcBorders>
            <w:shd w:val="clear" w:color="auto" w:fill="auto"/>
            <w:noWrap/>
            <w:vAlign w:val="center"/>
            <w:hideMark/>
          </w:tcPr>
          <w:p w14:paraId="375C9952"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Entiat River </w:t>
            </w:r>
            <w:r>
              <w:rPr>
                <w:rFonts w:ascii="Calibri" w:eastAsia="Times New Roman" w:hAnsi="Calibri" w:cs="Arial"/>
                <w:color w:val="000000"/>
              </w:rPr>
              <w:t>Fixed site</w:t>
            </w:r>
            <w:r w:rsidRPr="00E57F7C">
              <w:rPr>
                <w:rFonts w:ascii="Calibri" w:eastAsia="Times New Roman" w:hAnsi="Calibri" w:cs="Arial"/>
                <w:color w:val="000000"/>
              </w:rPr>
              <w:t xml:space="preserve"> 1</w:t>
            </w:r>
          </w:p>
        </w:tc>
        <w:tc>
          <w:tcPr>
            <w:tcW w:w="1020" w:type="dxa"/>
            <w:tcBorders>
              <w:top w:val="nil"/>
              <w:left w:val="nil"/>
              <w:bottom w:val="nil"/>
              <w:right w:val="nil"/>
            </w:tcBorders>
            <w:shd w:val="clear" w:color="auto" w:fill="auto"/>
            <w:noWrap/>
            <w:vAlign w:val="center"/>
            <w:hideMark/>
          </w:tcPr>
          <w:p w14:paraId="76729FD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1EN</w:t>
            </w:r>
          </w:p>
        </w:tc>
        <w:tc>
          <w:tcPr>
            <w:tcW w:w="1040" w:type="dxa"/>
            <w:tcBorders>
              <w:top w:val="nil"/>
              <w:left w:val="nil"/>
              <w:bottom w:val="nil"/>
              <w:right w:val="nil"/>
            </w:tcBorders>
            <w:shd w:val="clear" w:color="auto" w:fill="auto"/>
            <w:noWrap/>
            <w:vAlign w:val="center"/>
            <w:hideMark/>
          </w:tcPr>
          <w:p w14:paraId="266A54F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780</w:t>
            </w:r>
          </w:p>
        </w:tc>
        <w:tc>
          <w:tcPr>
            <w:tcW w:w="1160" w:type="dxa"/>
            <w:tcBorders>
              <w:top w:val="nil"/>
              <w:left w:val="nil"/>
              <w:bottom w:val="nil"/>
              <w:right w:val="nil"/>
            </w:tcBorders>
            <w:shd w:val="clear" w:color="auto" w:fill="auto"/>
            <w:noWrap/>
            <w:vAlign w:val="bottom"/>
            <w:hideMark/>
          </w:tcPr>
          <w:p w14:paraId="584A768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06/15/15</w:t>
            </w:r>
          </w:p>
        </w:tc>
        <w:tc>
          <w:tcPr>
            <w:tcW w:w="1180" w:type="dxa"/>
            <w:tcBorders>
              <w:top w:val="nil"/>
              <w:left w:val="nil"/>
              <w:bottom w:val="nil"/>
              <w:right w:val="nil"/>
            </w:tcBorders>
            <w:shd w:val="clear" w:color="auto" w:fill="auto"/>
            <w:noWrap/>
            <w:vAlign w:val="center"/>
            <w:hideMark/>
          </w:tcPr>
          <w:p w14:paraId="3BB2CB80"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667</w:t>
            </w:r>
          </w:p>
        </w:tc>
        <w:tc>
          <w:tcPr>
            <w:tcW w:w="1160" w:type="dxa"/>
            <w:tcBorders>
              <w:top w:val="nil"/>
              <w:left w:val="nil"/>
              <w:bottom w:val="nil"/>
              <w:right w:val="nil"/>
            </w:tcBorders>
            <w:shd w:val="clear" w:color="auto" w:fill="auto"/>
            <w:noWrap/>
            <w:vAlign w:val="center"/>
            <w:hideMark/>
          </w:tcPr>
          <w:p w14:paraId="5535C3E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12</w:t>
            </w:r>
          </w:p>
        </w:tc>
      </w:tr>
      <w:tr w:rsidR="008F6BB5" w:rsidRPr="00E57F7C" w14:paraId="5A9C3F96" w14:textId="77777777" w:rsidTr="000C1E3A">
        <w:trPr>
          <w:trHeight w:val="300"/>
        </w:trPr>
        <w:tc>
          <w:tcPr>
            <w:tcW w:w="3860" w:type="dxa"/>
            <w:tcBorders>
              <w:top w:val="nil"/>
              <w:left w:val="nil"/>
              <w:bottom w:val="nil"/>
              <w:right w:val="nil"/>
            </w:tcBorders>
            <w:shd w:val="clear" w:color="auto" w:fill="auto"/>
            <w:noWrap/>
            <w:vAlign w:val="center"/>
            <w:hideMark/>
          </w:tcPr>
          <w:p w14:paraId="0D7B4437"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Entiat River </w:t>
            </w:r>
            <w:r>
              <w:rPr>
                <w:rFonts w:ascii="Calibri" w:eastAsia="Times New Roman" w:hAnsi="Calibri" w:cs="Arial"/>
                <w:color w:val="000000"/>
              </w:rPr>
              <w:t>Fixed site</w:t>
            </w:r>
            <w:r w:rsidRPr="00E57F7C">
              <w:rPr>
                <w:rFonts w:ascii="Calibri" w:eastAsia="Times New Roman" w:hAnsi="Calibri" w:cs="Arial"/>
                <w:color w:val="000000"/>
              </w:rPr>
              <w:t xml:space="preserve"> 2</w:t>
            </w:r>
          </w:p>
        </w:tc>
        <w:tc>
          <w:tcPr>
            <w:tcW w:w="1020" w:type="dxa"/>
            <w:tcBorders>
              <w:top w:val="nil"/>
              <w:left w:val="nil"/>
              <w:bottom w:val="nil"/>
              <w:right w:val="nil"/>
            </w:tcBorders>
            <w:shd w:val="clear" w:color="auto" w:fill="auto"/>
            <w:noWrap/>
            <w:vAlign w:val="center"/>
            <w:hideMark/>
          </w:tcPr>
          <w:p w14:paraId="4CF4AEF9"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2EN</w:t>
            </w:r>
          </w:p>
        </w:tc>
        <w:tc>
          <w:tcPr>
            <w:tcW w:w="1040" w:type="dxa"/>
            <w:tcBorders>
              <w:top w:val="nil"/>
              <w:left w:val="nil"/>
              <w:bottom w:val="nil"/>
              <w:right w:val="nil"/>
            </w:tcBorders>
            <w:shd w:val="clear" w:color="auto" w:fill="auto"/>
            <w:noWrap/>
            <w:vAlign w:val="center"/>
            <w:hideMark/>
          </w:tcPr>
          <w:p w14:paraId="61E95AC0"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780</w:t>
            </w:r>
          </w:p>
        </w:tc>
        <w:tc>
          <w:tcPr>
            <w:tcW w:w="1160" w:type="dxa"/>
            <w:tcBorders>
              <w:top w:val="nil"/>
              <w:left w:val="nil"/>
              <w:bottom w:val="nil"/>
              <w:right w:val="nil"/>
            </w:tcBorders>
            <w:shd w:val="clear" w:color="auto" w:fill="auto"/>
            <w:noWrap/>
            <w:vAlign w:val="bottom"/>
            <w:hideMark/>
          </w:tcPr>
          <w:p w14:paraId="504B5ED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06/15/15</w:t>
            </w:r>
          </w:p>
        </w:tc>
        <w:tc>
          <w:tcPr>
            <w:tcW w:w="1180" w:type="dxa"/>
            <w:tcBorders>
              <w:top w:val="nil"/>
              <w:left w:val="nil"/>
              <w:bottom w:val="nil"/>
              <w:right w:val="nil"/>
            </w:tcBorders>
            <w:shd w:val="clear" w:color="auto" w:fill="auto"/>
            <w:noWrap/>
            <w:vAlign w:val="center"/>
            <w:hideMark/>
          </w:tcPr>
          <w:p w14:paraId="7682A8A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667</w:t>
            </w:r>
          </w:p>
        </w:tc>
        <w:tc>
          <w:tcPr>
            <w:tcW w:w="1160" w:type="dxa"/>
            <w:tcBorders>
              <w:top w:val="nil"/>
              <w:left w:val="nil"/>
              <w:bottom w:val="nil"/>
              <w:right w:val="nil"/>
            </w:tcBorders>
            <w:shd w:val="clear" w:color="auto" w:fill="auto"/>
            <w:noWrap/>
            <w:vAlign w:val="center"/>
            <w:hideMark/>
          </w:tcPr>
          <w:p w14:paraId="0D8C4E15"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12</w:t>
            </w:r>
          </w:p>
        </w:tc>
      </w:tr>
      <w:tr w:rsidR="008F6BB5" w:rsidRPr="00E57F7C" w14:paraId="5D41FAB4" w14:textId="77777777" w:rsidTr="000C1E3A">
        <w:trPr>
          <w:trHeight w:val="300"/>
        </w:trPr>
        <w:tc>
          <w:tcPr>
            <w:tcW w:w="3860" w:type="dxa"/>
            <w:tcBorders>
              <w:top w:val="nil"/>
              <w:left w:val="nil"/>
              <w:bottom w:val="nil"/>
              <w:right w:val="nil"/>
            </w:tcBorders>
            <w:shd w:val="clear" w:color="auto" w:fill="auto"/>
            <w:noWrap/>
            <w:vAlign w:val="center"/>
            <w:hideMark/>
          </w:tcPr>
          <w:p w14:paraId="37405408"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Entiat River Array at Ardenvoir</w:t>
            </w:r>
          </w:p>
        </w:tc>
        <w:tc>
          <w:tcPr>
            <w:tcW w:w="1020" w:type="dxa"/>
            <w:tcBorders>
              <w:top w:val="nil"/>
              <w:left w:val="nil"/>
              <w:bottom w:val="nil"/>
              <w:right w:val="nil"/>
            </w:tcBorders>
            <w:shd w:val="clear" w:color="auto" w:fill="auto"/>
            <w:noWrap/>
            <w:vAlign w:val="center"/>
            <w:hideMark/>
          </w:tcPr>
          <w:p w14:paraId="39E47805"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ENT</w:t>
            </w:r>
          </w:p>
        </w:tc>
        <w:tc>
          <w:tcPr>
            <w:tcW w:w="1040" w:type="dxa"/>
            <w:tcBorders>
              <w:top w:val="nil"/>
              <w:left w:val="nil"/>
              <w:bottom w:val="nil"/>
              <w:right w:val="nil"/>
            </w:tcBorders>
            <w:shd w:val="clear" w:color="auto" w:fill="auto"/>
            <w:noWrap/>
            <w:vAlign w:val="center"/>
            <w:hideMark/>
          </w:tcPr>
          <w:p w14:paraId="0CDD2BB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795.6</w:t>
            </w:r>
          </w:p>
        </w:tc>
        <w:tc>
          <w:tcPr>
            <w:tcW w:w="1160" w:type="dxa"/>
            <w:tcBorders>
              <w:top w:val="nil"/>
              <w:left w:val="nil"/>
              <w:bottom w:val="nil"/>
              <w:right w:val="nil"/>
            </w:tcBorders>
            <w:shd w:val="clear" w:color="auto" w:fill="auto"/>
            <w:noWrap/>
            <w:vAlign w:val="bottom"/>
            <w:hideMark/>
          </w:tcPr>
          <w:p w14:paraId="1BE3B5E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06/15/15</w:t>
            </w:r>
          </w:p>
        </w:tc>
        <w:tc>
          <w:tcPr>
            <w:tcW w:w="1180" w:type="dxa"/>
            <w:tcBorders>
              <w:top w:val="nil"/>
              <w:left w:val="nil"/>
              <w:bottom w:val="nil"/>
              <w:right w:val="nil"/>
            </w:tcBorders>
            <w:shd w:val="clear" w:color="auto" w:fill="auto"/>
            <w:noWrap/>
            <w:vAlign w:val="center"/>
            <w:hideMark/>
          </w:tcPr>
          <w:p w14:paraId="09C6E46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667</w:t>
            </w:r>
          </w:p>
        </w:tc>
        <w:tc>
          <w:tcPr>
            <w:tcW w:w="1160" w:type="dxa"/>
            <w:tcBorders>
              <w:top w:val="nil"/>
              <w:left w:val="nil"/>
              <w:bottom w:val="nil"/>
              <w:right w:val="nil"/>
            </w:tcBorders>
            <w:shd w:val="clear" w:color="auto" w:fill="auto"/>
            <w:noWrap/>
            <w:vAlign w:val="center"/>
            <w:hideMark/>
          </w:tcPr>
          <w:p w14:paraId="2E35B3D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60</w:t>
            </w:r>
          </w:p>
        </w:tc>
      </w:tr>
      <w:tr w:rsidR="008F6BB5" w:rsidRPr="00E57F7C" w14:paraId="41782092" w14:textId="77777777" w:rsidTr="000C1E3A">
        <w:trPr>
          <w:trHeight w:val="300"/>
        </w:trPr>
        <w:tc>
          <w:tcPr>
            <w:tcW w:w="3860" w:type="dxa"/>
            <w:tcBorders>
              <w:top w:val="nil"/>
              <w:left w:val="nil"/>
              <w:bottom w:val="nil"/>
              <w:right w:val="nil"/>
            </w:tcBorders>
            <w:shd w:val="clear" w:color="auto" w:fill="auto"/>
            <w:noWrap/>
            <w:vAlign w:val="center"/>
            <w:hideMark/>
          </w:tcPr>
          <w:p w14:paraId="473BA7ED"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Methow River </w:t>
            </w:r>
            <w:r>
              <w:rPr>
                <w:rFonts w:ascii="Calibri" w:eastAsia="Times New Roman" w:hAnsi="Calibri" w:cs="Arial"/>
                <w:color w:val="000000"/>
              </w:rPr>
              <w:t>Fixed site</w:t>
            </w:r>
            <w:r w:rsidRPr="00E57F7C">
              <w:rPr>
                <w:rFonts w:ascii="Calibri" w:eastAsia="Times New Roman" w:hAnsi="Calibri" w:cs="Arial"/>
                <w:color w:val="000000"/>
              </w:rPr>
              <w:t xml:space="preserve"> 1</w:t>
            </w:r>
          </w:p>
        </w:tc>
        <w:tc>
          <w:tcPr>
            <w:tcW w:w="1020" w:type="dxa"/>
            <w:tcBorders>
              <w:top w:val="nil"/>
              <w:left w:val="nil"/>
              <w:bottom w:val="nil"/>
              <w:right w:val="nil"/>
            </w:tcBorders>
            <w:shd w:val="clear" w:color="auto" w:fill="auto"/>
            <w:noWrap/>
            <w:vAlign w:val="center"/>
            <w:hideMark/>
          </w:tcPr>
          <w:p w14:paraId="56A6157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1ME</w:t>
            </w:r>
          </w:p>
        </w:tc>
        <w:tc>
          <w:tcPr>
            <w:tcW w:w="1040" w:type="dxa"/>
            <w:tcBorders>
              <w:top w:val="nil"/>
              <w:left w:val="nil"/>
              <w:bottom w:val="nil"/>
              <w:right w:val="nil"/>
            </w:tcBorders>
            <w:shd w:val="clear" w:color="auto" w:fill="auto"/>
            <w:noWrap/>
            <w:vAlign w:val="center"/>
            <w:hideMark/>
          </w:tcPr>
          <w:p w14:paraId="3C91BB4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845.5</w:t>
            </w:r>
          </w:p>
        </w:tc>
        <w:tc>
          <w:tcPr>
            <w:tcW w:w="1160" w:type="dxa"/>
            <w:tcBorders>
              <w:top w:val="nil"/>
              <w:left w:val="nil"/>
              <w:bottom w:val="nil"/>
              <w:right w:val="nil"/>
            </w:tcBorders>
            <w:shd w:val="clear" w:color="auto" w:fill="auto"/>
            <w:noWrap/>
            <w:vAlign w:val="bottom"/>
            <w:hideMark/>
          </w:tcPr>
          <w:p w14:paraId="3DC9D50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06/17/15</w:t>
            </w:r>
          </w:p>
        </w:tc>
        <w:tc>
          <w:tcPr>
            <w:tcW w:w="1180" w:type="dxa"/>
            <w:tcBorders>
              <w:top w:val="nil"/>
              <w:left w:val="nil"/>
              <w:bottom w:val="nil"/>
              <w:right w:val="nil"/>
            </w:tcBorders>
            <w:shd w:val="clear" w:color="auto" w:fill="auto"/>
            <w:noWrap/>
            <w:vAlign w:val="center"/>
            <w:hideMark/>
          </w:tcPr>
          <w:p w14:paraId="02FF3A2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647</w:t>
            </w:r>
          </w:p>
        </w:tc>
        <w:tc>
          <w:tcPr>
            <w:tcW w:w="1160" w:type="dxa"/>
            <w:tcBorders>
              <w:top w:val="nil"/>
              <w:left w:val="nil"/>
              <w:bottom w:val="nil"/>
              <w:right w:val="nil"/>
            </w:tcBorders>
            <w:shd w:val="clear" w:color="auto" w:fill="auto"/>
            <w:noWrap/>
            <w:vAlign w:val="center"/>
            <w:hideMark/>
          </w:tcPr>
          <w:p w14:paraId="1466A94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96</w:t>
            </w:r>
          </w:p>
        </w:tc>
      </w:tr>
      <w:tr w:rsidR="008F6BB5" w:rsidRPr="00E57F7C" w14:paraId="7B189325" w14:textId="77777777" w:rsidTr="000C1E3A">
        <w:trPr>
          <w:trHeight w:val="300"/>
        </w:trPr>
        <w:tc>
          <w:tcPr>
            <w:tcW w:w="3860" w:type="dxa"/>
            <w:tcBorders>
              <w:top w:val="nil"/>
              <w:left w:val="nil"/>
              <w:bottom w:val="nil"/>
              <w:right w:val="nil"/>
            </w:tcBorders>
            <w:shd w:val="clear" w:color="auto" w:fill="auto"/>
            <w:noWrap/>
            <w:vAlign w:val="center"/>
            <w:hideMark/>
          </w:tcPr>
          <w:p w14:paraId="3886587B"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Methow River </w:t>
            </w:r>
            <w:r>
              <w:rPr>
                <w:rFonts w:ascii="Calibri" w:eastAsia="Times New Roman" w:hAnsi="Calibri" w:cs="Arial"/>
                <w:color w:val="000000"/>
              </w:rPr>
              <w:t>Fixed site</w:t>
            </w:r>
            <w:r w:rsidRPr="00E57F7C">
              <w:rPr>
                <w:rFonts w:ascii="Calibri" w:eastAsia="Times New Roman" w:hAnsi="Calibri" w:cs="Arial"/>
                <w:color w:val="000000"/>
              </w:rPr>
              <w:t xml:space="preserve"> 2</w:t>
            </w:r>
          </w:p>
        </w:tc>
        <w:tc>
          <w:tcPr>
            <w:tcW w:w="1020" w:type="dxa"/>
            <w:tcBorders>
              <w:top w:val="nil"/>
              <w:left w:val="nil"/>
              <w:bottom w:val="nil"/>
              <w:right w:val="nil"/>
            </w:tcBorders>
            <w:shd w:val="clear" w:color="auto" w:fill="auto"/>
            <w:noWrap/>
            <w:vAlign w:val="center"/>
            <w:hideMark/>
          </w:tcPr>
          <w:p w14:paraId="14FD3F8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2ME</w:t>
            </w:r>
          </w:p>
        </w:tc>
        <w:tc>
          <w:tcPr>
            <w:tcW w:w="1040" w:type="dxa"/>
            <w:tcBorders>
              <w:top w:val="nil"/>
              <w:left w:val="nil"/>
              <w:bottom w:val="nil"/>
              <w:right w:val="nil"/>
            </w:tcBorders>
            <w:shd w:val="clear" w:color="auto" w:fill="auto"/>
            <w:noWrap/>
            <w:vAlign w:val="center"/>
            <w:hideMark/>
          </w:tcPr>
          <w:p w14:paraId="527BC80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845.5</w:t>
            </w:r>
          </w:p>
        </w:tc>
        <w:tc>
          <w:tcPr>
            <w:tcW w:w="1160" w:type="dxa"/>
            <w:tcBorders>
              <w:top w:val="nil"/>
              <w:left w:val="nil"/>
              <w:bottom w:val="nil"/>
              <w:right w:val="nil"/>
            </w:tcBorders>
            <w:shd w:val="clear" w:color="auto" w:fill="auto"/>
            <w:noWrap/>
            <w:vAlign w:val="bottom"/>
            <w:hideMark/>
          </w:tcPr>
          <w:p w14:paraId="71B5C381"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06/17/15</w:t>
            </w:r>
          </w:p>
        </w:tc>
        <w:tc>
          <w:tcPr>
            <w:tcW w:w="1180" w:type="dxa"/>
            <w:tcBorders>
              <w:top w:val="nil"/>
              <w:left w:val="nil"/>
              <w:bottom w:val="nil"/>
              <w:right w:val="nil"/>
            </w:tcBorders>
            <w:shd w:val="clear" w:color="auto" w:fill="auto"/>
            <w:noWrap/>
            <w:vAlign w:val="center"/>
            <w:hideMark/>
          </w:tcPr>
          <w:p w14:paraId="651A1B9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647</w:t>
            </w:r>
          </w:p>
        </w:tc>
        <w:tc>
          <w:tcPr>
            <w:tcW w:w="1160" w:type="dxa"/>
            <w:tcBorders>
              <w:top w:val="nil"/>
              <w:left w:val="nil"/>
              <w:bottom w:val="nil"/>
              <w:right w:val="nil"/>
            </w:tcBorders>
            <w:shd w:val="clear" w:color="auto" w:fill="auto"/>
            <w:noWrap/>
            <w:vAlign w:val="center"/>
            <w:hideMark/>
          </w:tcPr>
          <w:p w14:paraId="35A0F660"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72</w:t>
            </w:r>
          </w:p>
        </w:tc>
      </w:tr>
      <w:tr w:rsidR="008F6BB5" w:rsidRPr="00E57F7C" w14:paraId="670B3875" w14:textId="77777777" w:rsidTr="000C1E3A">
        <w:trPr>
          <w:trHeight w:val="300"/>
        </w:trPr>
        <w:tc>
          <w:tcPr>
            <w:tcW w:w="3860" w:type="dxa"/>
            <w:tcBorders>
              <w:top w:val="nil"/>
              <w:left w:val="nil"/>
              <w:bottom w:val="nil"/>
              <w:right w:val="nil"/>
            </w:tcBorders>
            <w:shd w:val="clear" w:color="auto" w:fill="auto"/>
            <w:noWrap/>
            <w:vAlign w:val="center"/>
            <w:hideMark/>
          </w:tcPr>
          <w:p w14:paraId="78D1DD36"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Upper Methow in Winthrop</w:t>
            </w:r>
          </w:p>
        </w:tc>
        <w:tc>
          <w:tcPr>
            <w:tcW w:w="1020" w:type="dxa"/>
            <w:tcBorders>
              <w:top w:val="nil"/>
              <w:left w:val="nil"/>
              <w:bottom w:val="nil"/>
              <w:right w:val="nil"/>
            </w:tcBorders>
            <w:shd w:val="clear" w:color="auto" w:fill="auto"/>
            <w:noWrap/>
            <w:vAlign w:val="center"/>
            <w:hideMark/>
          </w:tcPr>
          <w:p w14:paraId="26205AA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MET</w:t>
            </w:r>
          </w:p>
        </w:tc>
        <w:tc>
          <w:tcPr>
            <w:tcW w:w="1040" w:type="dxa"/>
            <w:tcBorders>
              <w:top w:val="nil"/>
              <w:left w:val="nil"/>
              <w:bottom w:val="nil"/>
              <w:right w:val="nil"/>
            </w:tcBorders>
            <w:shd w:val="clear" w:color="auto" w:fill="auto"/>
            <w:noWrap/>
            <w:vAlign w:val="center"/>
            <w:hideMark/>
          </w:tcPr>
          <w:p w14:paraId="424374A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921.7</w:t>
            </w:r>
          </w:p>
        </w:tc>
        <w:tc>
          <w:tcPr>
            <w:tcW w:w="1160" w:type="dxa"/>
            <w:tcBorders>
              <w:top w:val="nil"/>
              <w:left w:val="nil"/>
              <w:bottom w:val="nil"/>
              <w:right w:val="nil"/>
            </w:tcBorders>
            <w:shd w:val="clear" w:color="auto" w:fill="auto"/>
            <w:noWrap/>
            <w:vAlign w:val="bottom"/>
            <w:hideMark/>
          </w:tcPr>
          <w:p w14:paraId="30DE909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07/28/15</w:t>
            </w:r>
          </w:p>
        </w:tc>
        <w:tc>
          <w:tcPr>
            <w:tcW w:w="1180" w:type="dxa"/>
            <w:tcBorders>
              <w:top w:val="nil"/>
              <w:left w:val="nil"/>
              <w:bottom w:val="nil"/>
              <w:right w:val="nil"/>
            </w:tcBorders>
            <w:shd w:val="clear" w:color="auto" w:fill="auto"/>
            <w:noWrap/>
            <w:vAlign w:val="center"/>
            <w:hideMark/>
          </w:tcPr>
          <w:p w14:paraId="655DE8F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599</w:t>
            </w:r>
          </w:p>
        </w:tc>
        <w:tc>
          <w:tcPr>
            <w:tcW w:w="1160" w:type="dxa"/>
            <w:tcBorders>
              <w:top w:val="nil"/>
              <w:left w:val="nil"/>
              <w:bottom w:val="nil"/>
              <w:right w:val="nil"/>
            </w:tcBorders>
            <w:shd w:val="clear" w:color="auto" w:fill="auto"/>
            <w:noWrap/>
            <w:vAlign w:val="center"/>
            <w:hideMark/>
          </w:tcPr>
          <w:p w14:paraId="5EBF2C1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61</w:t>
            </w:r>
          </w:p>
        </w:tc>
      </w:tr>
      <w:tr w:rsidR="008F6BB5" w:rsidRPr="00E57F7C" w14:paraId="57E14E23" w14:textId="77777777" w:rsidTr="000C1E3A">
        <w:trPr>
          <w:trHeight w:val="300"/>
        </w:trPr>
        <w:tc>
          <w:tcPr>
            <w:tcW w:w="3860" w:type="dxa"/>
            <w:tcBorders>
              <w:top w:val="nil"/>
              <w:left w:val="nil"/>
              <w:bottom w:val="nil"/>
              <w:right w:val="nil"/>
            </w:tcBorders>
            <w:shd w:val="clear" w:color="auto" w:fill="auto"/>
            <w:noWrap/>
            <w:vAlign w:val="center"/>
            <w:hideMark/>
          </w:tcPr>
          <w:p w14:paraId="3481D2FF"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Chewuch in Winthrop</w:t>
            </w:r>
          </w:p>
        </w:tc>
        <w:tc>
          <w:tcPr>
            <w:tcW w:w="1020" w:type="dxa"/>
            <w:tcBorders>
              <w:top w:val="nil"/>
              <w:left w:val="nil"/>
              <w:bottom w:val="nil"/>
              <w:right w:val="nil"/>
            </w:tcBorders>
            <w:shd w:val="clear" w:color="auto" w:fill="auto"/>
            <w:noWrap/>
            <w:vAlign w:val="center"/>
            <w:hideMark/>
          </w:tcPr>
          <w:p w14:paraId="7388491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CHE</w:t>
            </w:r>
          </w:p>
        </w:tc>
        <w:tc>
          <w:tcPr>
            <w:tcW w:w="1040" w:type="dxa"/>
            <w:tcBorders>
              <w:top w:val="nil"/>
              <w:left w:val="nil"/>
              <w:bottom w:val="nil"/>
              <w:right w:val="nil"/>
            </w:tcBorders>
            <w:shd w:val="clear" w:color="auto" w:fill="auto"/>
            <w:noWrap/>
            <w:vAlign w:val="center"/>
            <w:hideMark/>
          </w:tcPr>
          <w:p w14:paraId="4E68E9F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921.7</w:t>
            </w:r>
          </w:p>
        </w:tc>
        <w:tc>
          <w:tcPr>
            <w:tcW w:w="1160" w:type="dxa"/>
            <w:tcBorders>
              <w:top w:val="nil"/>
              <w:left w:val="nil"/>
              <w:bottom w:val="nil"/>
              <w:right w:val="nil"/>
            </w:tcBorders>
            <w:shd w:val="clear" w:color="auto" w:fill="auto"/>
            <w:noWrap/>
            <w:vAlign w:val="bottom"/>
            <w:hideMark/>
          </w:tcPr>
          <w:p w14:paraId="29E5B22E"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07/28/15</w:t>
            </w:r>
          </w:p>
        </w:tc>
        <w:tc>
          <w:tcPr>
            <w:tcW w:w="1180" w:type="dxa"/>
            <w:tcBorders>
              <w:top w:val="nil"/>
              <w:left w:val="nil"/>
              <w:bottom w:val="nil"/>
              <w:right w:val="nil"/>
            </w:tcBorders>
            <w:shd w:val="clear" w:color="auto" w:fill="auto"/>
            <w:noWrap/>
            <w:vAlign w:val="center"/>
            <w:hideMark/>
          </w:tcPr>
          <w:p w14:paraId="6BF160AE"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599</w:t>
            </w:r>
          </w:p>
        </w:tc>
        <w:tc>
          <w:tcPr>
            <w:tcW w:w="1160" w:type="dxa"/>
            <w:tcBorders>
              <w:top w:val="nil"/>
              <w:left w:val="nil"/>
              <w:bottom w:val="nil"/>
              <w:right w:val="nil"/>
            </w:tcBorders>
            <w:shd w:val="clear" w:color="auto" w:fill="auto"/>
            <w:noWrap/>
            <w:vAlign w:val="center"/>
            <w:hideMark/>
          </w:tcPr>
          <w:p w14:paraId="2616E87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57</w:t>
            </w:r>
          </w:p>
        </w:tc>
      </w:tr>
      <w:tr w:rsidR="008F6BB5" w:rsidRPr="00E57F7C" w14:paraId="226ABFE6" w14:textId="77777777" w:rsidTr="000C1E3A">
        <w:trPr>
          <w:trHeight w:val="300"/>
        </w:trPr>
        <w:tc>
          <w:tcPr>
            <w:tcW w:w="3860" w:type="dxa"/>
            <w:tcBorders>
              <w:top w:val="nil"/>
              <w:left w:val="nil"/>
              <w:bottom w:val="nil"/>
              <w:right w:val="nil"/>
            </w:tcBorders>
            <w:shd w:val="clear" w:color="auto" w:fill="auto"/>
            <w:noWrap/>
            <w:vAlign w:val="center"/>
            <w:hideMark/>
          </w:tcPr>
          <w:p w14:paraId="797F68EE"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Okanogan </w:t>
            </w:r>
            <w:r>
              <w:rPr>
                <w:rFonts w:ascii="Calibri" w:eastAsia="Times New Roman" w:hAnsi="Calibri" w:cs="Arial"/>
                <w:color w:val="000000"/>
              </w:rPr>
              <w:t>Fixed site</w:t>
            </w:r>
            <w:r w:rsidRPr="00E57F7C">
              <w:rPr>
                <w:rFonts w:ascii="Calibri" w:eastAsia="Times New Roman" w:hAnsi="Calibri" w:cs="Arial"/>
                <w:color w:val="000000"/>
              </w:rPr>
              <w:t xml:space="preserve"> 1</w:t>
            </w:r>
          </w:p>
        </w:tc>
        <w:tc>
          <w:tcPr>
            <w:tcW w:w="1020" w:type="dxa"/>
            <w:tcBorders>
              <w:top w:val="nil"/>
              <w:left w:val="nil"/>
              <w:bottom w:val="nil"/>
              <w:right w:val="nil"/>
            </w:tcBorders>
            <w:shd w:val="clear" w:color="auto" w:fill="auto"/>
            <w:noWrap/>
            <w:vAlign w:val="center"/>
            <w:hideMark/>
          </w:tcPr>
          <w:p w14:paraId="27E978F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1OK</w:t>
            </w:r>
          </w:p>
        </w:tc>
        <w:tc>
          <w:tcPr>
            <w:tcW w:w="1040" w:type="dxa"/>
            <w:tcBorders>
              <w:top w:val="nil"/>
              <w:left w:val="nil"/>
              <w:bottom w:val="nil"/>
              <w:right w:val="nil"/>
            </w:tcBorders>
            <w:shd w:val="clear" w:color="auto" w:fill="auto"/>
            <w:noWrap/>
            <w:vAlign w:val="center"/>
            <w:hideMark/>
          </w:tcPr>
          <w:p w14:paraId="42D22AA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883.3</w:t>
            </w:r>
          </w:p>
        </w:tc>
        <w:tc>
          <w:tcPr>
            <w:tcW w:w="1160" w:type="dxa"/>
            <w:tcBorders>
              <w:top w:val="nil"/>
              <w:left w:val="nil"/>
              <w:bottom w:val="nil"/>
              <w:right w:val="nil"/>
            </w:tcBorders>
            <w:shd w:val="clear" w:color="auto" w:fill="auto"/>
            <w:noWrap/>
            <w:vAlign w:val="bottom"/>
            <w:hideMark/>
          </w:tcPr>
          <w:p w14:paraId="13BAB50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07/27/15</w:t>
            </w:r>
          </w:p>
        </w:tc>
        <w:tc>
          <w:tcPr>
            <w:tcW w:w="1180" w:type="dxa"/>
            <w:tcBorders>
              <w:top w:val="nil"/>
              <w:left w:val="nil"/>
              <w:bottom w:val="nil"/>
              <w:right w:val="nil"/>
            </w:tcBorders>
            <w:shd w:val="clear" w:color="auto" w:fill="auto"/>
            <w:noWrap/>
            <w:vAlign w:val="center"/>
            <w:hideMark/>
          </w:tcPr>
          <w:p w14:paraId="7CC003D7"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623</w:t>
            </w:r>
          </w:p>
        </w:tc>
        <w:tc>
          <w:tcPr>
            <w:tcW w:w="1160" w:type="dxa"/>
            <w:tcBorders>
              <w:top w:val="nil"/>
              <w:left w:val="nil"/>
              <w:bottom w:val="nil"/>
              <w:right w:val="nil"/>
            </w:tcBorders>
            <w:shd w:val="clear" w:color="auto" w:fill="auto"/>
            <w:noWrap/>
            <w:vAlign w:val="center"/>
            <w:hideMark/>
          </w:tcPr>
          <w:p w14:paraId="6D604CA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93</w:t>
            </w:r>
          </w:p>
        </w:tc>
      </w:tr>
      <w:tr w:rsidR="008F6BB5" w:rsidRPr="00E57F7C" w14:paraId="51A430F2" w14:textId="77777777" w:rsidTr="000C1E3A">
        <w:trPr>
          <w:trHeight w:val="300"/>
        </w:trPr>
        <w:tc>
          <w:tcPr>
            <w:tcW w:w="3860" w:type="dxa"/>
            <w:tcBorders>
              <w:top w:val="nil"/>
              <w:left w:val="nil"/>
              <w:bottom w:val="nil"/>
              <w:right w:val="nil"/>
            </w:tcBorders>
            <w:shd w:val="clear" w:color="auto" w:fill="auto"/>
            <w:noWrap/>
            <w:vAlign w:val="center"/>
            <w:hideMark/>
          </w:tcPr>
          <w:p w14:paraId="7450AACD"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 xml:space="preserve">Lower Okanogan </w:t>
            </w:r>
            <w:r>
              <w:rPr>
                <w:rFonts w:ascii="Calibri" w:eastAsia="Times New Roman" w:hAnsi="Calibri" w:cs="Arial"/>
                <w:color w:val="000000"/>
              </w:rPr>
              <w:t>Fixed site</w:t>
            </w:r>
            <w:r w:rsidRPr="00E57F7C">
              <w:rPr>
                <w:rFonts w:ascii="Calibri" w:eastAsia="Times New Roman" w:hAnsi="Calibri" w:cs="Arial"/>
                <w:color w:val="000000"/>
              </w:rPr>
              <w:t xml:space="preserve"> 2</w:t>
            </w:r>
          </w:p>
        </w:tc>
        <w:tc>
          <w:tcPr>
            <w:tcW w:w="1020" w:type="dxa"/>
            <w:tcBorders>
              <w:top w:val="nil"/>
              <w:left w:val="nil"/>
              <w:bottom w:val="nil"/>
              <w:right w:val="nil"/>
            </w:tcBorders>
            <w:shd w:val="clear" w:color="auto" w:fill="auto"/>
            <w:noWrap/>
            <w:vAlign w:val="center"/>
            <w:hideMark/>
          </w:tcPr>
          <w:p w14:paraId="55B568E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2OK</w:t>
            </w:r>
          </w:p>
        </w:tc>
        <w:tc>
          <w:tcPr>
            <w:tcW w:w="1040" w:type="dxa"/>
            <w:tcBorders>
              <w:top w:val="nil"/>
              <w:left w:val="nil"/>
              <w:bottom w:val="nil"/>
              <w:right w:val="nil"/>
            </w:tcBorders>
            <w:shd w:val="clear" w:color="auto" w:fill="auto"/>
            <w:noWrap/>
            <w:vAlign w:val="center"/>
            <w:hideMark/>
          </w:tcPr>
          <w:p w14:paraId="2B86CF5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883.3</w:t>
            </w:r>
          </w:p>
        </w:tc>
        <w:tc>
          <w:tcPr>
            <w:tcW w:w="1160" w:type="dxa"/>
            <w:tcBorders>
              <w:top w:val="nil"/>
              <w:left w:val="nil"/>
              <w:bottom w:val="nil"/>
              <w:right w:val="nil"/>
            </w:tcBorders>
            <w:shd w:val="clear" w:color="auto" w:fill="auto"/>
            <w:noWrap/>
            <w:vAlign w:val="bottom"/>
            <w:hideMark/>
          </w:tcPr>
          <w:p w14:paraId="6DCC4F5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07/27/15</w:t>
            </w:r>
          </w:p>
        </w:tc>
        <w:tc>
          <w:tcPr>
            <w:tcW w:w="1180" w:type="dxa"/>
            <w:tcBorders>
              <w:top w:val="nil"/>
              <w:left w:val="nil"/>
              <w:bottom w:val="nil"/>
              <w:right w:val="nil"/>
            </w:tcBorders>
            <w:shd w:val="clear" w:color="auto" w:fill="auto"/>
            <w:noWrap/>
            <w:vAlign w:val="center"/>
            <w:hideMark/>
          </w:tcPr>
          <w:p w14:paraId="520D5CB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623</w:t>
            </w:r>
          </w:p>
        </w:tc>
        <w:tc>
          <w:tcPr>
            <w:tcW w:w="1160" w:type="dxa"/>
            <w:tcBorders>
              <w:top w:val="nil"/>
              <w:left w:val="nil"/>
              <w:bottom w:val="nil"/>
              <w:right w:val="nil"/>
            </w:tcBorders>
            <w:shd w:val="clear" w:color="auto" w:fill="auto"/>
            <w:noWrap/>
            <w:vAlign w:val="center"/>
            <w:hideMark/>
          </w:tcPr>
          <w:p w14:paraId="65AA4EF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97</w:t>
            </w:r>
          </w:p>
        </w:tc>
      </w:tr>
      <w:tr w:rsidR="008F6BB5" w:rsidRPr="00E57F7C" w14:paraId="202DD213" w14:textId="77777777" w:rsidTr="000C1E3A">
        <w:trPr>
          <w:trHeight w:val="300"/>
        </w:trPr>
        <w:tc>
          <w:tcPr>
            <w:tcW w:w="3860" w:type="dxa"/>
            <w:tcBorders>
              <w:top w:val="nil"/>
              <w:left w:val="nil"/>
              <w:bottom w:val="nil"/>
              <w:right w:val="nil"/>
            </w:tcBorders>
            <w:shd w:val="clear" w:color="auto" w:fill="auto"/>
            <w:noWrap/>
            <w:vAlign w:val="center"/>
            <w:hideMark/>
          </w:tcPr>
          <w:p w14:paraId="22F69E3D"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Below Ihot Island</w:t>
            </w:r>
          </w:p>
        </w:tc>
        <w:tc>
          <w:tcPr>
            <w:tcW w:w="1020" w:type="dxa"/>
            <w:tcBorders>
              <w:top w:val="nil"/>
              <w:left w:val="nil"/>
              <w:bottom w:val="nil"/>
              <w:right w:val="nil"/>
            </w:tcBorders>
            <w:shd w:val="clear" w:color="auto" w:fill="auto"/>
            <w:noWrap/>
            <w:vAlign w:val="center"/>
            <w:hideMark/>
          </w:tcPr>
          <w:p w14:paraId="6A215A55"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IHI</w:t>
            </w:r>
          </w:p>
        </w:tc>
        <w:tc>
          <w:tcPr>
            <w:tcW w:w="1040" w:type="dxa"/>
            <w:tcBorders>
              <w:top w:val="nil"/>
              <w:left w:val="nil"/>
              <w:bottom w:val="nil"/>
              <w:right w:val="nil"/>
            </w:tcBorders>
            <w:shd w:val="clear" w:color="auto" w:fill="auto"/>
            <w:noWrap/>
            <w:vAlign w:val="center"/>
            <w:hideMark/>
          </w:tcPr>
          <w:p w14:paraId="1C93565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977</w:t>
            </w:r>
          </w:p>
        </w:tc>
        <w:tc>
          <w:tcPr>
            <w:tcW w:w="1160" w:type="dxa"/>
            <w:tcBorders>
              <w:top w:val="nil"/>
              <w:left w:val="nil"/>
              <w:bottom w:val="nil"/>
              <w:right w:val="nil"/>
            </w:tcBorders>
            <w:shd w:val="clear" w:color="auto" w:fill="auto"/>
            <w:noWrap/>
            <w:vAlign w:val="bottom"/>
            <w:hideMark/>
          </w:tcPr>
          <w:p w14:paraId="5B64B4F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06/17/15</w:t>
            </w:r>
          </w:p>
        </w:tc>
        <w:tc>
          <w:tcPr>
            <w:tcW w:w="1180" w:type="dxa"/>
            <w:tcBorders>
              <w:top w:val="nil"/>
              <w:left w:val="nil"/>
              <w:bottom w:val="nil"/>
              <w:right w:val="nil"/>
            </w:tcBorders>
            <w:shd w:val="clear" w:color="auto" w:fill="auto"/>
            <w:noWrap/>
            <w:vAlign w:val="center"/>
            <w:hideMark/>
          </w:tcPr>
          <w:p w14:paraId="417FC57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667</w:t>
            </w:r>
          </w:p>
        </w:tc>
        <w:tc>
          <w:tcPr>
            <w:tcW w:w="1160" w:type="dxa"/>
            <w:tcBorders>
              <w:top w:val="nil"/>
              <w:left w:val="nil"/>
              <w:bottom w:val="nil"/>
              <w:right w:val="nil"/>
            </w:tcBorders>
            <w:shd w:val="clear" w:color="auto" w:fill="auto"/>
            <w:noWrap/>
            <w:vAlign w:val="center"/>
            <w:hideMark/>
          </w:tcPr>
          <w:p w14:paraId="5DC66C19"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26</w:t>
            </w:r>
          </w:p>
        </w:tc>
      </w:tr>
      <w:tr w:rsidR="008F6BB5" w:rsidRPr="00E57F7C" w14:paraId="4013CDB0" w14:textId="77777777" w:rsidTr="000C1E3A">
        <w:trPr>
          <w:trHeight w:val="300"/>
        </w:trPr>
        <w:tc>
          <w:tcPr>
            <w:tcW w:w="3860" w:type="dxa"/>
            <w:tcBorders>
              <w:top w:val="nil"/>
              <w:left w:val="nil"/>
              <w:bottom w:val="nil"/>
              <w:right w:val="nil"/>
            </w:tcBorders>
            <w:shd w:val="clear" w:color="auto" w:fill="auto"/>
            <w:noWrap/>
            <w:vAlign w:val="center"/>
            <w:hideMark/>
          </w:tcPr>
          <w:p w14:paraId="18E0F853"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Similkameen River</w:t>
            </w:r>
          </w:p>
        </w:tc>
        <w:tc>
          <w:tcPr>
            <w:tcW w:w="1020" w:type="dxa"/>
            <w:tcBorders>
              <w:top w:val="nil"/>
              <w:left w:val="nil"/>
              <w:bottom w:val="nil"/>
              <w:right w:val="nil"/>
            </w:tcBorders>
            <w:shd w:val="clear" w:color="auto" w:fill="auto"/>
            <w:noWrap/>
            <w:vAlign w:val="center"/>
            <w:hideMark/>
          </w:tcPr>
          <w:p w14:paraId="09A33E5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SIM</w:t>
            </w:r>
          </w:p>
        </w:tc>
        <w:tc>
          <w:tcPr>
            <w:tcW w:w="1040" w:type="dxa"/>
            <w:tcBorders>
              <w:top w:val="nil"/>
              <w:left w:val="nil"/>
              <w:bottom w:val="nil"/>
              <w:right w:val="nil"/>
            </w:tcBorders>
            <w:shd w:val="clear" w:color="auto" w:fill="auto"/>
            <w:noWrap/>
            <w:vAlign w:val="center"/>
            <w:hideMark/>
          </w:tcPr>
          <w:p w14:paraId="569ADC81"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984.2</w:t>
            </w:r>
          </w:p>
        </w:tc>
        <w:tc>
          <w:tcPr>
            <w:tcW w:w="1160" w:type="dxa"/>
            <w:tcBorders>
              <w:top w:val="nil"/>
              <w:left w:val="nil"/>
              <w:bottom w:val="nil"/>
              <w:right w:val="nil"/>
            </w:tcBorders>
            <w:shd w:val="clear" w:color="auto" w:fill="auto"/>
            <w:noWrap/>
            <w:vAlign w:val="bottom"/>
            <w:hideMark/>
          </w:tcPr>
          <w:p w14:paraId="0E0A1F5A"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06/17/15</w:t>
            </w:r>
          </w:p>
        </w:tc>
        <w:tc>
          <w:tcPr>
            <w:tcW w:w="1180" w:type="dxa"/>
            <w:tcBorders>
              <w:top w:val="nil"/>
              <w:left w:val="nil"/>
              <w:bottom w:val="nil"/>
              <w:right w:val="nil"/>
            </w:tcBorders>
            <w:shd w:val="clear" w:color="auto" w:fill="auto"/>
            <w:noWrap/>
            <w:vAlign w:val="center"/>
            <w:hideMark/>
          </w:tcPr>
          <w:p w14:paraId="3561750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667</w:t>
            </w:r>
          </w:p>
        </w:tc>
        <w:tc>
          <w:tcPr>
            <w:tcW w:w="1160" w:type="dxa"/>
            <w:tcBorders>
              <w:top w:val="nil"/>
              <w:left w:val="nil"/>
              <w:bottom w:val="nil"/>
              <w:right w:val="nil"/>
            </w:tcBorders>
            <w:shd w:val="clear" w:color="auto" w:fill="auto"/>
            <w:noWrap/>
            <w:vAlign w:val="center"/>
            <w:hideMark/>
          </w:tcPr>
          <w:p w14:paraId="76D40D6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49</w:t>
            </w:r>
          </w:p>
        </w:tc>
      </w:tr>
      <w:tr w:rsidR="008F6BB5" w:rsidRPr="00E57F7C" w14:paraId="319A34D2" w14:textId="77777777" w:rsidTr="000C1E3A">
        <w:trPr>
          <w:trHeight w:val="300"/>
        </w:trPr>
        <w:tc>
          <w:tcPr>
            <w:tcW w:w="3860" w:type="dxa"/>
            <w:tcBorders>
              <w:top w:val="nil"/>
              <w:left w:val="nil"/>
              <w:bottom w:val="nil"/>
              <w:right w:val="nil"/>
            </w:tcBorders>
            <w:shd w:val="clear" w:color="auto" w:fill="auto"/>
            <w:noWrap/>
            <w:vAlign w:val="center"/>
            <w:hideMark/>
          </w:tcPr>
          <w:p w14:paraId="52C6B0AD" w14:textId="0082823D"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Chief Jo</w:t>
            </w:r>
            <w:r w:rsidR="00AE3F9F">
              <w:rPr>
                <w:rFonts w:ascii="Calibri" w:eastAsia="Times New Roman" w:hAnsi="Calibri" w:cs="Arial"/>
                <w:color w:val="000000"/>
              </w:rPr>
              <w:t>seph</w:t>
            </w:r>
            <w:r w:rsidRPr="00E57F7C">
              <w:rPr>
                <w:rFonts w:ascii="Calibri" w:eastAsia="Times New Roman" w:hAnsi="Calibri" w:cs="Arial"/>
                <w:color w:val="000000"/>
              </w:rPr>
              <w:t xml:space="preserve"> Hatchery</w:t>
            </w:r>
          </w:p>
        </w:tc>
        <w:tc>
          <w:tcPr>
            <w:tcW w:w="1020" w:type="dxa"/>
            <w:tcBorders>
              <w:top w:val="nil"/>
              <w:left w:val="nil"/>
              <w:bottom w:val="nil"/>
              <w:right w:val="nil"/>
            </w:tcBorders>
            <w:shd w:val="clear" w:color="auto" w:fill="auto"/>
            <w:noWrap/>
            <w:vAlign w:val="center"/>
            <w:hideMark/>
          </w:tcPr>
          <w:p w14:paraId="2B74D19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1CJ*</w:t>
            </w:r>
          </w:p>
        </w:tc>
        <w:tc>
          <w:tcPr>
            <w:tcW w:w="1040" w:type="dxa"/>
            <w:tcBorders>
              <w:top w:val="nil"/>
              <w:left w:val="nil"/>
              <w:bottom w:val="nil"/>
              <w:right w:val="nil"/>
            </w:tcBorders>
            <w:shd w:val="clear" w:color="auto" w:fill="auto"/>
            <w:noWrap/>
            <w:vAlign w:val="center"/>
            <w:hideMark/>
          </w:tcPr>
          <w:p w14:paraId="3B99412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871</w:t>
            </w:r>
          </w:p>
        </w:tc>
        <w:tc>
          <w:tcPr>
            <w:tcW w:w="1160" w:type="dxa"/>
            <w:tcBorders>
              <w:top w:val="nil"/>
              <w:left w:val="nil"/>
              <w:bottom w:val="nil"/>
              <w:right w:val="nil"/>
            </w:tcBorders>
            <w:shd w:val="clear" w:color="auto" w:fill="auto"/>
            <w:noWrap/>
            <w:vAlign w:val="bottom"/>
            <w:hideMark/>
          </w:tcPr>
          <w:p w14:paraId="01666BD0"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06/19/15</w:t>
            </w:r>
          </w:p>
        </w:tc>
        <w:tc>
          <w:tcPr>
            <w:tcW w:w="1180" w:type="dxa"/>
            <w:tcBorders>
              <w:top w:val="nil"/>
              <w:left w:val="nil"/>
              <w:bottom w:val="nil"/>
              <w:right w:val="nil"/>
            </w:tcBorders>
            <w:shd w:val="clear" w:color="auto" w:fill="auto"/>
            <w:noWrap/>
            <w:vAlign w:val="center"/>
            <w:hideMark/>
          </w:tcPr>
          <w:p w14:paraId="5142C5D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228</w:t>
            </w:r>
          </w:p>
        </w:tc>
        <w:tc>
          <w:tcPr>
            <w:tcW w:w="1160" w:type="dxa"/>
            <w:tcBorders>
              <w:top w:val="nil"/>
              <w:left w:val="nil"/>
              <w:bottom w:val="nil"/>
              <w:right w:val="nil"/>
            </w:tcBorders>
            <w:shd w:val="clear" w:color="auto" w:fill="auto"/>
            <w:noWrap/>
            <w:vAlign w:val="center"/>
            <w:hideMark/>
          </w:tcPr>
          <w:p w14:paraId="09AC49DC"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108</w:t>
            </w:r>
          </w:p>
        </w:tc>
      </w:tr>
      <w:tr w:rsidR="008F6BB5" w:rsidRPr="00E57F7C" w14:paraId="56255A2E" w14:textId="77777777" w:rsidTr="000C1E3A">
        <w:trPr>
          <w:trHeight w:val="300"/>
        </w:trPr>
        <w:tc>
          <w:tcPr>
            <w:tcW w:w="3860" w:type="dxa"/>
            <w:tcBorders>
              <w:top w:val="nil"/>
              <w:left w:val="nil"/>
              <w:bottom w:val="nil"/>
              <w:right w:val="nil"/>
            </w:tcBorders>
            <w:shd w:val="clear" w:color="auto" w:fill="auto"/>
            <w:noWrap/>
            <w:vAlign w:val="center"/>
            <w:hideMark/>
          </w:tcPr>
          <w:p w14:paraId="03E9231A" w14:textId="2564C869"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Chief Jo</w:t>
            </w:r>
            <w:r w:rsidR="00AE3F9F">
              <w:rPr>
                <w:rFonts w:ascii="Calibri" w:eastAsia="Times New Roman" w:hAnsi="Calibri" w:cs="Arial"/>
                <w:color w:val="000000"/>
              </w:rPr>
              <w:t>s</w:t>
            </w:r>
            <w:r w:rsidRPr="00E57F7C">
              <w:rPr>
                <w:rFonts w:ascii="Calibri" w:eastAsia="Times New Roman" w:hAnsi="Calibri" w:cs="Arial"/>
                <w:color w:val="000000"/>
              </w:rPr>
              <w:t>e</w:t>
            </w:r>
            <w:r w:rsidR="00AE3F9F">
              <w:rPr>
                <w:rFonts w:ascii="Calibri" w:eastAsia="Times New Roman" w:hAnsi="Calibri" w:cs="Arial"/>
                <w:color w:val="000000"/>
              </w:rPr>
              <w:t>ph</w:t>
            </w:r>
            <w:r w:rsidRPr="00E57F7C">
              <w:rPr>
                <w:rFonts w:ascii="Calibri" w:eastAsia="Times New Roman" w:hAnsi="Calibri" w:cs="Arial"/>
                <w:color w:val="000000"/>
              </w:rPr>
              <w:t xml:space="preserve"> Hatchery</w:t>
            </w:r>
          </w:p>
        </w:tc>
        <w:tc>
          <w:tcPr>
            <w:tcW w:w="1020" w:type="dxa"/>
            <w:tcBorders>
              <w:top w:val="nil"/>
              <w:left w:val="nil"/>
              <w:bottom w:val="nil"/>
              <w:right w:val="nil"/>
            </w:tcBorders>
            <w:shd w:val="clear" w:color="auto" w:fill="auto"/>
            <w:noWrap/>
            <w:vAlign w:val="center"/>
            <w:hideMark/>
          </w:tcPr>
          <w:p w14:paraId="21F4428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2CJ</w:t>
            </w:r>
          </w:p>
        </w:tc>
        <w:tc>
          <w:tcPr>
            <w:tcW w:w="1040" w:type="dxa"/>
            <w:tcBorders>
              <w:top w:val="nil"/>
              <w:left w:val="nil"/>
              <w:bottom w:val="nil"/>
              <w:right w:val="nil"/>
            </w:tcBorders>
            <w:shd w:val="clear" w:color="auto" w:fill="auto"/>
            <w:noWrap/>
            <w:vAlign w:val="center"/>
            <w:hideMark/>
          </w:tcPr>
          <w:p w14:paraId="32A8598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871</w:t>
            </w:r>
          </w:p>
        </w:tc>
        <w:tc>
          <w:tcPr>
            <w:tcW w:w="1160" w:type="dxa"/>
            <w:tcBorders>
              <w:top w:val="nil"/>
              <w:left w:val="nil"/>
              <w:bottom w:val="nil"/>
              <w:right w:val="nil"/>
            </w:tcBorders>
            <w:shd w:val="clear" w:color="auto" w:fill="auto"/>
            <w:noWrap/>
            <w:vAlign w:val="bottom"/>
            <w:hideMark/>
          </w:tcPr>
          <w:p w14:paraId="7F807EB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06/19/15</w:t>
            </w:r>
          </w:p>
        </w:tc>
        <w:tc>
          <w:tcPr>
            <w:tcW w:w="1180" w:type="dxa"/>
            <w:tcBorders>
              <w:top w:val="nil"/>
              <w:left w:val="nil"/>
              <w:bottom w:val="nil"/>
              <w:right w:val="nil"/>
            </w:tcBorders>
            <w:shd w:val="clear" w:color="auto" w:fill="auto"/>
            <w:noWrap/>
            <w:vAlign w:val="center"/>
            <w:hideMark/>
          </w:tcPr>
          <w:p w14:paraId="7F8B16E9"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629</w:t>
            </w:r>
          </w:p>
        </w:tc>
        <w:tc>
          <w:tcPr>
            <w:tcW w:w="1160" w:type="dxa"/>
            <w:tcBorders>
              <w:top w:val="nil"/>
              <w:left w:val="nil"/>
              <w:bottom w:val="nil"/>
              <w:right w:val="nil"/>
            </w:tcBorders>
            <w:shd w:val="clear" w:color="auto" w:fill="auto"/>
            <w:noWrap/>
            <w:vAlign w:val="center"/>
            <w:hideMark/>
          </w:tcPr>
          <w:p w14:paraId="15FAEB6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116</w:t>
            </w:r>
          </w:p>
        </w:tc>
      </w:tr>
      <w:tr w:rsidR="008F6BB5" w:rsidRPr="00E57F7C" w14:paraId="3DC93630" w14:textId="77777777" w:rsidTr="000C1E3A">
        <w:trPr>
          <w:trHeight w:val="300"/>
        </w:trPr>
        <w:tc>
          <w:tcPr>
            <w:tcW w:w="3860" w:type="dxa"/>
            <w:tcBorders>
              <w:top w:val="nil"/>
              <w:left w:val="nil"/>
              <w:bottom w:val="nil"/>
              <w:right w:val="nil"/>
            </w:tcBorders>
            <w:shd w:val="clear" w:color="auto" w:fill="auto"/>
            <w:noWrap/>
            <w:vAlign w:val="center"/>
            <w:hideMark/>
          </w:tcPr>
          <w:p w14:paraId="72018467"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Twisp River Smolt Trap</w:t>
            </w:r>
          </w:p>
        </w:tc>
        <w:tc>
          <w:tcPr>
            <w:tcW w:w="1020" w:type="dxa"/>
            <w:tcBorders>
              <w:top w:val="nil"/>
              <w:left w:val="nil"/>
              <w:bottom w:val="nil"/>
              <w:right w:val="nil"/>
            </w:tcBorders>
            <w:shd w:val="clear" w:color="auto" w:fill="auto"/>
            <w:noWrap/>
            <w:vAlign w:val="center"/>
            <w:hideMark/>
          </w:tcPr>
          <w:p w14:paraId="3F4160A0"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1TP*</w:t>
            </w:r>
          </w:p>
        </w:tc>
        <w:tc>
          <w:tcPr>
            <w:tcW w:w="1040" w:type="dxa"/>
            <w:tcBorders>
              <w:top w:val="nil"/>
              <w:left w:val="nil"/>
              <w:bottom w:val="nil"/>
              <w:right w:val="nil"/>
            </w:tcBorders>
            <w:shd w:val="clear" w:color="auto" w:fill="auto"/>
            <w:noWrap/>
            <w:vAlign w:val="center"/>
            <w:hideMark/>
          </w:tcPr>
          <w:p w14:paraId="4A24A1AE"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911</w:t>
            </w:r>
          </w:p>
        </w:tc>
        <w:tc>
          <w:tcPr>
            <w:tcW w:w="1160" w:type="dxa"/>
            <w:tcBorders>
              <w:top w:val="nil"/>
              <w:left w:val="nil"/>
              <w:bottom w:val="nil"/>
              <w:right w:val="nil"/>
            </w:tcBorders>
            <w:shd w:val="clear" w:color="auto" w:fill="auto"/>
            <w:noWrap/>
            <w:vAlign w:val="bottom"/>
            <w:hideMark/>
          </w:tcPr>
          <w:p w14:paraId="7A5B7BF4"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03/14/16</w:t>
            </w:r>
          </w:p>
        </w:tc>
        <w:tc>
          <w:tcPr>
            <w:tcW w:w="1180" w:type="dxa"/>
            <w:tcBorders>
              <w:top w:val="nil"/>
              <w:left w:val="nil"/>
              <w:bottom w:val="nil"/>
              <w:right w:val="nil"/>
            </w:tcBorders>
            <w:shd w:val="clear" w:color="auto" w:fill="auto"/>
            <w:noWrap/>
            <w:vAlign w:val="center"/>
            <w:hideMark/>
          </w:tcPr>
          <w:p w14:paraId="22AF477D"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89</w:t>
            </w:r>
          </w:p>
        </w:tc>
        <w:tc>
          <w:tcPr>
            <w:tcW w:w="1160" w:type="dxa"/>
            <w:tcBorders>
              <w:top w:val="nil"/>
              <w:left w:val="nil"/>
              <w:bottom w:val="nil"/>
              <w:right w:val="nil"/>
            </w:tcBorders>
            <w:shd w:val="clear" w:color="auto" w:fill="auto"/>
            <w:noWrap/>
            <w:vAlign w:val="center"/>
            <w:hideMark/>
          </w:tcPr>
          <w:p w14:paraId="39564606"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5</w:t>
            </w:r>
          </w:p>
        </w:tc>
      </w:tr>
      <w:tr w:rsidR="008F6BB5" w:rsidRPr="00E57F7C" w14:paraId="5312CE2C" w14:textId="77777777" w:rsidTr="000C1E3A">
        <w:trPr>
          <w:trHeight w:val="300"/>
        </w:trPr>
        <w:tc>
          <w:tcPr>
            <w:tcW w:w="3860" w:type="dxa"/>
            <w:tcBorders>
              <w:top w:val="nil"/>
              <w:left w:val="nil"/>
              <w:bottom w:val="nil"/>
              <w:right w:val="nil"/>
            </w:tcBorders>
            <w:shd w:val="clear" w:color="auto" w:fill="auto"/>
            <w:noWrap/>
            <w:vAlign w:val="center"/>
            <w:hideMark/>
          </w:tcPr>
          <w:p w14:paraId="6B309964"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Twisp River Weir (Downstream)</w:t>
            </w:r>
          </w:p>
        </w:tc>
        <w:tc>
          <w:tcPr>
            <w:tcW w:w="1020" w:type="dxa"/>
            <w:tcBorders>
              <w:top w:val="nil"/>
              <w:left w:val="nil"/>
              <w:bottom w:val="nil"/>
              <w:right w:val="nil"/>
            </w:tcBorders>
            <w:shd w:val="clear" w:color="auto" w:fill="auto"/>
            <w:noWrap/>
            <w:vAlign w:val="center"/>
            <w:hideMark/>
          </w:tcPr>
          <w:p w14:paraId="427975E2"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2TP</w:t>
            </w:r>
          </w:p>
        </w:tc>
        <w:tc>
          <w:tcPr>
            <w:tcW w:w="1040" w:type="dxa"/>
            <w:tcBorders>
              <w:top w:val="nil"/>
              <w:left w:val="nil"/>
              <w:bottom w:val="nil"/>
              <w:right w:val="nil"/>
            </w:tcBorders>
            <w:shd w:val="clear" w:color="auto" w:fill="auto"/>
            <w:noWrap/>
            <w:vAlign w:val="center"/>
            <w:hideMark/>
          </w:tcPr>
          <w:p w14:paraId="48AC2FF3"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921.9</w:t>
            </w:r>
          </w:p>
        </w:tc>
        <w:tc>
          <w:tcPr>
            <w:tcW w:w="1160" w:type="dxa"/>
            <w:tcBorders>
              <w:top w:val="nil"/>
              <w:left w:val="nil"/>
              <w:bottom w:val="nil"/>
              <w:right w:val="nil"/>
            </w:tcBorders>
            <w:shd w:val="clear" w:color="auto" w:fill="auto"/>
            <w:noWrap/>
            <w:vAlign w:val="bottom"/>
            <w:hideMark/>
          </w:tcPr>
          <w:p w14:paraId="10B856BF"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03/14/16</w:t>
            </w:r>
          </w:p>
        </w:tc>
        <w:tc>
          <w:tcPr>
            <w:tcW w:w="1180" w:type="dxa"/>
            <w:tcBorders>
              <w:top w:val="nil"/>
              <w:left w:val="nil"/>
              <w:bottom w:val="nil"/>
              <w:right w:val="nil"/>
            </w:tcBorders>
            <w:shd w:val="clear" w:color="auto" w:fill="auto"/>
            <w:noWrap/>
            <w:vAlign w:val="center"/>
            <w:hideMark/>
          </w:tcPr>
          <w:p w14:paraId="0AE48C38"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147</w:t>
            </w:r>
          </w:p>
        </w:tc>
        <w:tc>
          <w:tcPr>
            <w:tcW w:w="1160" w:type="dxa"/>
            <w:tcBorders>
              <w:top w:val="nil"/>
              <w:left w:val="nil"/>
              <w:bottom w:val="nil"/>
              <w:right w:val="nil"/>
            </w:tcBorders>
            <w:shd w:val="clear" w:color="auto" w:fill="auto"/>
            <w:noWrap/>
            <w:vAlign w:val="center"/>
            <w:hideMark/>
          </w:tcPr>
          <w:p w14:paraId="7CE407F9"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64</w:t>
            </w:r>
          </w:p>
        </w:tc>
      </w:tr>
      <w:tr w:rsidR="008F6BB5" w:rsidRPr="00E57F7C" w14:paraId="15D4836B" w14:textId="77777777" w:rsidTr="000C1E3A">
        <w:trPr>
          <w:trHeight w:val="330"/>
        </w:trPr>
        <w:tc>
          <w:tcPr>
            <w:tcW w:w="3860" w:type="dxa"/>
            <w:tcBorders>
              <w:top w:val="nil"/>
              <w:left w:val="nil"/>
              <w:bottom w:val="single" w:sz="12" w:space="0" w:color="auto"/>
              <w:right w:val="nil"/>
            </w:tcBorders>
            <w:shd w:val="clear" w:color="auto" w:fill="auto"/>
            <w:noWrap/>
            <w:vAlign w:val="center"/>
            <w:hideMark/>
          </w:tcPr>
          <w:p w14:paraId="137C4B6C" w14:textId="77777777" w:rsidR="008F6BB5" w:rsidRPr="00E57F7C" w:rsidRDefault="008F6BB5" w:rsidP="000C1E3A">
            <w:pPr>
              <w:spacing w:after="0" w:line="240" w:lineRule="auto"/>
              <w:rPr>
                <w:rFonts w:ascii="Calibri" w:eastAsia="Times New Roman" w:hAnsi="Calibri" w:cs="Arial"/>
                <w:color w:val="000000"/>
              </w:rPr>
            </w:pPr>
            <w:r w:rsidRPr="00E57F7C">
              <w:rPr>
                <w:rFonts w:ascii="Calibri" w:eastAsia="Times New Roman" w:hAnsi="Calibri" w:cs="Arial"/>
                <w:color w:val="000000"/>
              </w:rPr>
              <w:t>Twisp River Weir (Upstream)</w:t>
            </w:r>
          </w:p>
        </w:tc>
        <w:tc>
          <w:tcPr>
            <w:tcW w:w="1020" w:type="dxa"/>
            <w:tcBorders>
              <w:top w:val="nil"/>
              <w:left w:val="nil"/>
              <w:bottom w:val="single" w:sz="12" w:space="0" w:color="auto"/>
              <w:right w:val="nil"/>
            </w:tcBorders>
            <w:shd w:val="clear" w:color="auto" w:fill="auto"/>
            <w:noWrap/>
            <w:vAlign w:val="center"/>
            <w:hideMark/>
          </w:tcPr>
          <w:p w14:paraId="2266351E" w14:textId="77777777" w:rsidR="008F6BB5" w:rsidRPr="00E57F7C" w:rsidRDefault="008F6BB5" w:rsidP="000C1E3A">
            <w:pPr>
              <w:spacing w:after="0" w:line="240" w:lineRule="auto"/>
              <w:jc w:val="center"/>
              <w:rPr>
                <w:rFonts w:ascii="Calibri" w:eastAsia="Times New Roman" w:hAnsi="Calibri" w:cs="Arial"/>
                <w:color w:val="000000"/>
                <w:sz w:val="24"/>
                <w:szCs w:val="24"/>
              </w:rPr>
            </w:pPr>
            <w:r w:rsidRPr="00E57F7C">
              <w:rPr>
                <w:rFonts w:ascii="Calibri" w:eastAsia="Times New Roman" w:hAnsi="Calibri" w:cs="Arial"/>
                <w:color w:val="000000"/>
                <w:sz w:val="24"/>
                <w:szCs w:val="24"/>
              </w:rPr>
              <w:t>3TP</w:t>
            </w:r>
          </w:p>
        </w:tc>
        <w:tc>
          <w:tcPr>
            <w:tcW w:w="1040" w:type="dxa"/>
            <w:tcBorders>
              <w:top w:val="nil"/>
              <w:left w:val="nil"/>
              <w:bottom w:val="single" w:sz="12" w:space="0" w:color="auto"/>
              <w:right w:val="nil"/>
            </w:tcBorders>
            <w:shd w:val="clear" w:color="auto" w:fill="auto"/>
            <w:noWrap/>
            <w:vAlign w:val="center"/>
            <w:hideMark/>
          </w:tcPr>
          <w:p w14:paraId="4610934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922.1</w:t>
            </w:r>
          </w:p>
        </w:tc>
        <w:tc>
          <w:tcPr>
            <w:tcW w:w="1160" w:type="dxa"/>
            <w:tcBorders>
              <w:top w:val="nil"/>
              <w:left w:val="nil"/>
              <w:bottom w:val="single" w:sz="12" w:space="0" w:color="auto"/>
              <w:right w:val="nil"/>
            </w:tcBorders>
            <w:shd w:val="clear" w:color="auto" w:fill="auto"/>
            <w:noWrap/>
            <w:vAlign w:val="bottom"/>
            <w:hideMark/>
          </w:tcPr>
          <w:p w14:paraId="04EF8475"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03/14/16</w:t>
            </w:r>
          </w:p>
        </w:tc>
        <w:tc>
          <w:tcPr>
            <w:tcW w:w="1180" w:type="dxa"/>
            <w:tcBorders>
              <w:top w:val="nil"/>
              <w:left w:val="nil"/>
              <w:bottom w:val="single" w:sz="12" w:space="0" w:color="auto"/>
              <w:right w:val="nil"/>
            </w:tcBorders>
            <w:shd w:val="clear" w:color="auto" w:fill="auto"/>
            <w:noWrap/>
            <w:vAlign w:val="center"/>
            <w:hideMark/>
          </w:tcPr>
          <w:p w14:paraId="73B938A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99</w:t>
            </w:r>
          </w:p>
        </w:tc>
        <w:tc>
          <w:tcPr>
            <w:tcW w:w="1160" w:type="dxa"/>
            <w:tcBorders>
              <w:top w:val="nil"/>
              <w:left w:val="nil"/>
              <w:bottom w:val="single" w:sz="12" w:space="0" w:color="auto"/>
              <w:right w:val="nil"/>
            </w:tcBorders>
            <w:shd w:val="clear" w:color="auto" w:fill="auto"/>
            <w:noWrap/>
            <w:vAlign w:val="center"/>
            <w:hideMark/>
          </w:tcPr>
          <w:p w14:paraId="23BFF2DB" w14:textId="77777777" w:rsidR="008F6BB5" w:rsidRPr="00E57F7C" w:rsidRDefault="008F6BB5" w:rsidP="000C1E3A">
            <w:pPr>
              <w:spacing w:after="0" w:line="240" w:lineRule="auto"/>
              <w:jc w:val="center"/>
              <w:rPr>
                <w:rFonts w:ascii="Calibri" w:eastAsia="Times New Roman" w:hAnsi="Calibri" w:cs="Arial"/>
                <w:color w:val="000000"/>
              </w:rPr>
            </w:pPr>
            <w:r w:rsidRPr="00E57F7C">
              <w:rPr>
                <w:rFonts w:ascii="Calibri" w:eastAsia="Times New Roman" w:hAnsi="Calibri" w:cs="Arial"/>
                <w:color w:val="000000"/>
              </w:rPr>
              <w:t>32</w:t>
            </w:r>
          </w:p>
        </w:tc>
      </w:tr>
    </w:tbl>
    <w:p w14:paraId="14C25AC5" w14:textId="77777777" w:rsidR="008F6BB5" w:rsidRPr="00E57F7C" w:rsidRDefault="008F6BB5" w:rsidP="008F6BB5">
      <w:r w:rsidRPr="00E57F7C">
        <w:rPr>
          <w:b/>
        </w:rPr>
        <w:tab/>
      </w:r>
      <w:r w:rsidRPr="00E57F7C">
        <w:t>*sites were active during 2015 run year only.</w:t>
      </w:r>
      <w:r w:rsidRPr="00E57F7C">
        <w:br/>
      </w:r>
    </w:p>
    <w:p w14:paraId="7F20E232" w14:textId="77777777" w:rsidR="008F6BB5" w:rsidRPr="00E57F7C" w:rsidRDefault="008F6BB5" w:rsidP="008F6BB5"/>
    <w:p w14:paraId="2B92A5EE" w14:textId="77777777" w:rsidR="008F6BB5" w:rsidRPr="00E57F7C" w:rsidRDefault="008F6BB5" w:rsidP="008F6BB5"/>
    <w:p w14:paraId="33F4686A" w14:textId="77777777" w:rsidR="008F6BB5" w:rsidRPr="00E57F7C" w:rsidRDefault="008F6BB5" w:rsidP="008F6BB5"/>
    <w:p w14:paraId="425672E4" w14:textId="77777777" w:rsidR="008F6BB5" w:rsidRPr="00E57F7C" w:rsidRDefault="008F6BB5" w:rsidP="008F6BB5"/>
    <w:p w14:paraId="09825A24" w14:textId="77777777" w:rsidR="008F6BB5" w:rsidRPr="00E57F7C" w:rsidRDefault="008F6BB5" w:rsidP="008F6BB5"/>
    <w:p w14:paraId="68C8CB3A" w14:textId="7DAEC2AB" w:rsidR="008F6BB5" w:rsidRPr="00E57F7C" w:rsidRDefault="00AC06DB" w:rsidP="008F6BB5">
      <w:pPr>
        <w:rPr>
          <w:rFonts w:ascii="Calibri" w:eastAsia="Times New Roman" w:hAnsi="Calibri" w:cs="Calibri"/>
          <w:color w:val="000000"/>
        </w:rPr>
      </w:pPr>
      <w:r>
        <w:rPr>
          <w:i/>
        </w:rPr>
        <w:lastRenderedPageBreak/>
        <w:t>Supplement</w:t>
      </w:r>
      <w:r w:rsidR="008F6BB5" w:rsidRPr="00E57F7C">
        <w:rPr>
          <w:i/>
        </w:rPr>
        <w:t xml:space="preserve"> 2.</w:t>
      </w:r>
      <w:r w:rsidR="008F6BB5" w:rsidRPr="00E57F7C">
        <w:rPr>
          <w:rFonts w:ascii="Calibri" w:hAnsi="Calibri" w:cs="Calibri"/>
          <w:color w:val="000000"/>
        </w:rPr>
        <w:t xml:space="preserve">  </w:t>
      </w:r>
      <w:r w:rsidR="008F6BB5" w:rsidRPr="00E57F7C">
        <w:rPr>
          <w:rFonts w:ascii="Calibri" w:eastAsia="Times New Roman" w:hAnsi="Calibri" w:cs="Calibri"/>
          <w:color w:val="000000"/>
        </w:rPr>
        <w:t xml:space="preserve">Final fates of the 2015 Priest Rapids Dam radio-tagged summer Steelhead sample.  Fates are split between </w:t>
      </w:r>
      <w:r w:rsidR="00BB5C13">
        <w:rPr>
          <w:rFonts w:ascii="Calibri" w:eastAsia="Times New Roman" w:hAnsi="Calibri" w:cs="Calibri"/>
          <w:color w:val="000000"/>
        </w:rPr>
        <w:t>steelhead</w:t>
      </w:r>
      <w:r w:rsidR="00BB5C13" w:rsidRPr="00E57F7C">
        <w:rPr>
          <w:rFonts w:ascii="Calibri" w:eastAsia="Times New Roman" w:hAnsi="Calibri" w:cs="Calibri"/>
          <w:color w:val="000000"/>
        </w:rPr>
        <w:t xml:space="preserve"> </w:t>
      </w:r>
      <w:r w:rsidR="008F6BB5" w:rsidRPr="00E57F7C">
        <w:rPr>
          <w:rFonts w:ascii="Calibri" w:eastAsia="Times New Roman" w:hAnsi="Calibri" w:cs="Calibri"/>
          <w:color w:val="000000"/>
        </w:rPr>
        <w:t xml:space="preserve">that were detected falling back below Priest Rapids, </w:t>
      </w:r>
      <w:r w:rsidR="00BB5C13">
        <w:rPr>
          <w:rFonts w:ascii="Calibri" w:eastAsia="Times New Roman" w:hAnsi="Calibri" w:cs="Calibri"/>
          <w:color w:val="000000"/>
        </w:rPr>
        <w:t>steelhead</w:t>
      </w:r>
      <w:r w:rsidR="00BB5C13" w:rsidRPr="00E57F7C">
        <w:rPr>
          <w:rFonts w:ascii="Calibri" w:eastAsia="Times New Roman" w:hAnsi="Calibri" w:cs="Calibri"/>
          <w:color w:val="000000"/>
        </w:rPr>
        <w:t xml:space="preserve"> </w:t>
      </w:r>
      <w:r w:rsidR="008F6BB5" w:rsidRPr="00E57F7C">
        <w:rPr>
          <w:rFonts w:ascii="Calibri" w:eastAsia="Times New Roman" w:hAnsi="Calibri" w:cs="Calibri"/>
          <w:color w:val="000000"/>
        </w:rPr>
        <w:t xml:space="preserve">detected remaining above Priest Rapids, and </w:t>
      </w:r>
      <w:r w:rsidR="00BB5C13">
        <w:rPr>
          <w:rFonts w:ascii="Calibri" w:eastAsia="Times New Roman" w:hAnsi="Calibri" w:cs="Calibri"/>
          <w:color w:val="000000"/>
        </w:rPr>
        <w:t>steelhead</w:t>
      </w:r>
      <w:r w:rsidR="00BB5C13" w:rsidRPr="00E57F7C">
        <w:rPr>
          <w:rFonts w:ascii="Calibri" w:eastAsia="Times New Roman" w:hAnsi="Calibri" w:cs="Calibri"/>
          <w:color w:val="000000"/>
        </w:rPr>
        <w:t xml:space="preserve"> </w:t>
      </w:r>
      <w:r w:rsidR="008F6BB5" w:rsidRPr="00E57F7C">
        <w:rPr>
          <w:rFonts w:ascii="Calibri" w:eastAsia="Times New Roman" w:hAnsi="Calibri" w:cs="Calibri"/>
          <w:color w:val="000000"/>
        </w:rPr>
        <w:t xml:space="preserve">whose ultimate fates were more difficult to determine given fewer detections and </w:t>
      </w:r>
      <w:r w:rsidR="00CB699E">
        <w:rPr>
          <w:rFonts w:ascii="Calibri" w:eastAsia="Times New Roman" w:hAnsi="Calibri" w:cs="Calibri"/>
          <w:color w:val="000000"/>
        </w:rPr>
        <w:t>presumed</w:t>
      </w:r>
      <w:r w:rsidR="00CB699E" w:rsidRPr="00E57F7C">
        <w:rPr>
          <w:rFonts w:ascii="Calibri" w:eastAsia="Times New Roman" w:hAnsi="Calibri" w:cs="Calibri"/>
          <w:color w:val="000000"/>
        </w:rPr>
        <w:t xml:space="preserve"> </w:t>
      </w:r>
      <w:r w:rsidR="008F6BB5" w:rsidRPr="00E57F7C">
        <w:rPr>
          <w:rFonts w:ascii="Calibri" w:eastAsia="Times New Roman" w:hAnsi="Calibri" w:cs="Calibri"/>
          <w:color w:val="000000"/>
        </w:rPr>
        <w:t xml:space="preserve">mortalities.  Total counts of </w:t>
      </w:r>
      <w:r w:rsidR="00BB5C13">
        <w:rPr>
          <w:rFonts w:ascii="Calibri" w:eastAsia="Times New Roman" w:hAnsi="Calibri" w:cs="Calibri"/>
          <w:color w:val="000000"/>
        </w:rPr>
        <w:t>steelhead</w:t>
      </w:r>
      <w:r w:rsidR="00BB5C13" w:rsidRPr="00E57F7C">
        <w:rPr>
          <w:rFonts w:ascii="Calibri" w:eastAsia="Times New Roman" w:hAnsi="Calibri" w:cs="Calibri"/>
          <w:color w:val="000000"/>
        </w:rPr>
        <w:t xml:space="preserve"> </w:t>
      </w:r>
      <w:r w:rsidR="008F6BB5" w:rsidRPr="00E57F7C">
        <w:rPr>
          <w:rFonts w:ascii="Calibri" w:eastAsia="Times New Roman" w:hAnsi="Calibri" w:cs="Calibri"/>
          <w:color w:val="000000"/>
        </w:rPr>
        <w:t>by rearing origin and proportions are provided.</w:t>
      </w:r>
    </w:p>
    <w:tbl>
      <w:tblPr>
        <w:tblW w:w="9564" w:type="dxa"/>
        <w:tblLook w:val="04A0" w:firstRow="1" w:lastRow="0" w:firstColumn="1" w:lastColumn="0" w:noHBand="0" w:noVBand="1"/>
      </w:tblPr>
      <w:tblGrid>
        <w:gridCol w:w="2050"/>
        <w:gridCol w:w="605"/>
        <w:gridCol w:w="577"/>
        <w:gridCol w:w="551"/>
        <w:gridCol w:w="705"/>
        <w:gridCol w:w="551"/>
        <w:gridCol w:w="551"/>
        <w:gridCol w:w="551"/>
        <w:gridCol w:w="551"/>
        <w:gridCol w:w="440"/>
        <w:gridCol w:w="551"/>
        <w:gridCol w:w="551"/>
        <w:gridCol w:w="551"/>
        <w:gridCol w:w="551"/>
        <w:gridCol w:w="551"/>
      </w:tblGrid>
      <w:tr w:rsidR="008F6BB5" w:rsidRPr="00E57F7C" w14:paraId="76A8F08D" w14:textId="77777777" w:rsidTr="000C1E3A">
        <w:trPr>
          <w:trHeight w:val="316"/>
        </w:trPr>
        <w:tc>
          <w:tcPr>
            <w:tcW w:w="1924" w:type="dxa"/>
            <w:vMerge w:val="restart"/>
            <w:tcBorders>
              <w:top w:val="single" w:sz="4" w:space="0" w:color="auto"/>
              <w:left w:val="nil"/>
              <w:bottom w:val="single" w:sz="4" w:space="0" w:color="000000"/>
              <w:right w:val="nil"/>
            </w:tcBorders>
            <w:shd w:val="clear" w:color="auto" w:fill="auto"/>
            <w:noWrap/>
            <w:vAlign w:val="center"/>
            <w:hideMark/>
          </w:tcPr>
          <w:p w14:paraId="7A295A1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Location</w:t>
            </w:r>
          </w:p>
        </w:tc>
        <w:tc>
          <w:tcPr>
            <w:tcW w:w="3484" w:type="dxa"/>
            <w:gridSpan w:val="6"/>
            <w:tcBorders>
              <w:top w:val="single" w:sz="4" w:space="0" w:color="auto"/>
              <w:left w:val="nil"/>
              <w:bottom w:val="single" w:sz="4" w:space="0" w:color="auto"/>
              <w:right w:val="nil"/>
            </w:tcBorders>
            <w:shd w:val="clear" w:color="auto" w:fill="auto"/>
            <w:noWrap/>
            <w:vAlign w:val="center"/>
            <w:hideMark/>
          </w:tcPr>
          <w:p w14:paraId="1F72256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2016 Final Fate</w:t>
            </w:r>
          </w:p>
        </w:tc>
        <w:tc>
          <w:tcPr>
            <w:tcW w:w="3091" w:type="dxa"/>
            <w:gridSpan w:val="6"/>
            <w:tcBorders>
              <w:top w:val="single" w:sz="4" w:space="0" w:color="auto"/>
              <w:left w:val="nil"/>
              <w:bottom w:val="single" w:sz="4" w:space="0" w:color="auto"/>
              <w:right w:val="nil"/>
            </w:tcBorders>
            <w:shd w:val="clear" w:color="auto" w:fill="auto"/>
            <w:noWrap/>
            <w:vAlign w:val="center"/>
            <w:hideMark/>
          </w:tcPr>
          <w:p w14:paraId="7910F25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2017 Final Fate</w:t>
            </w:r>
          </w:p>
        </w:tc>
        <w:tc>
          <w:tcPr>
            <w:tcW w:w="1064" w:type="dxa"/>
            <w:gridSpan w:val="2"/>
            <w:vMerge w:val="restart"/>
            <w:tcBorders>
              <w:top w:val="single" w:sz="4" w:space="0" w:color="auto"/>
              <w:left w:val="nil"/>
              <w:bottom w:val="single" w:sz="4" w:space="0" w:color="000000"/>
              <w:right w:val="nil"/>
            </w:tcBorders>
            <w:shd w:val="clear" w:color="auto" w:fill="auto"/>
            <w:noWrap/>
            <w:vAlign w:val="center"/>
            <w:hideMark/>
          </w:tcPr>
          <w:p w14:paraId="1A2E20B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Total</w:t>
            </w:r>
          </w:p>
        </w:tc>
      </w:tr>
      <w:tr w:rsidR="008F6BB5" w:rsidRPr="00E57F7C" w14:paraId="2233236F" w14:textId="77777777" w:rsidTr="000C1E3A">
        <w:trPr>
          <w:trHeight w:val="316"/>
        </w:trPr>
        <w:tc>
          <w:tcPr>
            <w:tcW w:w="1924" w:type="dxa"/>
            <w:vMerge/>
            <w:tcBorders>
              <w:top w:val="single" w:sz="4" w:space="0" w:color="auto"/>
              <w:left w:val="nil"/>
              <w:bottom w:val="single" w:sz="4" w:space="0" w:color="000000"/>
              <w:right w:val="nil"/>
            </w:tcBorders>
            <w:vAlign w:val="center"/>
            <w:hideMark/>
          </w:tcPr>
          <w:p w14:paraId="4A2151A6" w14:textId="77777777" w:rsidR="008F6BB5" w:rsidRPr="00E57F7C" w:rsidRDefault="008F6BB5" w:rsidP="000C1E3A">
            <w:pPr>
              <w:spacing w:after="0" w:line="240" w:lineRule="auto"/>
              <w:rPr>
                <w:rFonts w:ascii="Calibri" w:eastAsia="Times New Roman" w:hAnsi="Calibri" w:cs="Calibri"/>
                <w:color w:val="000000"/>
              </w:rPr>
            </w:pPr>
          </w:p>
        </w:tc>
        <w:tc>
          <w:tcPr>
            <w:tcW w:w="1182" w:type="dxa"/>
            <w:gridSpan w:val="2"/>
            <w:tcBorders>
              <w:top w:val="single" w:sz="4" w:space="0" w:color="auto"/>
              <w:left w:val="nil"/>
              <w:bottom w:val="single" w:sz="4" w:space="0" w:color="auto"/>
              <w:right w:val="nil"/>
            </w:tcBorders>
            <w:shd w:val="clear" w:color="auto" w:fill="auto"/>
            <w:noWrap/>
            <w:vAlign w:val="center"/>
            <w:hideMark/>
          </w:tcPr>
          <w:p w14:paraId="7B46340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Hatchery</w:t>
            </w:r>
          </w:p>
        </w:tc>
        <w:tc>
          <w:tcPr>
            <w:tcW w:w="1237" w:type="dxa"/>
            <w:gridSpan w:val="2"/>
            <w:tcBorders>
              <w:top w:val="single" w:sz="4" w:space="0" w:color="auto"/>
              <w:left w:val="nil"/>
              <w:bottom w:val="single" w:sz="4" w:space="0" w:color="auto"/>
              <w:right w:val="nil"/>
            </w:tcBorders>
            <w:shd w:val="clear" w:color="auto" w:fill="auto"/>
            <w:noWrap/>
            <w:vAlign w:val="center"/>
            <w:hideMark/>
          </w:tcPr>
          <w:p w14:paraId="4F46F1DE" w14:textId="56DA2348" w:rsidR="008F6BB5" w:rsidRPr="00E57F7C" w:rsidRDefault="00A63900" w:rsidP="000C1E3A">
            <w:pPr>
              <w:spacing w:after="0" w:line="240" w:lineRule="auto"/>
              <w:jc w:val="center"/>
              <w:rPr>
                <w:rFonts w:ascii="Calibri" w:eastAsia="Times New Roman" w:hAnsi="Calibri" w:cs="Calibri"/>
                <w:color w:val="000000"/>
              </w:rPr>
            </w:pPr>
            <w:r>
              <w:rPr>
                <w:rFonts w:ascii="Calibri" w:eastAsia="Times New Roman" w:hAnsi="Calibri" w:cs="Calibri"/>
                <w:color w:val="000000"/>
              </w:rPr>
              <w:t>Natural</w:t>
            </w:r>
          </w:p>
        </w:tc>
        <w:tc>
          <w:tcPr>
            <w:tcW w:w="1064" w:type="dxa"/>
            <w:gridSpan w:val="2"/>
            <w:tcBorders>
              <w:top w:val="single" w:sz="4" w:space="0" w:color="auto"/>
              <w:left w:val="nil"/>
              <w:bottom w:val="single" w:sz="4" w:space="0" w:color="auto"/>
              <w:right w:val="nil"/>
            </w:tcBorders>
            <w:shd w:val="clear" w:color="auto" w:fill="auto"/>
            <w:noWrap/>
            <w:vAlign w:val="center"/>
            <w:hideMark/>
          </w:tcPr>
          <w:p w14:paraId="6FB9BF4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Total</w:t>
            </w:r>
          </w:p>
        </w:tc>
        <w:tc>
          <w:tcPr>
            <w:tcW w:w="1064" w:type="dxa"/>
            <w:gridSpan w:val="2"/>
            <w:tcBorders>
              <w:top w:val="single" w:sz="4" w:space="0" w:color="auto"/>
              <w:left w:val="nil"/>
              <w:bottom w:val="single" w:sz="4" w:space="0" w:color="auto"/>
              <w:right w:val="nil"/>
            </w:tcBorders>
            <w:shd w:val="clear" w:color="auto" w:fill="auto"/>
            <w:noWrap/>
            <w:vAlign w:val="center"/>
            <w:hideMark/>
          </w:tcPr>
          <w:p w14:paraId="43EB89F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Hatchery</w:t>
            </w:r>
          </w:p>
        </w:tc>
        <w:tc>
          <w:tcPr>
            <w:tcW w:w="961" w:type="dxa"/>
            <w:gridSpan w:val="2"/>
            <w:tcBorders>
              <w:top w:val="single" w:sz="4" w:space="0" w:color="auto"/>
              <w:left w:val="nil"/>
              <w:bottom w:val="single" w:sz="4" w:space="0" w:color="auto"/>
              <w:right w:val="nil"/>
            </w:tcBorders>
            <w:shd w:val="clear" w:color="auto" w:fill="auto"/>
            <w:noWrap/>
            <w:vAlign w:val="center"/>
            <w:hideMark/>
          </w:tcPr>
          <w:p w14:paraId="3E17AE4E" w14:textId="098872C0" w:rsidR="008F6BB5" w:rsidRPr="00E57F7C" w:rsidRDefault="00A63900" w:rsidP="000C1E3A">
            <w:pPr>
              <w:spacing w:after="0" w:line="240" w:lineRule="auto"/>
              <w:jc w:val="center"/>
              <w:rPr>
                <w:rFonts w:ascii="Calibri" w:eastAsia="Times New Roman" w:hAnsi="Calibri" w:cs="Calibri"/>
                <w:color w:val="000000"/>
              </w:rPr>
            </w:pPr>
            <w:r>
              <w:rPr>
                <w:rFonts w:ascii="Calibri" w:eastAsia="Times New Roman" w:hAnsi="Calibri" w:cs="Calibri"/>
                <w:color w:val="000000"/>
              </w:rPr>
              <w:t>Natural</w:t>
            </w:r>
          </w:p>
        </w:tc>
        <w:tc>
          <w:tcPr>
            <w:tcW w:w="1064" w:type="dxa"/>
            <w:gridSpan w:val="2"/>
            <w:tcBorders>
              <w:top w:val="single" w:sz="4" w:space="0" w:color="auto"/>
              <w:left w:val="nil"/>
              <w:bottom w:val="single" w:sz="4" w:space="0" w:color="auto"/>
              <w:right w:val="nil"/>
            </w:tcBorders>
            <w:shd w:val="clear" w:color="auto" w:fill="auto"/>
            <w:noWrap/>
            <w:vAlign w:val="center"/>
            <w:hideMark/>
          </w:tcPr>
          <w:p w14:paraId="2D86B25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Total</w:t>
            </w:r>
          </w:p>
        </w:tc>
        <w:tc>
          <w:tcPr>
            <w:tcW w:w="1064" w:type="dxa"/>
            <w:gridSpan w:val="2"/>
            <w:vMerge/>
            <w:tcBorders>
              <w:top w:val="single" w:sz="4" w:space="0" w:color="auto"/>
              <w:left w:val="nil"/>
              <w:bottom w:val="single" w:sz="4" w:space="0" w:color="000000"/>
              <w:right w:val="nil"/>
            </w:tcBorders>
            <w:vAlign w:val="center"/>
            <w:hideMark/>
          </w:tcPr>
          <w:p w14:paraId="237387F2" w14:textId="77777777" w:rsidR="008F6BB5" w:rsidRPr="00E57F7C" w:rsidRDefault="008F6BB5" w:rsidP="000C1E3A">
            <w:pPr>
              <w:spacing w:after="0" w:line="240" w:lineRule="auto"/>
              <w:rPr>
                <w:rFonts w:ascii="Calibri" w:eastAsia="Times New Roman" w:hAnsi="Calibri" w:cs="Calibri"/>
                <w:color w:val="000000"/>
              </w:rPr>
            </w:pPr>
          </w:p>
        </w:tc>
      </w:tr>
      <w:tr w:rsidR="008F6BB5" w:rsidRPr="00E57F7C" w14:paraId="02E34534" w14:textId="77777777" w:rsidTr="000C1E3A">
        <w:trPr>
          <w:trHeight w:val="316"/>
        </w:trPr>
        <w:tc>
          <w:tcPr>
            <w:tcW w:w="1924" w:type="dxa"/>
            <w:vMerge/>
            <w:tcBorders>
              <w:top w:val="single" w:sz="4" w:space="0" w:color="auto"/>
              <w:left w:val="nil"/>
              <w:bottom w:val="single" w:sz="4" w:space="0" w:color="000000"/>
              <w:right w:val="nil"/>
            </w:tcBorders>
            <w:vAlign w:val="center"/>
            <w:hideMark/>
          </w:tcPr>
          <w:p w14:paraId="1EE32EF8" w14:textId="77777777" w:rsidR="008F6BB5" w:rsidRPr="00E57F7C" w:rsidRDefault="008F6BB5" w:rsidP="000C1E3A">
            <w:pPr>
              <w:spacing w:after="0" w:line="240" w:lineRule="auto"/>
              <w:rPr>
                <w:rFonts w:ascii="Calibri" w:eastAsia="Times New Roman" w:hAnsi="Calibri" w:cs="Calibri"/>
                <w:color w:val="000000"/>
              </w:rPr>
            </w:pPr>
          </w:p>
        </w:tc>
        <w:tc>
          <w:tcPr>
            <w:tcW w:w="605" w:type="dxa"/>
            <w:tcBorders>
              <w:top w:val="nil"/>
              <w:left w:val="nil"/>
              <w:bottom w:val="single" w:sz="4" w:space="0" w:color="auto"/>
              <w:right w:val="nil"/>
            </w:tcBorders>
            <w:shd w:val="clear" w:color="auto" w:fill="auto"/>
            <w:noWrap/>
            <w:vAlign w:val="center"/>
            <w:hideMark/>
          </w:tcPr>
          <w:p w14:paraId="0C8DAB2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N</w:t>
            </w:r>
          </w:p>
        </w:tc>
        <w:tc>
          <w:tcPr>
            <w:tcW w:w="576" w:type="dxa"/>
            <w:tcBorders>
              <w:top w:val="nil"/>
              <w:left w:val="nil"/>
              <w:bottom w:val="single" w:sz="4" w:space="0" w:color="auto"/>
              <w:right w:val="nil"/>
            </w:tcBorders>
            <w:shd w:val="clear" w:color="auto" w:fill="auto"/>
            <w:noWrap/>
            <w:vAlign w:val="center"/>
            <w:hideMark/>
          </w:tcPr>
          <w:p w14:paraId="31EC90F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w:t>
            </w:r>
          </w:p>
        </w:tc>
        <w:tc>
          <w:tcPr>
            <w:tcW w:w="532" w:type="dxa"/>
            <w:tcBorders>
              <w:top w:val="nil"/>
              <w:left w:val="nil"/>
              <w:bottom w:val="single" w:sz="4" w:space="0" w:color="auto"/>
              <w:right w:val="nil"/>
            </w:tcBorders>
            <w:shd w:val="clear" w:color="auto" w:fill="auto"/>
            <w:noWrap/>
            <w:vAlign w:val="center"/>
            <w:hideMark/>
          </w:tcPr>
          <w:p w14:paraId="5B82801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N</w:t>
            </w:r>
          </w:p>
        </w:tc>
        <w:tc>
          <w:tcPr>
            <w:tcW w:w="705" w:type="dxa"/>
            <w:tcBorders>
              <w:top w:val="nil"/>
              <w:left w:val="nil"/>
              <w:bottom w:val="single" w:sz="4" w:space="0" w:color="auto"/>
              <w:right w:val="nil"/>
            </w:tcBorders>
            <w:shd w:val="clear" w:color="auto" w:fill="auto"/>
            <w:noWrap/>
            <w:vAlign w:val="center"/>
            <w:hideMark/>
          </w:tcPr>
          <w:p w14:paraId="3877DD5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w:t>
            </w:r>
          </w:p>
        </w:tc>
        <w:tc>
          <w:tcPr>
            <w:tcW w:w="532" w:type="dxa"/>
            <w:tcBorders>
              <w:top w:val="nil"/>
              <w:left w:val="nil"/>
              <w:bottom w:val="single" w:sz="4" w:space="0" w:color="auto"/>
              <w:right w:val="nil"/>
            </w:tcBorders>
            <w:shd w:val="clear" w:color="auto" w:fill="auto"/>
            <w:noWrap/>
            <w:vAlign w:val="center"/>
            <w:hideMark/>
          </w:tcPr>
          <w:p w14:paraId="6972882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N</w:t>
            </w:r>
          </w:p>
        </w:tc>
        <w:tc>
          <w:tcPr>
            <w:tcW w:w="532" w:type="dxa"/>
            <w:tcBorders>
              <w:top w:val="nil"/>
              <w:left w:val="nil"/>
              <w:bottom w:val="single" w:sz="4" w:space="0" w:color="auto"/>
              <w:right w:val="nil"/>
            </w:tcBorders>
            <w:shd w:val="clear" w:color="auto" w:fill="auto"/>
            <w:noWrap/>
            <w:vAlign w:val="center"/>
            <w:hideMark/>
          </w:tcPr>
          <w:p w14:paraId="69DD1EB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w:t>
            </w:r>
          </w:p>
        </w:tc>
        <w:tc>
          <w:tcPr>
            <w:tcW w:w="532" w:type="dxa"/>
            <w:tcBorders>
              <w:top w:val="nil"/>
              <w:left w:val="nil"/>
              <w:bottom w:val="single" w:sz="4" w:space="0" w:color="auto"/>
              <w:right w:val="nil"/>
            </w:tcBorders>
            <w:shd w:val="clear" w:color="auto" w:fill="auto"/>
            <w:noWrap/>
            <w:vAlign w:val="center"/>
            <w:hideMark/>
          </w:tcPr>
          <w:p w14:paraId="62EF822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N</w:t>
            </w:r>
          </w:p>
        </w:tc>
        <w:tc>
          <w:tcPr>
            <w:tcW w:w="532" w:type="dxa"/>
            <w:tcBorders>
              <w:top w:val="nil"/>
              <w:left w:val="nil"/>
              <w:bottom w:val="single" w:sz="4" w:space="0" w:color="auto"/>
              <w:right w:val="nil"/>
            </w:tcBorders>
            <w:shd w:val="clear" w:color="auto" w:fill="auto"/>
            <w:noWrap/>
            <w:vAlign w:val="center"/>
            <w:hideMark/>
          </w:tcPr>
          <w:p w14:paraId="19611D2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w:t>
            </w:r>
          </w:p>
        </w:tc>
        <w:tc>
          <w:tcPr>
            <w:tcW w:w="429" w:type="dxa"/>
            <w:tcBorders>
              <w:top w:val="nil"/>
              <w:left w:val="nil"/>
              <w:bottom w:val="single" w:sz="4" w:space="0" w:color="auto"/>
              <w:right w:val="nil"/>
            </w:tcBorders>
            <w:shd w:val="clear" w:color="auto" w:fill="auto"/>
            <w:noWrap/>
            <w:vAlign w:val="center"/>
            <w:hideMark/>
          </w:tcPr>
          <w:p w14:paraId="3DA8859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N</w:t>
            </w:r>
          </w:p>
        </w:tc>
        <w:tc>
          <w:tcPr>
            <w:tcW w:w="532" w:type="dxa"/>
            <w:tcBorders>
              <w:top w:val="nil"/>
              <w:left w:val="nil"/>
              <w:bottom w:val="single" w:sz="4" w:space="0" w:color="auto"/>
              <w:right w:val="nil"/>
            </w:tcBorders>
            <w:shd w:val="clear" w:color="auto" w:fill="auto"/>
            <w:noWrap/>
            <w:vAlign w:val="center"/>
            <w:hideMark/>
          </w:tcPr>
          <w:p w14:paraId="0518ACB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w:t>
            </w:r>
          </w:p>
        </w:tc>
        <w:tc>
          <w:tcPr>
            <w:tcW w:w="532" w:type="dxa"/>
            <w:tcBorders>
              <w:top w:val="nil"/>
              <w:left w:val="nil"/>
              <w:bottom w:val="single" w:sz="4" w:space="0" w:color="auto"/>
              <w:right w:val="nil"/>
            </w:tcBorders>
            <w:shd w:val="clear" w:color="auto" w:fill="auto"/>
            <w:noWrap/>
            <w:vAlign w:val="center"/>
            <w:hideMark/>
          </w:tcPr>
          <w:p w14:paraId="1EA6ECA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N</w:t>
            </w:r>
          </w:p>
        </w:tc>
        <w:tc>
          <w:tcPr>
            <w:tcW w:w="532" w:type="dxa"/>
            <w:tcBorders>
              <w:top w:val="nil"/>
              <w:left w:val="nil"/>
              <w:bottom w:val="single" w:sz="4" w:space="0" w:color="auto"/>
              <w:right w:val="nil"/>
            </w:tcBorders>
            <w:shd w:val="clear" w:color="auto" w:fill="auto"/>
            <w:noWrap/>
            <w:vAlign w:val="center"/>
            <w:hideMark/>
          </w:tcPr>
          <w:p w14:paraId="04D1AC6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w:t>
            </w:r>
          </w:p>
        </w:tc>
        <w:tc>
          <w:tcPr>
            <w:tcW w:w="532" w:type="dxa"/>
            <w:tcBorders>
              <w:top w:val="nil"/>
              <w:left w:val="nil"/>
              <w:bottom w:val="single" w:sz="4" w:space="0" w:color="auto"/>
              <w:right w:val="nil"/>
            </w:tcBorders>
            <w:shd w:val="clear" w:color="auto" w:fill="auto"/>
            <w:noWrap/>
            <w:vAlign w:val="center"/>
            <w:hideMark/>
          </w:tcPr>
          <w:p w14:paraId="7ACF5D7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N</w:t>
            </w:r>
          </w:p>
        </w:tc>
        <w:tc>
          <w:tcPr>
            <w:tcW w:w="532" w:type="dxa"/>
            <w:tcBorders>
              <w:top w:val="nil"/>
              <w:left w:val="nil"/>
              <w:bottom w:val="single" w:sz="4" w:space="0" w:color="auto"/>
              <w:right w:val="nil"/>
            </w:tcBorders>
            <w:shd w:val="clear" w:color="auto" w:fill="auto"/>
            <w:noWrap/>
            <w:vAlign w:val="center"/>
            <w:hideMark/>
          </w:tcPr>
          <w:p w14:paraId="004219C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w:t>
            </w:r>
          </w:p>
        </w:tc>
      </w:tr>
      <w:tr w:rsidR="008F6BB5" w:rsidRPr="00E57F7C" w14:paraId="07AB31CA" w14:textId="77777777" w:rsidTr="000C1E3A">
        <w:trPr>
          <w:trHeight w:val="301"/>
        </w:trPr>
        <w:tc>
          <w:tcPr>
            <w:tcW w:w="9564" w:type="dxa"/>
            <w:gridSpan w:val="15"/>
            <w:tcBorders>
              <w:top w:val="single" w:sz="4" w:space="0" w:color="auto"/>
              <w:left w:val="nil"/>
              <w:bottom w:val="nil"/>
              <w:right w:val="nil"/>
            </w:tcBorders>
            <w:shd w:val="clear" w:color="auto" w:fill="auto"/>
            <w:noWrap/>
            <w:vAlign w:val="bottom"/>
            <w:hideMark/>
          </w:tcPr>
          <w:p w14:paraId="63E29CE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Last Detected Below Priest Rapids Dam</w:t>
            </w:r>
          </w:p>
        </w:tc>
      </w:tr>
      <w:tr w:rsidR="008F6BB5" w:rsidRPr="00E57F7C" w14:paraId="1A1FE605" w14:textId="77777777" w:rsidTr="000C1E3A">
        <w:trPr>
          <w:trHeight w:val="301"/>
        </w:trPr>
        <w:tc>
          <w:tcPr>
            <w:tcW w:w="1924" w:type="dxa"/>
            <w:tcBorders>
              <w:top w:val="nil"/>
              <w:left w:val="nil"/>
              <w:bottom w:val="nil"/>
              <w:right w:val="nil"/>
            </w:tcBorders>
            <w:shd w:val="clear" w:color="auto" w:fill="auto"/>
            <w:noWrap/>
            <w:vAlign w:val="bottom"/>
            <w:hideMark/>
          </w:tcPr>
          <w:p w14:paraId="4DA1D60B"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Harvested/Collected</w:t>
            </w:r>
          </w:p>
        </w:tc>
        <w:tc>
          <w:tcPr>
            <w:tcW w:w="605" w:type="dxa"/>
            <w:tcBorders>
              <w:top w:val="nil"/>
              <w:left w:val="nil"/>
              <w:bottom w:val="nil"/>
              <w:right w:val="nil"/>
            </w:tcBorders>
            <w:shd w:val="clear" w:color="auto" w:fill="auto"/>
            <w:noWrap/>
            <w:vAlign w:val="bottom"/>
            <w:hideMark/>
          </w:tcPr>
          <w:p w14:paraId="549D3EA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18</w:t>
            </w:r>
          </w:p>
        </w:tc>
        <w:tc>
          <w:tcPr>
            <w:tcW w:w="576" w:type="dxa"/>
            <w:tcBorders>
              <w:top w:val="nil"/>
              <w:left w:val="nil"/>
              <w:bottom w:val="nil"/>
              <w:right w:val="nil"/>
            </w:tcBorders>
            <w:shd w:val="clear" w:color="auto" w:fill="auto"/>
            <w:noWrap/>
            <w:vAlign w:val="bottom"/>
            <w:hideMark/>
          </w:tcPr>
          <w:p w14:paraId="2F79AAF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69A1A4B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705" w:type="dxa"/>
            <w:tcBorders>
              <w:top w:val="nil"/>
              <w:left w:val="nil"/>
              <w:bottom w:val="nil"/>
              <w:right w:val="nil"/>
            </w:tcBorders>
            <w:shd w:val="clear" w:color="auto" w:fill="auto"/>
            <w:noWrap/>
            <w:vAlign w:val="bottom"/>
            <w:hideMark/>
          </w:tcPr>
          <w:p w14:paraId="7938130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773E257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18</w:t>
            </w:r>
          </w:p>
        </w:tc>
        <w:tc>
          <w:tcPr>
            <w:tcW w:w="532" w:type="dxa"/>
            <w:tcBorders>
              <w:top w:val="nil"/>
              <w:left w:val="nil"/>
              <w:bottom w:val="nil"/>
              <w:right w:val="nil"/>
            </w:tcBorders>
            <w:shd w:val="clear" w:color="auto" w:fill="auto"/>
            <w:noWrap/>
            <w:vAlign w:val="bottom"/>
            <w:hideMark/>
          </w:tcPr>
          <w:p w14:paraId="26303C3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w:t>
            </w:r>
          </w:p>
        </w:tc>
        <w:tc>
          <w:tcPr>
            <w:tcW w:w="532" w:type="dxa"/>
            <w:tcBorders>
              <w:top w:val="nil"/>
              <w:left w:val="nil"/>
              <w:bottom w:val="nil"/>
              <w:right w:val="nil"/>
            </w:tcBorders>
            <w:shd w:val="clear" w:color="auto" w:fill="auto"/>
            <w:noWrap/>
            <w:vAlign w:val="bottom"/>
            <w:hideMark/>
          </w:tcPr>
          <w:p w14:paraId="2383F3A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w:t>
            </w:r>
          </w:p>
        </w:tc>
        <w:tc>
          <w:tcPr>
            <w:tcW w:w="532" w:type="dxa"/>
            <w:tcBorders>
              <w:top w:val="nil"/>
              <w:left w:val="nil"/>
              <w:bottom w:val="nil"/>
              <w:right w:val="nil"/>
            </w:tcBorders>
            <w:shd w:val="clear" w:color="auto" w:fill="auto"/>
            <w:noWrap/>
            <w:vAlign w:val="bottom"/>
            <w:hideMark/>
          </w:tcPr>
          <w:p w14:paraId="18276BC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429" w:type="dxa"/>
            <w:tcBorders>
              <w:top w:val="nil"/>
              <w:left w:val="nil"/>
              <w:bottom w:val="nil"/>
              <w:right w:val="nil"/>
            </w:tcBorders>
            <w:shd w:val="clear" w:color="auto" w:fill="auto"/>
            <w:noWrap/>
            <w:vAlign w:val="bottom"/>
            <w:hideMark/>
          </w:tcPr>
          <w:p w14:paraId="3B5E221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254E5E5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4A85F9D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w:t>
            </w:r>
          </w:p>
        </w:tc>
        <w:tc>
          <w:tcPr>
            <w:tcW w:w="532" w:type="dxa"/>
            <w:tcBorders>
              <w:top w:val="nil"/>
              <w:left w:val="nil"/>
              <w:bottom w:val="nil"/>
              <w:right w:val="nil"/>
            </w:tcBorders>
            <w:shd w:val="clear" w:color="auto" w:fill="auto"/>
            <w:noWrap/>
            <w:vAlign w:val="bottom"/>
            <w:hideMark/>
          </w:tcPr>
          <w:p w14:paraId="10CF46F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7AE3181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24</w:t>
            </w:r>
          </w:p>
        </w:tc>
        <w:tc>
          <w:tcPr>
            <w:tcW w:w="532" w:type="dxa"/>
            <w:tcBorders>
              <w:top w:val="nil"/>
              <w:left w:val="nil"/>
              <w:bottom w:val="nil"/>
              <w:right w:val="nil"/>
            </w:tcBorders>
            <w:shd w:val="clear" w:color="auto" w:fill="auto"/>
            <w:noWrap/>
            <w:vAlign w:val="bottom"/>
            <w:hideMark/>
          </w:tcPr>
          <w:p w14:paraId="752150A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r>
      <w:tr w:rsidR="008F6BB5" w:rsidRPr="00E57F7C" w14:paraId="5557DFEB" w14:textId="77777777" w:rsidTr="000C1E3A">
        <w:trPr>
          <w:trHeight w:val="301"/>
        </w:trPr>
        <w:tc>
          <w:tcPr>
            <w:tcW w:w="1924" w:type="dxa"/>
            <w:tcBorders>
              <w:top w:val="nil"/>
              <w:left w:val="nil"/>
              <w:bottom w:val="nil"/>
              <w:right w:val="nil"/>
            </w:tcBorders>
            <w:shd w:val="clear" w:color="auto" w:fill="auto"/>
            <w:noWrap/>
            <w:vAlign w:val="bottom"/>
            <w:hideMark/>
          </w:tcPr>
          <w:p w14:paraId="54C80F14"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Detected in Snake or Lower Columbia</w:t>
            </w:r>
          </w:p>
        </w:tc>
        <w:tc>
          <w:tcPr>
            <w:tcW w:w="605" w:type="dxa"/>
            <w:tcBorders>
              <w:top w:val="nil"/>
              <w:left w:val="nil"/>
              <w:bottom w:val="nil"/>
              <w:right w:val="nil"/>
            </w:tcBorders>
            <w:shd w:val="clear" w:color="auto" w:fill="auto"/>
            <w:noWrap/>
            <w:vAlign w:val="bottom"/>
            <w:hideMark/>
          </w:tcPr>
          <w:p w14:paraId="19F7542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c>
          <w:tcPr>
            <w:tcW w:w="576" w:type="dxa"/>
            <w:tcBorders>
              <w:top w:val="nil"/>
              <w:left w:val="nil"/>
              <w:bottom w:val="nil"/>
              <w:right w:val="nil"/>
            </w:tcBorders>
            <w:shd w:val="clear" w:color="auto" w:fill="auto"/>
            <w:noWrap/>
            <w:vAlign w:val="bottom"/>
            <w:hideMark/>
          </w:tcPr>
          <w:p w14:paraId="40630BA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41</w:t>
            </w:r>
          </w:p>
        </w:tc>
        <w:tc>
          <w:tcPr>
            <w:tcW w:w="532" w:type="dxa"/>
            <w:tcBorders>
              <w:top w:val="nil"/>
              <w:left w:val="nil"/>
              <w:bottom w:val="nil"/>
              <w:right w:val="nil"/>
            </w:tcBorders>
            <w:shd w:val="clear" w:color="auto" w:fill="auto"/>
            <w:noWrap/>
            <w:vAlign w:val="bottom"/>
            <w:hideMark/>
          </w:tcPr>
          <w:p w14:paraId="32C27F6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29</w:t>
            </w:r>
          </w:p>
        </w:tc>
        <w:tc>
          <w:tcPr>
            <w:tcW w:w="705" w:type="dxa"/>
            <w:tcBorders>
              <w:top w:val="nil"/>
              <w:left w:val="nil"/>
              <w:bottom w:val="nil"/>
              <w:right w:val="nil"/>
            </w:tcBorders>
            <w:shd w:val="clear" w:color="auto" w:fill="auto"/>
            <w:noWrap/>
            <w:vAlign w:val="bottom"/>
            <w:hideMark/>
          </w:tcPr>
          <w:p w14:paraId="6A9D55D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59</w:t>
            </w:r>
          </w:p>
        </w:tc>
        <w:tc>
          <w:tcPr>
            <w:tcW w:w="532" w:type="dxa"/>
            <w:tcBorders>
              <w:top w:val="nil"/>
              <w:left w:val="nil"/>
              <w:bottom w:val="nil"/>
              <w:right w:val="nil"/>
            </w:tcBorders>
            <w:shd w:val="clear" w:color="auto" w:fill="auto"/>
            <w:noWrap/>
            <w:vAlign w:val="bottom"/>
            <w:hideMark/>
          </w:tcPr>
          <w:p w14:paraId="30F2523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49</w:t>
            </w:r>
          </w:p>
        </w:tc>
        <w:tc>
          <w:tcPr>
            <w:tcW w:w="532" w:type="dxa"/>
            <w:tcBorders>
              <w:top w:val="nil"/>
              <w:left w:val="nil"/>
              <w:bottom w:val="nil"/>
              <w:right w:val="nil"/>
            </w:tcBorders>
            <w:shd w:val="clear" w:color="auto" w:fill="auto"/>
            <w:noWrap/>
            <w:vAlign w:val="bottom"/>
            <w:hideMark/>
          </w:tcPr>
          <w:p w14:paraId="5B4934F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12</w:t>
            </w:r>
          </w:p>
        </w:tc>
        <w:tc>
          <w:tcPr>
            <w:tcW w:w="532" w:type="dxa"/>
            <w:tcBorders>
              <w:top w:val="nil"/>
              <w:left w:val="nil"/>
              <w:bottom w:val="nil"/>
              <w:right w:val="nil"/>
            </w:tcBorders>
            <w:shd w:val="clear" w:color="auto" w:fill="auto"/>
            <w:noWrap/>
            <w:vAlign w:val="bottom"/>
            <w:hideMark/>
          </w:tcPr>
          <w:p w14:paraId="2282B76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71</w:t>
            </w:r>
          </w:p>
        </w:tc>
        <w:tc>
          <w:tcPr>
            <w:tcW w:w="532" w:type="dxa"/>
            <w:tcBorders>
              <w:top w:val="nil"/>
              <w:left w:val="nil"/>
              <w:bottom w:val="nil"/>
              <w:right w:val="nil"/>
            </w:tcBorders>
            <w:shd w:val="clear" w:color="auto" w:fill="auto"/>
            <w:noWrap/>
            <w:vAlign w:val="bottom"/>
            <w:hideMark/>
          </w:tcPr>
          <w:p w14:paraId="0BC3076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82</w:t>
            </w:r>
          </w:p>
        </w:tc>
        <w:tc>
          <w:tcPr>
            <w:tcW w:w="429" w:type="dxa"/>
            <w:tcBorders>
              <w:top w:val="nil"/>
              <w:left w:val="nil"/>
              <w:bottom w:val="nil"/>
              <w:right w:val="nil"/>
            </w:tcBorders>
            <w:shd w:val="clear" w:color="auto" w:fill="auto"/>
            <w:noWrap/>
            <w:vAlign w:val="bottom"/>
            <w:hideMark/>
          </w:tcPr>
          <w:p w14:paraId="53FF75C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w:t>
            </w:r>
          </w:p>
        </w:tc>
        <w:tc>
          <w:tcPr>
            <w:tcW w:w="532" w:type="dxa"/>
            <w:tcBorders>
              <w:top w:val="nil"/>
              <w:left w:val="nil"/>
              <w:bottom w:val="nil"/>
              <w:right w:val="nil"/>
            </w:tcBorders>
            <w:shd w:val="clear" w:color="auto" w:fill="auto"/>
            <w:noWrap/>
            <w:vAlign w:val="bottom"/>
            <w:hideMark/>
          </w:tcPr>
          <w:p w14:paraId="0A55FCB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18</w:t>
            </w:r>
          </w:p>
        </w:tc>
        <w:tc>
          <w:tcPr>
            <w:tcW w:w="532" w:type="dxa"/>
            <w:tcBorders>
              <w:top w:val="nil"/>
              <w:left w:val="nil"/>
              <w:bottom w:val="nil"/>
              <w:right w:val="nil"/>
            </w:tcBorders>
            <w:shd w:val="clear" w:color="auto" w:fill="auto"/>
            <w:noWrap/>
            <w:vAlign w:val="bottom"/>
            <w:hideMark/>
          </w:tcPr>
          <w:p w14:paraId="1FCD569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87</w:t>
            </w:r>
          </w:p>
        </w:tc>
        <w:tc>
          <w:tcPr>
            <w:tcW w:w="532" w:type="dxa"/>
            <w:tcBorders>
              <w:top w:val="nil"/>
              <w:left w:val="nil"/>
              <w:bottom w:val="nil"/>
              <w:right w:val="nil"/>
            </w:tcBorders>
            <w:shd w:val="clear" w:color="auto" w:fill="auto"/>
            <w:noWrap/>
            <w:vAlign w:val="bottom"/>
            <w:hideMark/>
          </w:tcPr>
          <w:p w14:paraId="237EE13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21</w:t>
            </w:r>
          </w:p>
        </w:tc>
        <w:tc>
          <w:tcPr>
            <w:tcW w:w="532" w:type="dxa"/>
            <w:tcBorders>
              <w:top w:val="nil"/>
              <w:left w:val="nil"/>
              <w:bottom w:val="nil"/>
              <w:right w:val="nil"/>
            </w:tcBorders>
            <w:shd w:val="clear" w:color="auto" w:fill="auto"/>
            <w:noWrap/>
            <w:vAlign w:val="bottom"/>
            <w:hideMark/>
          </w:tcPr>
          <w:p w14:paraId="55924A4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136</w:t>
            </w:r>
          </w:p>
        </w:tc>
        <w:tc>
          <w:tcPr>
            <w:tcW w:w="532" w:type="dxa"/>
            <w:tcBorders>
              <w:top w:val="nil"/>
              <w:left w:val="nil"/>
              <w:bottom w:val="nil"/>
              <w:right w:val="nil"/>
            </w:tcBorders>
            <w:shd w:val="clear" w:color="auto" w:fill="auto"/>
            <w:noWrap/>
            <w:vAlign w:val="bottom"/>
            <w:hideMark/>
          </w:tcPr>
          <w:p w14:paraId="68385D1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17</w:t>
            </w:r>
          </w:p>
        </w:tc>
      </w:tr>
      <w:tr w:rsidR="008F6BB5" w:rsidRPr="00E57F7C" w14:paraId="5E0439BB" w14:textId="77777777" w:rsidTr="000C1E3A">
        <w:trPr>
          <w:trHeight w:val="301"/>
        </w:trPr>
        <w:tc>
          <w:tcPr>
            <w:tcW w:w="1924" w:type="dxa"/>
            <w:tcBorders>
              <w:top w:val="nil"/>
              <w:left w:val="nil"/>
              <w:bottom w:val="nil"/>
              <w:right w:val="nil"/>
            </w:tcBorders>
            <w:shd w:val="clear" w:color="auto" w:fill="auto"/>
            <w:noWrap/>
            <w:vAlign w:val="bottom"/>
            <w:hideMark/>
          </w:tcPr>
          <w:p w14:paraId="27362CCA"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Kelt Lower Columbia Tributary</w:t>
            </w:r>
          </w:p>
        </w:tc>
        <w:tc>
          <w:tcPr>
            <w:tcW w:w="605" w:type="dxa"/>
            <w:tcBorders>
              <w:top w:val="nil"/>
              <w:left w:val="nil"/>
              <w:bottom w:val="nil"/>
              <w:right w:val="nil"/>
            </w:tcBorders>
            <w:shd w:val="clear" w:color="auto" w:fill="auto"/>
            <w:noWrap/>
            <w:vAlign w:val="bottom"/>
            <w:hideMark/>
          </w:tcPr>
          <w:p w14:paraId="646102D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76" w:type="dxa"/>
            <w:tcBorders>
              <w:top w:val="nil"/>
              <w:left w:val="nil"/>
              <w:bottom w:val="nil"/>
              <w:right w:val="nil"/>
            </w:tcBorders>
            <w:shd w:val="clear" w:color="auto" w:fill="auto"/>
            <w:noWrap/>
            <w:vAlign w:val="bottom"/>
            <w:hideMark/>
          </w:tcPr>
          <w:p w14:paraId="78B7F56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444E932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705" w:type="dxa"/>
            <w:tcBorders>
              <w:top w:val="nil"/>
              <w:left w:val="nil"/>
              <w:bottom w:val="nil"/>
              <w:right w:val="nil"/>
            </w:tcBorders>
            <w:shd w:val="clear" w:color="auto" w:fill="auto"/>
            <w:noWrap/>
            <w:vAlign w:val="bottom"/>
            <w:hideMark/>
          </w:tcPr>
          <w:p w14:paraId="157079D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nil"/>
              <w:right w:val="nil"/>
            </w:tcBorders>
            <w:shd w:val="clear" w:color="auto" w:fill="auto"/>
            <w:noWrap/>
            <w:vAlign w:val="bottom"/>
            <w:hideMark/>
          </w:tcPr>
          <w:p w14:paraId="16FE0C5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532" w:type="dxa"/>
            <w:tcBorders>
              <w:top w:val="nil"/>
              <w:left w:val="nil"/>
              <w:bottom w:val="nil"/>
              <w:right w:val="nil"/>
            </w:tcBorders>
            <w:shd w:val="clear" w:color="auto" w:fill="auto"/>
            <w:noWrap/>
            <w:vAlign w:val="bottom"/>
            <w:hideMark/>
          </w:tcPr>
          <w:p w14:paraId="2B2B142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2EB20E9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7FE7781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429" w:type="dxa"/>
            <w:tcBorders>
              <w:top w:val="nil"/>
              <w:left w:val="nil"/>
              <w:bottom w:val="nil"/>
              <w:right w:val="nil"/>
            </w:tcBorders>
            <w:shd w:val="clear" w:color="auto" w:fill="auto"/>
            <w:noWrap/>
            <w:vAlign w:val="bottom"/>
            <w:hideMark/>
          </w:tcPr>
          <w:p w14:paraId="6DF63EF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1ADAE12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nil"/>
              <w:right w:val="nil"/>
            </w:tcBorders>
            <w:shd w:val="clear" w:color="auto" w:fill="auto"/>
            <w:noWrap/>
            <w:vAlign w:val="bottom"/>
            <w:hideMark/>
          </w:tcPr>
          <w:p w14:paraId="59FC510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3FBDA52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&lt;1</w:t>
            </w:r>
          </w:p>
        </w:tc>
        <w:tc>
          <w:tcPr>
            <w:tcW w:w="532" w:type="dxa"/>
            <w:tcBorders>
              <w:top w:val="nil"/>
              <w:left w:val="nil"/>
              <w:bottom w:val="nil"/>
              <w:right w:val="nil"/>
            </w:tcBorders>
            <w:shd w:val="clear" w:color="auto" w:fill="auto"/>
            <w:noWrap/>
            <w:vAlign w:val="bottom"/>
            <w:hideMark/>
          </w:tcPr>
          <w:p w14:paraId="6974BB2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w:t>
            </w:r>
          </w:p>
        </w:tc>
        <w:tc>
          <w:tcPr>
            <w:tcW w:w="532" w:type="dxa"/>
            <w:tcBorders>
              <w:top w:val="nil"/>
              <w:left w:val="nil"/>
              <w:bottom w:val="nil"/>
              <w:right w:val="nil"/>
            </w:tcBorders>
            <w:shd w:val="clear" w:color="auto" w:fill="auto"/>
            <w:noWrap/>
            <w:vAlign w:val="bottom"/>
            <w:hideMark/>
          </w:tcPr>
          <w:p w14:paraId="3E3DA58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r>
      <w:tr w:rsidR="008F6BB5" w:rsidRPr="00E57F7C" w14:paraId="24F11E87" w14:textId="77777777" w:rsidTr="000C1E3A">
        <w:trPr>
          <w:trHeight w:val="301"/>
        </w:trPr>
        <w:tc>
          <w:tcPr>
            <w:tcW w:w="1924" w:type="dxa"/>
            <w:tcBorders>
              <w:top w:val="nil"/>
              <w:left w:val="nil"/>
              <w:bottom w:val="nil"/>
              <w:right w:val="nil"/>
            </w:tcBorders>
            <w:shd w:val="clear" w:color="auto" w:fill="auto"/>
            <w:noWrap/>
            <w:vAlign w:val="bottom"/>
            <w:hideMark/>
          </w:tcPr>
          <w:p w14:paraId="6327A747"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Total</w:t>
            </w:r>
          </w:p>
        </w:tc>
        <w:tc>
          <w:tcPr>
            <w:tcW w:w="605" w:type="dxa"/>
            <w:tcBorders>
              <w:top w:val="nil"/>
              <w:left w:val="nil"/>
              <w:bottom w:val="nil"/>
              <w:right w:val="nil"/>
            </w:tcBorders>
            <w:shd w:val="clear" w:color="auto" w:fill="auto"/>
            <w:noWrap/>
            <w:vAlign w:val="bottom"/>
            <w:hideMark/>
          </w:tcPr>
          <w:p w14:paraId="034941A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38</w:t>
            </w:r>
          </w:p>
        </w:tc>
        <w:tc>
          <w:tcPr>
            <w:tcW w:w="576" w:type="dxa"/>
            <w:tcBorders>
              <w:top w:val="nil"/>
              <w:left w:val="nil"/>
              <w:bottom w:val="nil"/>
              <w:right w:val="nil"/>
            </w:tcBorders>
            <w:shd w:val="clear" w:color="auto" w:fill="auto"/>
            <w:noWrap/>
            <w:vAlign w:val="bottom"/>
            <w:hideMark/>
          </w:tcPr>
          <w:p w14:paraId="2C68B55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54</w:t>
            </w:r>
          </w:p>
        </w:tc>
        <w:tc>
          <w:tcPr>
            <w:tcW w:w="532" w:type="dxa"/>
            <w:tcBorders>
              <w:top w:val="nil"/>
              <w:left w:val="nil"/>
              <w:bottom w:val="nil"/>
              <w:right w:val="nil"/>
            </w:tcBorders>
            <w:shd w:val="clear" w:color="auto" w:fill="auto"/>
            <w:noWrap/>
            <w:vAlign w:val="bottom"/>
            <w:hideMark/>
          </w:tcPr>
          <w:p w14:paraId="4801358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33</w:t>
            </w:r>
          </w:p>
        </w:tc>
        <w:tc>
          <w:tcPr>
            <w:tcW w:w="705" w:type="dxa"/>
            <w:tcBorders>
              <w:top w:val="nil"/>
              <w:left w:val="nil"/>
              <w:bottom w:val="nil"/>
              <w:right w:val="nil"/>
            </w:tcBorders>
            <w:shd w:val="clear" w:color="auto" w:fill="auto"/>
            <w:noWrap/>
            <w:vAlign w:val="bottom"/>
            <w:hideMark/>
          </w:tcPr>
          <w:p w14:paraId="7170517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46</w:t>
            </w:r>
          </w:p>
        </w:tc>
        <w:tc>
          <w:tcPr>
            <w:tcW w:w="532" w:type="dxa"/>
            <w:tcBorders>
              <w:top w:val="nil"/>
              <w:left w:val="nil"/>
              <w:bottom w:val="nil"/>
              <w:right w:val="nil"/>
            </w:tcBorders>
            <w:shd w:val="clear" w:color="auto" w:fill="auto"/>
            <w:noWrap/>
            <w:vAlign w:val="bottom"/>
            <w:hideMark/>
          </w:tcPr>
          <w:p w14:paraId="7CF31E7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71</w:t>
            </w:r>
          </w:p>
        </w:tc>
        <w:tc>
          <w:tcPr>
            <w:tcW w:w="532" w:type="dxa"/>
            <w:tcBorders>
              <w:top w:val="nil"/>
              <w:left w:val="nil"/>
              <w:bottom w:val="nil"/>
              <w:right w:val="nil"/>
            </w:tcBorders>
            <w:shd w:val="clear" w:color="auto" w:fill="auto"/>
            <w:noWrap/>
            <w:vAlign w:val="bottom"/>
            <w:hideMark/>
          </w:tcPr>
          <w:p w14:paraId="15E5D22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18</w:t>
            </w:r>
          </w:p>
        </w:tc>
        <w:tc>
          <w:tcPr>
            <w:tcW w:w="532" w:type="dxa"/>
            <w:tcBorders>
              <w:top w:val="nil"/>
              <w:left w:val="nil"/>
              <w:bottom w:val="nil"/>
              <w:right w:val="nil"/>
            </w:tcBorders>
            <w:shd w:val="clear" w:color="auto" w:fill="auto"/>
            <w:noWrap/>
            <w:vAlign w:val="bottom"/>
            <w:hideMark/>
          </w:tcPr>
          <w:p w14:paraId="2CBC81F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77</w:t>
            </w:r>
          </w:p>
        </w:tc>
        <w:tc>
          <w:tcPr>
            <w:tcW w:w="532" w:type="dxa"/>
            <w:tcBorders>
              <w:top w:val="nil"/>
              <w:left w:val="nil"/>
              <w:bottom w:val="nil"/>
              <w:right w:val="nil"/>
            </w:tcBorders>
            <w:shd w:val="clear" w:color="auto" w:fill="auto"/>
            <w:noWrap/>
            <w:vAlign w:val="bottom"/>
            <w:hideMark/>
          </w:tcPr>
          <w:p w14:paraId="56D3432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82</w:t>
            </w:r>
          </w:p>
        </w:tc>
        <w:tc>
          <w:tcPr>
            <w:tcW w:w="429" w:type="dxa"/>
            <w:tcBorders>
              <w:top w:val="nil"/>
              <w:left w:val="nil"/>
              <w:bottom w:val="nil"/>
              <w:right w:val="nil"/>
            </w:tcBorders>
            <w:shd w:val="clear" w:color="auto" w:fill="auto"/>
            <w:noWrap/>
            <w:vAlign w:val="bottom"/>
            <w:hideMark/>
          </w:tcPr>
          <w:p w14:paraId="01C478F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17</w:t>
            </w:r>
          </w:p>
        </w:tc>
        <w:tc>
          <w:tcPr>
            <w:tcW w:w="532" w:type="dxa"/>
            <w:tcBorders>
              <w:top w:val="nil"/>
              <w:left w:val="nil"/>
              <w:bottom w:val="nil"/>
              <w:right w:val="nil"/>
            </w:tcBorders>
            <w:shd w:val="clear" w:color="auto" w:fill="auto"/>
            <w:noWrap/>
            <w:vAlign w:val="bottom"/>
            <w:hideMark/>
          </w:tcPr>
          <w:p w14:paraId="6960E22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18</w:t>
            </w:r>
          </w:p>
        </w:tc>
        <w:tc>
          <w:tcPr>
            <w:tcW w:w="532" w:type="dxa"/>
            <w:tcBorders>
              <w:top w:val="nil"/>
              <w:left w:val="nil"/>
              <w:bottom w:val="nil"/>
              <w:right w:val="nil"/>
            </w:tcBorders>
            <w:shd w:val="clear" w:color="auto" w:fill="auto"/>
            <w:noWrap/>
            <w:vAlign w:val="bottom"/>
            <w:hideMark/>
          </w:tcPr>
          <w:p w14:paraId="44D2121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94</w:t>
            </w:r>
          </w:p>
        </w:tc>
        <w:tc>
          <w:tcPr>
            <w:tcW w:w="532" w:type="dxa"/>
            <w:tcBorders>
              <w:top w:val="nil"/>
              <w:left w:val="nil"/>
              <w:bottom w:val="nil"/>
              <w:right w:val="nil"/>
            </w:tcBorders>
            <w:shd w:val="clear" w:color="auto" w:fill="auto"/>
            <w:noWrap/>
            <w:vAlign w:val="bottom"/>
            <w:hideMark/>
          </w:tcPr>
          <w:p w14:paraId="4A0D1E9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23</w:t>
            </w:r>
          </w:p>
        </w:tc>
        <w:tc>
          <w:tcPr>
            <w:tcW w:w="532" w:type="dxa"/>
            <w:tcBorders>
              <w:top w:val="nil"/>
              <w:left w:val="nil"/>
              <w:bottom w:val="nil"/>
              <w:right w:val="nil"/>
            </w:tcBorders>
            <w:shd w:val="clear" w:color="auto" w:fill="auto"/>
            <w:noWrap/>
            <w:vAlign w:val="bottom"/>
            <w:hideMark/>
          </w:tcPr>
          <w:p w14:paraId="745AD0E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165</w:t>
            </w:r>
          </w:p>
        </w:tc>
        <w:tc>
          <w:tcPr>
            <w:tcW w:w="532" w:type="dxa"/>
            <w:tcBorders>
              <w:top w:val="nil"/>
              <w:left w:val="nil"/>
              <w:bottom w:val="nil"/>
              <w:right w:val="nil"/>
            </w:tcBorders>
            <w:shd w:val="clear" w:color="auto" w:fill="auto"/>
            <w:noWrap/>
            <w:vAlign w:val="bottom"/>
            <w:hideMark/>
          </w:tcPr>
          <w:p w14:paraId="5B0D368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r>
      <w:tr w:rsidR="008F6BB5" w:rsidRPr="00E57F7C" w14:paraId="294CCD3D" w14:textId="77777777" w:rsidTr="000C1E3A">
        <w:trPr>
          <w:trHeight w:val="301"/>
        </w:trPr>
        <w:tc>
          <w:tcPr>
            <w:tcW w:w="1924" w:type="dxa"/>
            <w:tcBorders>
              <w:top w:val="nil"/>
              <w:left w:val="nil"/>
              <w:bottom w:val="nil"/>
              <w:right w:val="nil"/>
            </w:tcBorders>
            <w:shd w:val="clear" w:color="auto" w:fill="auto"/>
            <w:noWrap/>
            <w:vAlign w:val="bottom"/>
            <w:hideMark/>
          </w:tcPr>
          <w:p w14:paraId="512CD9D7" w14:textId="77777777" w:rsidR="008F6BB5" w:rsidRPr="00E57F7C" w:rsidRDefault="008F6BB5" w:rsidP="000C1E3A">
            <w:pPr>
              <w:spacing w:after="0" w:line="240" w:lineRule="auto"/>
              <w:jc w:val="center"/>
              <w:rPr>
                <w:rFonts w:ascii="Calibri" w:eastAsia="Times New Roman" w:hAnsi="Calibri" w:cs="Calibri"/>
                <w:color w:val="000000"/>
              </w:rPr>
            </w:pPr>
          </w:p>
        </w:tc>
        <w:tc>
          <w:tcPr>
            <w:tcW w:w="605" w:type="dxa"/>
            <w:tcBorders>
              <w:top w:val="nil"/>
              <w:left w:val="nil"/>
              <w:bottom w:val="nil"/>
              <w:right w:val="nil"/>
            </w:tcBorders>
            <w:shd w:val="clear" w:color="auto" w:fill="auto"/>
            <w:noWrap/>
            <w:vAlign w:val="bottom"/>
            <w:hideMark/>
          </w:tcPr>
          <w:p w14:paraId="40ADDACE"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68AFF88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1DE8898"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5" w:type="dxa"/>
            <w:tcBorders>
              <w:top w:val="nil"/>
              <w:left w:val="nil"/>
              <w:bottom w:val="nil"/>
              <w:right w:val="nil"/>
            </w:tcBorders>
            <w:shd w:val="clear" w:color="auto" w:fill="auto"/>
            <w:noWrap/>
            <w:vAlign w:val="bottom"/>
            <w:hideMark/>
          </w:tcPr>
          <w:p w14:paraId="112B0D7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BB0EE7E"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0DBA243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90B9CD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0D8D5FB8"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noWrap/>
            <w:vAlign w:val="bottom"/>
            <w:hideMark/>
          </w:tcPr>
          <w:p w14:paraId="039DC76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6F663D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560671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1E6014EF"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70FC90C"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3A0C25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48363A40" w14:textId="77777777" w:rsidTr="000C1E3A">
        <w:trPr>
          <w:trHeight w:val="301"/>
        </w:trPr>
        <w:tc>
          <w:tcPr>
            <w:tcW w:w="9564" w:type="dxa"/>
            <w:gridSpan w:val="15"/>
            <w:tcBorders>
              <w:top w:val="nil"/>
              <w:left w:val="nil"/>
              <w:bottom w:val="nil"/>
              <w:right w:val="nil"/>
            </w:tcBorders>
            <w:shd w:val="clear" w:color="auto" w:fill="auto"/>
            <w:noWrap/>
            <w:vAlign w:val="bottom"/>
            <w:hideMark/>
          </w:tcPr>
          <w:p w14:paraId="026A6F2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Last Detected Above Priest Rapids Dam</w:t>
            </w:r>
          </w:p>
        </w:tc>
      </w:tr>
      <w:tr w:rsidR="008F6BB5" w:rsidRPr="00E57F7C" w14:paraId="18F1298B" w14:textId="77777777" w:rsidTr="000C1E3A">
        <w:trPr>
          <w:trHeight w:val="301"/>
        </w:trPr>
        <w:tc>
          <w:tcPr>
            <w:tcW w:w="1924" w:type="dxa"/>
            <w:tcBorders>
              <w:top w:val="nil"/>
              <w:left w:val="nil"/>
              <w:bottom w:val="nil"/>
              <w:right w:val="nil"/>
            </w:tcBorders>
            <w:shd w:val="clear" w:color="auto" w:fill="auto"/>
            <w:noWrap/>
            <w:vAlign w:val="bottom"/>
            <w:hideMark/>
          </w:tcPr>
          <w:p w14:paraId="63658D5B"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Reported Harvested/Collected in Columbia River</w:t>
            </w:r>
          </w:p>
        </w:tc>
        <w:tc>
          <w:tcPr>
            <w:tcW w:w="605" w:type="dxa"/>
            <w:tcBorders>
              <w:top w:val="nil"/>
              <w:left w:val="nil"/>
              <w:bottom w:val="nil"/>
              <w:right w:val="nil"/>
            </w:tcBorders>
            <w:shd w:val="clear" w:color="auto" w:fill="auto"/>
            <w:noWrap/>
            <w:vAlign w:val="bottom"/>
            <w:hideMark/>
          </w:tcPr>
          <w:p w14:paraId="49ECC05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w:t>
            </w:r>
          </w:p>
        </w:tc>
        <w:tc>
          <w:tcPr>
            <w:tcW w:w="576" w:type="dxa"/>
            <w:tcBorders>
              <w:top w:val="nil"/>
              <w:left w:val="nil"/>
              <w:bottom w:val="nil"/>
              <w:right w:val="nil"/>
            </w:tcBorders>
            <w:shd w:val="clear" w:color="auto" w:fill="auto"/>
            <w:noWrap/>
            <w:vAlign w:val="bottom"/>
            <w:hideMark/>
          </w:tcPr>
          <w:p w14:paraId="1A9A984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nil"/>
              <w:right w:val="nil"/>
            </w:tcBorders>
            <w:shd w:val="clear" w:color="auto" w:fill="auto"/>
            <w:noWrap/>
            <w:vAlign w:val="bottom"/>
            <w:hideMark/>
          </w:tcPr>
          <w:p w14:paraId="37CFAB4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705" w:type="dxa"/>
            <w:tcBorders>
              <w:top w:val="nil"/>
              <w:left w:val="nil"/>
              <w:bottom w:val="nil"/>
              <w:right w:val="nil"/>
            </w:tcBorders>
            <w:shd w:val="clear" w:color="auto" w:fill="auto"/>
            <w:noWrap/>
            <w:vAlign w:val="bottom"/>
            <w:hideMark/>
          </w:tcPr>
          <w:p w14:paraId="34EA054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10D949C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w:t>
            </w:r>
          </w:p>
        </w:tc>
        <w:tc>
          <w:tcPr>
            <w:tcW w:w="532" w:type="dxa"/>
            <w:tcBorders>
              <w:top w:val="nil"/>
              <w:left w:val="nil"/>
              <w:bottom w:val="nil"/>
              <w:right w:val="nil"/>
            </w:tcBorders>
            <w:shd w:val="clear" w:color="auto" w:fill="auto"/>
            <w:noWrap/>
            <w:vAlign w:val="bottom"/>
            <w:hideMark/>
          </w:tcPr>
          <w:p w14:paraId="7AEF96E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532" w:type="dxa"/>
            <w:tcBorders>
              <w:top w:val="nil"/>
              <w:left w:val="nil"/>
              <w:bottom w:val="nil"/>
              <w:right w:val="nil"/>
            </w:tcBorders>
            <w:shd w:val="clear" w:color="auto" w:fill="auto"/>
            <w:noWrap/>
            <w:vAlign w:val="bottom"/>
            <w:hideMark/>
          </w:tcPr>
          <w:p w14:paraId="547E012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w:t>
            </w:r>
          </w:p>
        </w:tc>
        <w:tc>
          <w:tcPr>
            <w:tcW w:w="532" w:type="dxa"/>
            <w:tcBorders>
              <w:top w:val="nil"/>
              <w:left w:val="nil"/>
              <w:bottom w:val="nil"/>
              <w:right w:val="nil"/>
            </w:tcBorders>
            <w:shd w:val="clear" w:color="auto" w:fill="auto"/>
            <w:noWrap/>
            <w:vAlign w:val="bottom"/>
            <w:hideMark/>
          </w:tcPr>
          <w:p w14:paraId="00FFF79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429" w:type="dxa"/>
            <w:tcBorders>
              <w:top w:val="nil"/>
              <w:left w:val="nil"/>
              <w:bottom w:val="nil"/>
              <w:right w:val="nil"/>
            </w:tcBorders>
            <w:shd w:val="clear" w:color="auto" w:fill="auto"/>
            <w:noWrap/>
            <w:vAlign w:val="bottom"/>
            <w:hideMark/>
          </w:tcPr>
          <w:p w14:paraId="76C9FFF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3E6DBC1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12D497A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w:t>
            </w:r>
          </w:p>
        </w:tc>
        <w:tc>
          <w:tcPr>
            <w:tcW w:w="532" w:type="dxa"/>
            <w:tcBorders>
              <w:top w:val="nil"/>
              <w:left w:val="nil"/>
              <w:bottom w:val="nil"/>
              <w:right w:val="nil"/>
            </w:tcBorders>
            <w:shd w:val="clear" w:color="auto" w:fill="auto"/>
            <w:noWrap/>
            <w:vAlign w:val="bottom"/>
            <w:hideMark/>
          </w:tcPr>
          <w:p w14:paraId="00CA42A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532" w:type="dxa"/>
            <w:tcBorders>
              <w:top w:val="nil"/>
              <w:left w:val="nil"/>
              <w:bottom w:val="nil"/>
              <w:right w:val="nil"/>
            </w:tcBorders>
            <w:shd w:val="clear" w:color="auto" w:fill="auto"/>
            <w:noWrap/>
            <w:vAlign w:val="bottom"/>
            <w:hideMark/>
          </w:tcPr>
          <w:p w14:paraId="6A6BAC8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26</w:t>
            </w:r>
          </w:p>
        </w:tc>
        <w:tc>
          <w:tcPr>
            <w:tcW w:w="532" w:type="dxa"/>
            <w:tcBorders>
              <w:top w:val="nil"/>
              <w:left w:val="nil"/>
              <w:bottom w:val="nil"/>
              <w:right w:val="nil"/>
            </w:tcBorders>
            <w:shd w:val="clear" w:color="auto" w:fill="auto"/>
            <w:noWrap/>
            <w:vAlign w:val="bottom"/>
            <w:hideMark/>
          </w:tcPr>
          <w:p w14:paraId="3FC58E4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r>
      <w:tr w:rsidR="008F6BB5" w:rsidRPr="00E57F7C" w14:paraId="14855A5F" w14:textId="77777777" w:rsidTr="000C1E3A">
        <w:trPr>
          <w:trHeight w:val="301"/>
        </w:trPr>
        <w:tc>
          <w:tcPr>
            <w:tcW w:w="1924" w:type="dxa"/>
            <w:tcBorders>
              <w:top w:val="nil"/>
              <w:left w:val="nil"/>
              <w:bottom w:val="nil"/>
              <w:right w:val="nil"/>
            </w:tcBorders>
            <w:shd w:val="clear" w:color="auto" w:fill="auto"/>
            <w:noWrap/>
            <w:vAlign w:val="bottom"/>
            <w:hideMark/>
          </w:tcPr>
          <w:p w14:paraId="76D37FDA"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Reported Harvested/Collected in Tributary</w:t>
            </w:r>
          </w:p>
        </w:tc>
        <w:tc>
          <w:tcPr>
            <w:tcW w:w="605" w:type="dxa"/>
            <w:tcBorders>
              <w:top w:val="nil"/>
              <w:left w:val="nil"/>
              <w:bottom w:val="nil"/>
              <w:right w:val="nil"/>
            </w:tcBorders>
            <w:shd w:val="clear" w:color="auto" w:fill="auto"/>
            <w:noWrap/>
            <w:vAlign w:val="bottom"/>
            <w:hideMark/>
          </w:tcPr>
          <w:p w14:paraId="2ADCBD8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34</w:t>
            </w:r>
          </w:p>
        </w:tc>
        <w:tc>
          <w:tcPr>
            <w:tcW w:w="576" w:type="dxa"/>
            <w:tcBorders>
              <w:top w:val="nil"/>
              <w:left w:val="nil"/>
              <w:bottom w:val="nil"/>
              <w:right w:val="nil"/>
            </w:tcBorders>
            <w:shd w:val="clear" w:color="auto" w:fill="auto"/>
            <w:noWrap/>
            <w:vAlign w:val="bottom"/>
            <w:hideMark/>
          </w:tcPr>
          <w:p w14:paraId="71602DF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93</w:t>
            </w:r>
          </w:p>
        </w:tc>
        <w:tc>
          <w:tcPr>
            <w:tcW w:w="532" w:type="dxa"/>
            <w:tcBorders>
              <w:top w:val="nil"/>
              <w:left w:val="nil"/>
              <w:bottom w:val="nil"/>
              <w:right w:val="nil"/>
            </w:tcBorders>
            <w:shd w:val="clear" w:color="auto" w:fill="auto"/>
            <w:noWrap/>
            <w:vAlign w:val="bottom"/>
            <w:hideMark/>
          </w:tcPr>
          <w:p w14:paraId="11D0974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705" w:type="dxa"/>
            <w:tcBorders>
              <w:top w:val="nil"/>
              <w:left w:val="nil"/>
              <w:bottom w:val="nil"/>
              <w:right w:val="nil"/>
            </w:tcBorders>
            <w:shd w:val="clear" w:color="auto" w:fill="auto"/>
            <w:noWrap/>
            <w:vAlign w:val="bottom"/>
            <w:hideMark/>
          </w:tcPr>
          <w:p w14:paraId="0A4949E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w:t>
            </w:r>
          </w:p>
        </w:tc>
        <w:tc>
          <w:tcPr>
            <w:tcW w:w="532" w:type="dxa"/>
            <w:tcBorders>
              <w:top w:val="nil"/>
              <w:left w:val="nil"/>
              <w:bottom w:val="nil"/>
              <w:right w:val="nil"/>
            </w:tcBorders>
            <w:shd w:val="clear" w:color="auto" w:fill="auto"/>
            <w:noWrap/>
            <w:vAlign w:val="bottom"/>
            <w:hideMark/>
          </w:tcPr>
          <w:p w14:paraId="38A4F01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36</w:t>
            </w:r>
          </w:p>
        </w:tc>
        <w:tc>
          <w:tcPr>
            <w:tcW w:w="532" w:type="dxa"/>
            <w:tcBorders>
              <w:top w:val="nil"/>
              <w:left w:val="nil"/>
              <w:bottom w:val="nil"/>
              <w:right w:val="nil"/>
            </w:tcBorders>
            <w:shd w:val="clear" w:color="auto" w:fill="auto"/>
            <w:noWrap/>
            <w:vAlign w:val="bottom"/>
            <w:hideMark/>
          </w:tcPr>
          <w:p w14:paraId="2A9BA60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w:t>
            </w:r>
          </w:p>
        </w:tc>
        <w:tc>
          <w:tcPr>
            <w:tcW w:w="532" w:type="dxa"/>
            <w:tcBorders>
              <w:top w:val="nil"/>
              <w:left w:val="nil"/>
              <w:bottom w:val="nil"/>
              <w:right w:val="nil"/>
            </w:tcBorders>
            <w:shd w:val="clear" w:color="auto" w:fill="auto"/>
            <w:noWrap/>
            <w:vAlign w:val="bottom"/>
            <w:hideMark/>
          </w:tcPr>
          <w:p w14:paraId="303C53A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22</w:t>
            </w:r>
          </w:p>
        </w:tc>
        <w:tc>
          <w:tcPr>
            <w:tcW w:w="532" w:type="dxa"/>
            <w:tcBorders>
              <w:top w:val="nil"/>
              <w:left w:val="nil"/>
              <w:bottom w:val="nil"/>
              <w:right w:val="nil"/>
            </w:tcBorders>
            <w:shd w:val="clear" w:color="auto" w:fill="auto"/>
            <w:noWrap/>
            <w:vAlign w:val="bottom"/>
            <w:hideMark/>
          </w:tcPr>
          <w:p w14:paraId="1562C92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88</w:t>
            </w:r>
          </w:p>
        </w:tc>
        <w:tc>
          <w:tcPr>
            <w:tcW w:w="429" w:type="dxa"/>
            <w:tcBorders>
              <w:top w:val="nil"/>
              <w:left w:val="nil"/>
              <w:bottom w:val="nil"/>
              <w:right w:val="nil"/>
            </w:tcBorders>
            <w:shd w:val="clear" w:color="auto" w:fill="auto"/>
            <w:noWrap/>
            <w:vAlign w:val="bottom"/>
            <w:hideMark/>
          </w:tcPr>
          <w:p w14:paraId="09CA89B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c>
          <w:tcPr>
            <w:tcW w:w="532" w:type="dxa"/>
            <w:tcBorders>
              <w:top w:val="nil"/>
              <w:left w:val="nil"/>
              <w:bottom w:val="nil"/>
              <w:right w:val="nil"/>
            </w:tcBorders>
            <w:shd w:val="clear" w:color="auto" w:fill="auto"/>
            <w:noWrap/>
            <w:vAlign w:val="bottom"/>
            <w:hideMark/>
          </w:tcPr>
          <w:p w14:paraId="3A12416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12</w:t>
            </w:r>
          </w:p>
        </w:tc>
        <w:tc>
          <w:tcPr>
            <w:tcW w:w="532" w:type="dxa"/>
            <w:tcBorders>
              <w:top w:val="nil"/>
              <w:left w:val="nil"/>
              <w:bottom w:val="nil"/>
              <w:right w:val="nil"/>
            </w:tcBorders>
            <w:shd w:val="clear" w:color="auto" w:fill="auto"/>
            <w:noWrap/>
            <w:vAlign w:val="bottom"/>
            <w:hideMark/>
          </w:tcPr>
          <w:p w14:paraId="69647D1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25</w:t>
            </w:r>
          </w:p>
        </w:tc>
        <w:tc>
          <w:tcPr>
            <w:tcW w:w="532" w:type="dxa"/>
            <w:tcBorders>
              <w:top w:val="nil"/>
              <w:left w:val="nil"/>
              <w:bottom w:val="nil"/>
              <w:right w:val="nil"/>
            </w:tcBorders>
            <w:shd w:val="clear" w:color="auto" w:fill="auto"/>
            <w:noWrap/>
            <w:vAlign w:val="bottom"/>
            <w:hideMark/>
          </w:tcPr>
          <w:p w14:paraId="4F1F9F5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w:t>
            </w:r>
          </w:p>
        </w:tc>
        <w:tc>
          <w:tcPr>
            <w:tcW w:w="532" w:type="dxa"/>
            <w:tcBorders>
              <w:top w:val="nil"/>
              <w:left w:val="nil"/>
              <w:bottom w:val="nil"/>
              <w:right w:val="nil"/>
            </w:tcBorders>
            <w:shd w:val="clear" w:color="auto" w:fill="auto"/>
            <w:noWrap/>
            <w:vAlign w:val="bottom"/>
            <w:hideMark/>
          </w:tcPr>
          <w:p w14:paraId="0B2FB69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55</w:t>
            </w:r>
          </w:p>
        </w:tc>
        <w:tc>
          <w:tcPr>
            <w:tcW w:w="532" w:type="dxa"/>
            <w:tcBorders>
              <w:top w:val="nil"/>
              <w:left w:val="nil"/>
              <w:bottom w:val="nil"/>
              <w:right w:val="nil"/>
            </w:tcBorders>
            <w:shd w:val="clear" w:color="auto" w:fill="auto"/>
            <w:noWrap/>
            <w:vAlign w:val="bottom"/>
            <w:hideMark/>
          </w:tcPr>
          <w:p w14:paraId="407CF30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w:t>
            </w:r>
          </w:p>
        </w:tc>
      </w:tr>
      <w:tr w:rsidR="008F6BB5" w:rsidRPr="00E57F7C" w14:paraId="7F82F66E" w14:textId="77777777" w:rsidTr="000C1E3A">
        <w:trPr>
          <w:trHeight w:val="301"/>
        </w:trPr>
        <w:tc>
          <w:tcPr>
            <w:tcW w:w="1924" w:type="dxa"/>
            <w:tcBorders>
              <w:top w:val="nil"/>
              <w:left w:val="nil"/>
              <w:bottom w:val="nil"/>
              <w:right w:val="nil"/>
            </w:tcBorders>
            <w:shd w:val="clear" w:color="auto" w:fill="auto"/>
            <w:noWrap/>
            <w:vAlign w:val="bottom"/>
            <w:hideMark/>
          </w:tcPr>
          <w:p w14:paraId="5AE8B2C5"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Estimated Indirect Hooking Mortalities</w:t>
            </w:r>
          </w:p>
        </w:tc>
        <w:tc>
          <w:tcPr>
            <w:tcW w:w="605" w:type="dxa"/>
            <w:tcBorders>
              <w:top w:val="nil"/>
              <w:left w:val="nil"/>
              <w:bottom w:val="nil"/>
              <w:right w:val="nil"/>
            </w:tcBorders>
            <w:shd w:val="clear" w:color="auto" w:fill="auto"/>
            <w:noWrap/>
            <w:vAlign w:val="bottom"/>
            <w:hideMark/>
          </w:tcPr>
          <w:p w14:paraId="2C1F1B9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76" w:type="dxa"/>
            <w:tcBorders>
              <w:top w:val="nil"/>
              <w:left w:val="nil"/>
              <w:bottom w:val="nil"/>
              <w:right w:val="nil"/>
            </w:tcBorders>
            <w:shd w:val="clear" w:color="auto" w:fill="auto"/>
            <w:noWrap/>
            <w:vAlign w:val="bottom"/>
            <w:hideMark/>
          </w:tcPr>
          <w:p w14:paraId="40732D0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1D933AF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705" w:type="dxa"/>
            <w:tcBorders>
              <w:top w:val="nil"/>
              <w:left w:val="nil"/>
              <w:bottom w:val="nil"/>
              <w:right w:val="nil"/>
            </w:tcBorders>
            <w:shd w:val="clear" w:color="auto" w:fill="auto"/>
            <w:noWrap/>
            <w:vAlign w:val="bottom"/>
            <w:hideMark/>
          </w:tcPr>
          <w:p w14:paraId="3449CBE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nil"/>
              <w:right w:val="nil"/>
            </w:tcBorders>
            <w:shd w:val="clear" w:color="auto" w:fill="auto"/>
            <w:noWrap/>
            <w:vAlign w:val="bottom"/>
            <w:hideMark/>
          </w:tcPr>
          <w:p w14:paraId="0E20434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532" w:type="dxa"/>
            <w:tcBorders>
              <w:top w:val="nil"/>
              <w:left w:val="nil"/>
              <w:bottom w:val="nil"/>
              <w:right w:val="nil"/>
            </w:tcBorders>
            <w:shd w:val="clear" w:color="auto" w:fill="auto"/>
            <w:noWrap/>
            <w:vAlign w:val="bottom"/>
            <w:hideMark/>
          </w:tcPr>
          <w:p w14:paraId="06C18C8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4A39D8E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28442F4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429" w:type="dxa"/>
            <w:tcBorders>
              <w:top w:val="nil"/>
              <w:left w:val="nil"/>
              <w:bottom w:val="nil"/>
              <w:right w:val="nil"/>
            </w:tcBorders>
            <w:shd w:val="clear" w:color="auto" w:fill="auto"/>
            <w:noWrap/>
            <w:vAlign w:val="bottom"/>
            <w:hideMark/>
          </w:tcPr>
          <w:p w14:paraId="5AD58FB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4DF6C3F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0EC95AF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5DB4577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6A8CCCA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532" w:type="dxa"/>
            <w:tcBorders>
              <w:top w:val="nil"/>
              <w:left w:val="nil"/>
              <w:bottom w:val="nil"/>
              <w:right w:val="nil"/>
            </w:tcBorders>
            <w:shd w:val="clear" w:color="auto" w:fill="auto"/>
            <w:noWrap/>
            <w:vAlign w:val="bottom"/>
            <w:hideMark/>
          </w:tcPr>
          <w:p w14:paraId="3694A4C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&lt;1</w:t>
            </w:r>
          </w:p>
        </w:tc>
      </w:tr>
      <w:tr w:rsidR="008F6BB5" w:rsidRPr="00E57F7C" w14:paraId="5C8258B3" w14:textId="77777777" w:rsidTr="000C1E3A">
        <w:trPr>
          <w:trHeight w:val="301"/>
        </w:trPr>
        <w:tc>
          <w:tcPr>
            <w:tcW w:w="1924" w:type="dxa"/>
            <w:tcBorders>
              <w:top w:val="nil"/>
              <w:left w:val="nil"/>
              <w:bottom w:val="nil"/>
              <w:right w:val="nil"/>
            </w:tcBorders>
            <w:shd w:val="clear" w:color="auto" w:fill="auto"/>
            <w:noWrap/>
            <w:vAlign w:val="bottom"/>
            <w:hideMark/>
          </w:tcPr>
          <w:p w14:paraId="5E34CF5F"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Estimated Unreported Harvest</w:t>
            </w:r>
          </w:p>
        </w:tc>
        <w:tc>
          <w:tcPr>
            <w:tcW w:w="605" w:type="dxa"/>
            <w:tcBorders>
              <w:top w:val="nil"/>
              <w:left w:val="nil"/>
              <w:bottom w:val="nil"/>
              <w:right w:val="nil"/>
            </w:tcBorders>
            <w:shd w:val="clear" w:color="auto" w:fill="auto"/>
            <w:noWrap/>
            <w:vAlign w:val="bottom"/>
            <w:hideMark/>
          </w:tcPr>
          <w:p w14:paraId="2B0461A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w:t>
            </w:r>
          </w:p>
        </w:tc>
        <w:tc>
          <w:tcPr>
            <w:tcW w:w="576" w:type="dxa"/>
            <w:tcBorders>
              <w:top w:val="nil"/>
              <w:left w:val="nil"/>
              <w:bottom w:val="nil"/>
              <w:right w:val="nil"/>
            </w:tcBorders>
            <w:shd w:val="clear" w:color="auto" w:fill="auto"/>
            <w:noWrap/>
            <w:vAlign w:val="bottom"/>
            <w:hideMark/>
          </w:tcPr>
          <w:p w14:paraId="6222297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nil"/>
              <w:right w:val="nil"/>
            </w:tcBorders>
            <w:shd w:val="clear" w:color="auto" w:fill="auto"/>
            <w:noWrap/>
            <w:vAlign w:val="bottom"/>
            <w:hideMark/>
          </w:tcPr>
          <w:p w14:paraId="539D9B1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705" w:type="dxa"/>
            <w:tcBorders>
              <w:top w:val="nil"/>
              <w:left w:val="nil"/>
              <w:bottom w:val="nil"/>
              <w:right w:val="nil"/>
            </w:tcBorders>
            <w:shd w:val="clear" w:color="auto" w:fill="auto"/>
            <w:noWrap/>
            <w:vAlign w:val="bottom"/>
            <w:hideMark/>
          </w:tcPr>
          <w:p w14:paraId="60547C0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2427FAB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w:t>
            </w:r>
          </w:p>
        </w:tc>
        <w:tc>
          <w:tcPr>
            <w:tcW w:w="532" w:type="dxa"/>
            <w:tcBorders>
              <w:top w:val="nil"/>
              <w:left w:val="nil"/>
              <w:bottom w:val="nil"/>
              <w:right w:val="nil"/>
            </w:tcBorders>
            <w:shd w:val="clear" w:color="auto" w:fill="auto"/>
            <w:noWrap/>
            <w:vAlign w:val="bottom"/>
            <w:hideMark/>
          </w:tcPr>
          <w:p w14:paraId="2CCAA30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532" w:type="dxa"/>
            <w:tcBorders>
              <w:top w:val="nil"/>
              <w:left w:val="nil"/>
              <w:bottom w:val="nil"/>
              <w:right w:val="nil"/>
            </w:tcBorders>
            <w:shd w:val="clear" w:color="auto" w:fill="auto"/>
            <w:noWrap/>
            <w:vAlign w:val="bottom"/>
            <w:hideMark/>
          </w:tcPr>
          <w:p w14:paraId="74DC841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4AC3D2E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429" w:type="dxa"/>
            <w:tcBorders>
              <w:top w:val="nil"/>
              <w:left w:val="nil"/>
              <w:bottom w:val="nil"/>
              <w:right w:val="nil"/>
            </w:tcBorders>
            <w:shd w:val="clear" w:color="auto" w:fill="auto"/>
            <w:noWrap/>
            <w:vAlign w:val="bottom"/>
            <w:hideMark/>
          </w:tcPr>
          <w:p w14:paraId="557DAC8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51505FA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137274B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28F5662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695CCAC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w:t>
            </w:r>
          </w:p>
        </w:tc>
        <w:tc>
          <w:tcPr>
            <w:tcW w:w="532" w:type="dxa"/>
            <w:tcBorders>
              <w:top w:val="nil"/>
              <w:left w:val="nil"/>
              <w:bottom w:val="nil"/>
              <w:right w:val="nil"/>
            </w:tcBorders>
            <w:shd w:val="clear" w:color="auto" w:fill="auto"/>
            <w:noWrap/>
            <w:vAlign w:val="bottom"/>
            <w:hideMark/>
          </w:tcPr>
          <w:p w14:paraId="27DCCBC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r>
      <w:tr w:rsidR="008F6BB5" w:rsidRPr="00E57F7C" w14:paraId="198CF0EB" w14:textId="77777777" w:rsidTr="000C1E3A">
        <w:trPr>
          <w:trHeight w:val="301"/>
        </w:trPr>
        <w:tc>
          <w:tcPr>
            <w:tcW w:w="1924" w:type="dxa"/>
            <w:tcBorders>
              <w:top w:val="nil"/>
              <w:left w:val="nil"/>
              <w:bottom w:val="nil"/>
              <w:right w:val="nil"/>
            </w:tcBorders>
            <w:shd w:val="clear" w:color="auto" w:fill="auto"/>
            <w:noWrap/>
            <w:vAlign w:val="bottom"/>
            <w:hideMark/>
          </w:tcPr>
          <w:p w14:paraId="0F91A8D7"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Total Upper Columbia Harvest Fates</w:t>
            </w:r>
          </w:p>
        </w:tc>
        <w:tc>
          <w:tcPr>
            <w:tcW w:w="605" w:type="dxa"/>
            <w:tcBorders>
              <w:top w:val="nil"/>
              <w:left w:val="nil"/>
              <w:bottom w:val="nil"/>
              <w:right w:val="nil"/>
            </w:tcBorders>
            <w:shd w:val="clear" w:color="auto" w:fill="auto"/>
            <w:noWrap/>
            <w:vAlign w:val="bottom"/>
            <w:hideMark/>
          </w:tcPr>
          <w:p w14:paraId="6207037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57</w:t>
            </w:r>
          </w:p>
        </w:tc>
        <w:tc>
          <w:tcPr>
            <w:tcW w:w="576" w:type="dxa"/>
            <w:tcBorders>
              <w:top w:val="nil"/>
              <w:left w:val="nil"/>
              <w:bottom w:val="nil"/>
              <w:right w:val="nil"/>
            </w:tcBorders>
            <w:shd w:val="clear" w:color="auto" w:fill="auto"/>
            <w:noWrap/>
            <w:vAlign w:val="bottom"/>
            <w:hideMark/>
          </w:tcPr>
          <w:p w14:paraId="421CD16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93</w:t>
            </w:r>
          </w:p>
        </w:tc>
        <w:tc>
          <w:tcPr>
            <w:tcW w:w="532" w:type="dxa"/>
            <w:tcBorders>
              <w:top w:val="nil"/>
              <w:left w:val="nil"/>
              <w:bottom w:val="nil"/>
              <w:right w:val="nil"/>
            </w:tcBorders>
            <w:shd w:val="clear" w:color="auto" w:fill="auto"/>
            <w:noWrap/>
            <w:vAlign w:val="bottom"/>
            <w:hideMark/>
          </w:tcPr>
          <w:p w14:paraId="66997EA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705" w:type="dxa"/>
            <w:tcBorders>
              <w:top w:val="nil"/>
              <w:left w:val="nil"/>
              <w:bottom w:val="nil"/>
              <w:right w:val="nil"/>
            </w:tcBorders>
            <w:shd w:val="clear" w:color="auto" w:fill="auto"/>
            <w:noWrap/>
            <w:vAlign w:val="bottom"/>
            <w:hideMark/>
          </w:tcPr>
          <w:p w14:paraId="299DD08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w:t>
            </w:r>
          </w:p>
        </w:tc>
        <w:tc>
          <w:tcPr>
            <w:tcW w:w="532" w:type="dxa"/>
            <w:tcBorders>
              <w:top w:val="nil"/>
              <w:left w:val="nil"/>
              <w:bottom w:val="nil"/>
              <w:right w:val="nil"/>
            </w:tcBorders>
            <w:shd w:val="clear" w:color="auto" w:fill="auto"/>
            <w:noWrap/>
            <w:vAlign w:val="bottom"/>
            <w:hideMark/>
          </w:tcPr>
          <w:p w14:paraId="2654789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61</w:t>
            </w:r>
          </w:p>
        </w:tc>
        <w:tc>
          <w:tcPr>
            <w:tcW w:w="532" w:type="dxa"/>
            <w:tcBorders>
              <w:top w:val="nil"/>
              <w:left w:val="nil"/>
              <w:bottom w:val="nil"/>
              <w:right w:val="nil"/>
            </w:tcBorders>
            <w:shd w:val="clear" w:color="auto" w:fill="auto"/>
            <w:noWrap/>
            <w:vAlign w:val="bottom"/>
            <w:hideMark/>
          </w:tcPr>
          <w:p w14:paraId="11A24A1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14</w:t>
            </w:r>
          </w:p>
        </w:tc>
        <w:tc>
          <w:tcPr>
            <w:tcW w:w="532" w:type="dxa"/>
            <w:tcBorders>
              <w:top w:val="nil"/>
              <w:left w:val="nil"/>
              <w:bottom w:val="nil"/>
              <w:right w:val="nil"/>
            </w:tcBorders>
            <w:shd w:val="clear" w:color="auto" w:fill="auto"/>
            <w:noWrap/>
            <w:vAlign w:val="bottom"/>
            <w:hideMark/>
          </w:tcPr>
          <w:p w14:paraId="1A02028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32</w:t>
            </w:r>
          </w:p>
        </w:tc>
        <w:tc>
          <w:tcPr>
            <w:tcW w:w="532" w:type="dxa"/>
            <w:tcBorders>
              <w:top w:val="nil"/>
              <w:left w:val="nil"/>
              <w:bottom w:val="nil"/>
              <w:right w:val="nil"/>
            </w:tcBorders>
            <w:shd w:val="clear" w:color="auto" w:fill="auto"/>
            <w:noWrap/>
            <w:vAlign w:val="bottom"/>
            <w:hideMark/>
          </w:tcPr>
          <w:p w14:paraId="5A28575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91</w:t>
            </w:r>
          </w:p>
        </w:tc>
        <w:tc>
          <w:tcPr>
            <w:tcW w:w="429" w:type="dxa"/>
            <w:tcBorders>
              <w:top w:val="nil"/>
              <w:left w:val="nil"/>
              <w:bottom w:val="nil"/>
              <w:right w:val="nil"/>
            </w:tcBorders>
            <w:shd w:val="clear" w:color="auto" w:fill="auto"/>
            <w:noWrap/>
            <w:vAlign w:val="bottom"/>
            <w:hideMark/>
          </w:tcPr>
          <w:p w14:paraId="58AAFA4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c>
          <w:tcPr>
            <w:tcW w:w="532" w:type="dxa"/>
            <w:tcBorders>
              <w:top w:val="nil"/>
              <w:left w:val="nil"/>
              <w:bottom w:val="nil"/>
              <w:right w:val="nil"/>
            </w:tcBorders>
            <w:shd w:val="clear" w:color="auto" w:fill="auto"/>
            <w:noWrap/>
            <w:vAlign w:val="bottom"/>
            <w:hideMark/>
          </w:tcPr>
          <w:p w14:paraId="3250113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44B1574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35</w:t>
            </w:r>
          </w:p>
        </w:tc>
        <w:tc>
          <w:tcPr>
            <w:tcW w:w="532" w:type="dxa"/>
            <w:tcBorders>
              <w:top w:val="nil"/>
              <w:left w:val="nil"/>
              <w:bottom w:val="nil"/>
              <w:right w:val="nil"/>
            </w:tcBorders>
            <w:shd w:val="clear" w:color="auto" w:fill="auto"/>
            <w:noWrap/>
            <w:vAlign w:val="bottom"/>
            <w:hideMark/>
          </w:tcPr>
          <w:p w14:paraId="626D1E2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0F2A60D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90</w:t>
            </w:r>
          </w:p>
        </w:tc>
        <w:tc>
          <w:tcPr>
            <w:tcW w:w="532" w:type="dxa"/>
            <w:tcBorders>
              <w:top w:val="nil"/>
              <w:left w:val="nil"/>
              <w:bottom w:val="nil"/>
              <w:right w:val="nil"/>
            </w:tcBorders>
            <w:shd w:val="clear" w:color="auto" w:fill="auto"/>
            <w:noWrap/>
            <w:vAlign w:val="bottom"/>
            <w:hideMark/>
          </w:tcPr>
          <w:p w14:paraId="67D2B59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11</w:t>
            </w:r>
          </w:p>
        </w:tc>
      </w:tr>
      <w:tr w:rsidR="008F6BB5" w:rsidRPr="00E57F7C" w14:paraId="3A6E3E6C" w14:textId="77777777" w:rsidTr="000C1E3A">
        <w:trPr>
          <w:trHeight w:val="301"/>
        </w:trPr>
        <w:tc>
          <w:tcPr>
            <w:tcW w:w="1924" w:type="dxa"/>
            <w:tcBorders>
              <w:top w:val="nil"/>
              <w:left w:val="nil"/>
              <w:bottom w:val="nil"/>
              <w:right w:val="nil"/>
            </w:tcBorders>
            <w:shd w:val="clear" w:color="auto" w:fill="auto"/>
            <w:noWrap/>
            <w:vAlign w:val="bottom"/>
            <w:hideMark/>
          </w:tcPr>
          <w:p w14:paraId="4F032E67" w14:textId="77777777" w:rsidR="008F6BB5" w:rsidRPr="00E57F7C" w:rsidRDefault="008F6BB5" w:rsidP="000C1E3A">
            <w:pPr>
              <w:spacing w:after="0" w:line="240" w:lineRule="auto"/>
              <w:jc w:val="center"/>
              <w:rPr>
                <w:rFonts w:ascii="Calibri" w:eastAsia="Times New Roman" w:hAnsi="Calibri" w:cs="Calibri"/>
                <w:color w:val="000000"/>
              </w:rPr>
            </w:pPr>
          </w:p>
        </w:tc>
        <w:tc>
          <w:tcPr>
            <w:tcW w:w="605" w:type="dxa"/>
            <w:tcBorders>
              <w:top w:val="nil"/>
              <w:left w:val="nil"/>
              <w:bottom w:val="nil"/>
              <w:right w:val="nil"/>
            </w:tcBorders>
            <w:shd w:val="clear" w:color="auto" w:fill="auto"/>
            <w:noWrap/>
            <w:vAlign w:val="bottom"/>
            <w:hideMark/>
          </w:tcPr>
          <w:p w14:paraId="481806C0"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CC7CBB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77DF0EC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5" w:type="dxa"/>
            <w:tcBorders>
              <w:top w:val="nil"/>
              <w:left w:val="nil"/>
              <w:bottom w:val="nil"/>
              <w:right w:val="nil"/>
            </w:tcBorders>
            <w:shd w:val="clear" w:color="auto" w:fill="auto"/>
            <w:noWrap/>
            <w:vAlign w:val="bottom"/>
            <w:hideMark/>
          </w:tcPr>
          <w:p w14:paraId="43461C2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73B3627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3D5DFC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7EF5A548"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0D2C7DF"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noWrap/>
            <w:vAlign w:val="bottom"/>
            <w:hideMark/>
          </w:tcPr>
          <w:p w14:paraId="214A94A6"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535679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CD3EA0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8C667D5"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E8A4D4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AC3F3D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47529F96" w14:textId="77777777" w:rsidTr="000C1E3A">
        <w:trPr>
          <w:trHeight w:val="301"/>
        </w:trPr>
        <w:tc>
          <w:tcPr>
            <w:tcW w:w="9564" w:type="dxa"/>
            <w:gridSpan w:val="15"/>
            <w:tcBorders>
              <w:top w:val="nil"/>
              <w:left w:val="nil"/>
              <w:bottom w:val="nil"/>
              <w:right w:val="nil"/>
            </w:tcBorders>
            <w:shd w:val="clear" w:color="auto" w:fill="auto"/>
            <w:noWrap/>
            <w:vAlign w:val="bottom"/>
            <w:hideMark/>
          </w:tcPr>
          <w:p w14:paraId="325D7B5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Fates of Tributary Survivors to Spawn</w:t>
            </w:r>
          </w:p>
        </w:tc>
      </w:tr>
      <w:tr w:rsidR="008F6BB5" w:rsidRPr="00E57F7C" w14:paraId="606D9875" w14:textId="77777777" w:rsidTr="000C1E3A">
        <w:trPr>
          <w:trHeight w:val="301"/>
        </w:trPr>
        <w:tc>
          <w:tcPr>
            <w:tcW w:w="1924" w:type="dxa"/>
            <w:tcBorders>
              <w:top w:val="nil"/>
              <w:left w:val="nil"/>
              <w:bottom w:val="nil"/>
              <w:right w:val="nil"/>
            </w:tcBorders>
            <w:shd w:val="clear" w:color="auto" w:fill="auto"/>
            <w:noWrap/>
            <w:vAlign w:val="bottom"/>
            <w:hideMark/>
          </w:tcPr>
          <w:p w14:paraId="47C1208C"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Survivors to Spawn*</w:t>
            </w:r>
          </w:p>
        </w:tc>
        <w:tc>
          <w:tcPr>
            <w:tcW w:w="605" w:type="dxa"/>
            <w:tcBorders>
              <w:top w:val="nil"/>
              <w:left w:val="nil"/>
              <w:bottom w:val="nil"/>
              <w:right w:val="nil"/>
            </w:tcBorders>
            <w:shd w:val="clear" w:color="auto" w:fill="auto"/>
            <w:noWrap/>
            <w:vAlign w:val="bottom"/>
            <w:hideMark/>
          </w:tcPr>
          <w:p w14:paraId="570A79A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43</w:t>
            </w:r>
          </w:p>
        </w:tc>
        <w:tc>
          <w:tcPr>
            <w:tcW w:w="576" w:type="dxa"/>
            <w:tcBorders>
              <w:top w:val="nil"/>
              <w:left w:val="nil"/>
              <w:bottom w:val="nil"/>
              <w:right w:val="nil"/>
            </w:tcBorders>
            <w:shd w:val="clear" w:color="auto" w:fill="auto"/>
            <w:noWrap/>
            <w:vAlign w:val="bottom"/>
            <w:hideMark/>
          </w:tcPr>
          <w:p w14:paraId="47E9802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62</w:t>
            </w:r>
          </w:p>
        </w:tc>
        <w:tc>
          <w:tcPr>
            <w:tcW w:w="532" w:type="dxa"/>
            <w:tcBorders>
              <w:top w:val="nil"/>
              <w:left w:val="nil"/>
              <w:bottom w:val="nil"/>
              <w:right w:val="nil"/>
            </w:tcBorders>
            <w:shd w:val="clear" w:color="auto" w:fill="auto"/>
            <w:noWrap/>
            <w:vAlign w:val="bottom"/>
            <w:hideMark/>
          </w:tcPr>
          <w:p w14:paraId="63E6A13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30</w:t>
            </w:r>
          </w:p>
        </w:tc>
        <w:tc>
          <w:tcPr>
            <w:tcW w:w="705" w:type="dxa"/>
            <w:tcBorders>
              <w:top w:val="nil"/>
              <w:left w:val="nil"/>
              <w:bottom w:val="nil"/>
              <w:right w:val="nil"/>
            </w:tcBorders>
            <w:shd w:val="clear" w:color="auto" w:fill="auto"/>
            <w:noWrap/>
            <w:vAlign w:val="bottom"/>
            <w:hideMark/>
          </w:tcPr>
          <w:p w14:paraId="21C3087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38</w:t>
            </w:r>
          </w:p>
        </w:tc>
        <w:tc>
          <w:tcPr>
            <w:tcW w:w="532" w:type="dxa"/>
            <w:tcBorders>
              <w:top w:val="nil"/>
              <w:left w:val="nil"/>
              <w:bottom w:val="nil"/>
              <w:right w:val="nil"/>
            </w:tcBorders>
            <w:shd w:val="clear" w:color="auto" w:fill="auto"/>
            <w:noWrap/>
            <w:vAlign w:val="bottom"/>
            <w:hideMark/>
          </w:tcPr>
          <w:p w14:paraId="5229203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73</w:t>
            </w:r>
          </w:p>
        </w:tc>
        <w:tc>
          <w:tcPr>
            <w:tcW w:w="532" w:type="dxa"/>
            <w:tcBorders>
              <w:top w:val="nil"/>
              <w:left w:val="nil"/>
              <w:bottom w:val="nil"/>
              <w:right w:val="nil"/>
            </w:tcBorders>
            <w:shd w:val="clear" w:color="auto" w:fill="auto"/>
            <w:noWrap/>
            <w:vAlign w:val="bottom"/>
            <w:hideMark/>
          </w:tcPr>
          <w:p w14:paraId="0EC4B28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c>
          <w:tcPr>
            <w:tcW w:w="532" w:type="dxa"/>
            <w:tcBorders>
              <w:top w:val="nil"/>
              <w:left w:val="nil"/>
              <w:bottom w:val="nil"/>
              <w:right w:val="nil"/>
            </w:tcBorders>
            <w:shd w:val="clear" w:color="auto" w:fill="auto"/>
            <w:noWrap/>
            <w:vAlign w:val="bottom"/>
            <w:hideMark/>
          </w:tcPr>
          <w:p w14:paraId="2B0267E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64</w:t>
            </w:r>
          </w:p>
        </w:tc>
        <w:tc>
          <w:tcPr>
            <w:tcW w:w="532" w:type="dxa"/>
            <w:tcBorders>
              <w:top w:val="nil"/>
              <w:left w:val="nil"/>
              <w:bottom w:val="nil"/>
              <w:right w:val="nil"/>
            </w:tcBorders>
            <w:shd w:val="clear" w:color="auto" w:fill="auto"/>
            <w:noWrap/>
            <w:vAlign w:val="bottom"/>
            <w:hideMark/>
          </w:tcPr>
          <w:p w14:paraId="1659920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80</w:t>
            </w:r>
          </w:p>
        </w:tc>
        <w:tc>
          <w:tcPr>
            <w:tcW w:w="429" w:type="dxa"/>
            <w:tcBorders>
              <w:top w:val="nil"/>
              <w:left w:val="nil"/>
              <w:bottom w:val="nil"/>
              <w:right w:val="nil"/>
            </w:tcBorders>
            <w:shd w:val="clear" w:color="auto" w:fill="auto"/>
            <w:noWrap/>
            <w:vAlign w:val="bottom"/>
            <w:hideMark/>
          </w:tcPr>
          <w:p w14:paraId="05436FA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w:t>
            </w:r>
          </w:p>
        </w:tc>
        <w:tc>
          <w:tcPr>
            <w:tcW w:w="532" w:type="dxa"/>
            <w:tcBorders>
              <w:top w:val="nil"/>
              <w:left w:val="nil"/>
              <w:bottom w:val="nil"/>
              <w:right w:val="nil"/>
            </w:tcBorders>
            <w:shd w:val="clear" w:color="auto" w:fill="auto"/>
            <w:noWrap/>
            <w:vAlign w:val="bottom"/>
            <w:hideMark/>
          </w:tcPr>
          <w:p w14:paraId="071F4F7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c>
          <w:tcPr>
            <w:tcW w:w="532" w:type="dxa"/>
            <w:tcBorders>
              <w:top w:val="nil"/>
              <w:left w:val="nil"/>
              <w:bottom w:val="nil"/>
              <w:right w:val="nil"/>
            </w:tcBorders>
            <w:shd w:val="clear" w:color="auto" w:fill="auto"/>
            <w:noWrap/>
            <w:vAlign w:val="bottom"/>
            <w:hideMark/>
          </w:tcPr>
          <w:p w14:paraId="573803A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80</w:t>
            </w:r>
          </w:p>
        </w:tc>
        <w:tc>
          <w:tcPr>
            <w:tcW w:w="532" w:type="dxa"/>
            <w:tcBorders>
              <w:top w:val="nil"/>
              <w:left w:val="nil"/>
              <w:bottom w:val="nil"/>
              <w:right w:val="nil"/>
            </w:tcBorders>
            <w:shd w:val="clear" w:color="auto" w:fill="auto"/>
            <w:noWrap/>
            <w:vAlign w:val="bottom"/>
            <w:hideMark/>
          </w:tcPr>
          <w:p w14:paraId="1AF1412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c>
          <w:tcPr>
            <w:tcW w:w="532" w:type="dxa"/>
            <w:tcBorders>
              <w:top w:val="nil"/>
              <w:left w:val="nil"/>
              <w:bottom w:val="nil"/>
              <w:right w:val="nil"/>
            </w:tcBorders>
            <w:shd w:val="clear" w:color="auto" w:fill="auto"/>
            <w:noWrap/>
            <w:vAlign w:val="bottom"/>
            <w:hideMark/>
          </w:tcPr>
          <w:p w14:paraId="345DA8C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159</w:t>
            </w:r>
          </w:p>
        </w:tc>
        <w:tc>
          <w:tcPr>
            <w:tcW w:w="532" w:type="dxa"/>
            <w:tcBorders>
              <w:top w:val="nil"/>
              <w:left w:val="nil"/>
              <w:bottom w:val="nil"/>
              <w:right w:val="nil"/>
            </w:tcBorders>
            <w:shd w:val="clear" w:color="auto" w:fill="auto"/>
            <w:noWrap/>
            <w:vAlign w:val="bottom"/>
            <w:hideMark/>
          </w:tcPr>
          <w:p w14:paraId="0820767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r>
      <w:tr w:rsidR="008F6BB5" w:rsidRPr="00E57F7C" w14:paraId="01B9C6C3" w14:textId="77777777" w:rsidTr="000C1E3A">
        <w:trPr>
          <w:trHeight w:val="301"/>
        </w:trPr>
        <w:tc>
          <w:tcPr>
            <w:tcW w:w="1924" w:type="dxa"/>
            <w:tcBorders>
              <w:top w:val="nil"/>
              <w:left w:val="nil"/>
              <w:bottom w:val="nil"/>
              <w:right w:val="nil"/>
            </w:tcBorders>
            <w:shd w:val="clear" w:color="auto" w:fill="auto"/>
            <w:noWrap/>
            <w:vAlign w:val="bottom"/>
            <w:hideMark/>
          </w:tcPr>
          <w:p w14:paraId="677EA98D"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Kelts</w:t>
            </w:r>
          </w:p>
        </w:tc>
        <w:tc>
          <w:tcPr>
            <w:tcW w:w="605" w:type="dxa"/>
            <w:tcBorders>
              <w:top w:val="nil"/>
              <w:left w:val="nil"/>
              <w:bottom w:val="nil"/>
              <w:right w:val="nil"/>
            </w:tcBorders>
            <w:shd w:val="clear" w:color="auto" w:fill="auto"/>
            <w:noWrap/>
            <w:vAlign w:val="bottom"/>
            <w:hideMark/>
          </w:tcPr>
          <w:p w14:paraId="013B796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37</w:t>
            </w:r>
          </w:p>
        </w:tc>
        <w:tc>
          <w:tcPr>
            <w:tcW w:w="576" w:type="dxa"/>
            <w:tcBorders>
              <w:top w:val="nil"/>
              <w:left w:val="nil"/>
              <w:bottom w:val="nil"/>
              <w:right w:val="nil"/>
            </w:tcBorders>
            <w:shd w:val="clear" w:color="auto" w:fill="auto"/>
            <w:noWrap/>
            <w:vAlign w:val="bottom"/>
            <w:hideMark/>
          </w:tcPr>
          <w:p w14:paraId="61ACABC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49</w:t>
            </w:r>
          </w:p>
        </w:tc>
        <w:tc>
          <w:tcPr>
            <w:tcW w:w="532" w:type="dxa"/>
            <w:tcBorders>
              <w:top w:val="nil"/>
              <w:left w:val="nil"/>
              <w:bottom w:val="nil"/>
              <w:right w:val="nil"/>
            </w:tcBorders>
            <w:shd w:val="clear" w:color="auto" w:fill="auto"/>
            <w:noWrap/>
            <w:vAlign w:val="bottom"/>
            <w:hideMark/>
          </w:tcPr>
          <w:p w14:paraId="3846987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39</w:t>
            </w:r>
          </w:p>
        </w:tc>
        <w:tc>
          <w:tcPr>
            <w:tcW w:w="705" w:type="dxa"/>
            <w:tcBorders>
              <w:top w:val="nil"/>
              <w:left w:val="nil"/>
              <w:bottom w:val="nil"/>
              <w:right w:val="nil"/>
            </w:tcBorders>
            <w:shd w:val="clear" w:color="auto" w:fill="auto"/>
            <w:noWrap/>
            <w:vAlign w:val="bottom"/>
            <w:hideMark/>
          </w:tcPr>
          <w:p w14:paraId="07548BE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51</w:t>
            </w:r>
          </w:p>
        </w:tc>
        <w:tc>
          <w:tcPr>
            <w:tcW w:w="532" w:type="dxa"/>
            <w:tcBorders>
              <w:top w:val="nil"/>
              <w:left w:val="nil"/>
              <w:bottom w:val="nil"/>
              <w:right w:val="nil"/>
            </w:tcBorders>
            <w:shd w:val="clear" w:color="auto" w:fill="auto"/>
            <w:noWrap/>
            <w:vAlign w:val="bottom"/>
            <w:hideMark/>
          </w:tcPr>
          <w:p w14:paraId="518852B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76</w:t>
            </w:r>
          </w:p>
        </w:tc>
        <w:tc>
          <w:tcPr>
            <w:tcW w:w="532" w:type="dxa"/>
            <w:tcBorders>
              <w:top w:val="nil"/>
              <w:left w:val="nil"/>
              <w:bottom w:val="nil"/>
              <w:right w:val="nil"/>
            </w:tcBorders>
            <w:shd w:val="clear" w:color="auto" w:fill="auto"/>
            <w:noWrap/>
            <w:vAlign w:val="bottom"/>
            <w:hideMark/>
          </w:tcPr>
          <w:p w14:paraId="75D9437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19</w:t>
            </w:r>
          </w:p>
        </w:tc>
        <w:tc>
          <w:tcPr>
            <w:tcW w:w="532" w:type="dxa"/>
            <w:tcBorders>
              <w:top w:val="nil"/>
              <w:left w:val="nil"/>
              <w:bottom w:val="nil"/>
              <w:right w:val="nil"/>
            </w:tcBorders>
            <w:shd w:val="clear" w:color="auto" w:fill="auto"/>
            <w:noWrap/>
            <w:vAlign w:val="bottom"/>
            <w:hideMark/>
          </w:tcPr>
          <w:p w14:paraId="2AFE0D0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53</w:t>
            </w:r>
          </w:p>
        </w:tc>
        <w:tc>
          <w:tcPr>
            <w:tcW w:w="532" w:type="dxa"/>
            <w:tcBorders>
              <w:top w:val="nil"/>
              <w:left w:val="nil"/>
              <w:bottom w:val="nil"/>
              <w:right w:val="nil"/>
            </w:tcBorders>
            <w:shd w:val="clear" w:color="auto" w:fill="auto"/>
            <w:noWrap/>
            <w:vAlign w:val="bottom"/>
            <w:hideMark/>
          </w:tcPr>
          <w:p w14:paraId="6F47062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65</w:t>
            </w:r>
          </w:p>
        </w:tc>
        <w:tc>
          <w:tcPr>
            <w:tcW w:w="429" w:type="dxa"/>
            <w:tcBorders>
              <w:top w:val="nil"/>
              <w:left w:val="nil"/>
              <w:bottom w:val="nil"/>
              <w:right w:val="nil"/>
            </w:tcBorders>
            <w:shd w:val="clear" w:color="auto" w:fill="auto"/>
            <w:noWrap/>
            <w:vAlign w:val="bottom"/>
            <w:hideMark/>
          </w:tcPr>
          <w:p w14:paraId="12C512D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29</w:t>
            </w:r>
          </w:p>
        </w:tc>
        <w:tc>
          <w:tcPr>
            <w:tcW w:w="532" w:type="dxa"/>
            <w:tcBorders>
              <w:top w:val="nil"/>
              <w:left w:val="nil"/>
              <w:bottom w:val="nil"/>
              <w:right w:val="nil"/>
            </w:tcBorders>
            <w:shd w:val="clear" w:color="auto" w:fill="auto"/>
            <w:noWrap/>
            <w:vAlign w:val="bottom"/>
            <w:hideMark/>
          </w:tcPr>
          <w:p w14:paraId="2D708CF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35</w:t>
            </w:r>
          </w:p>
        </w:tc>
        <w:tc>
          <w:tcPr>
            <w:tcW w:w="532" w:type="dxa"/>
            <w:tcBorders>
              <w:top w:val="nil"/>
              <w:left w:val="nil"/>
              <w:bottom w:val="nil"/>
              <w:right w:val="nil"/>
            </w:tcBorders>
            <w:shd w:val="clear" w:color="auto" w:fill="auto"/>
            <w:noWrap/>
            <w:vAlign w:val="bottom"/>
            <w:hideMark/>
          </w:tcPr>
          <w:p w14:paraId="51DC7E7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82</w:t>
            </w:r>
          </w:p>
        </w:tc>
        <w:tc>
          <w:tcPr>
            <w:tcW w:w="532" w:type="dxa"/>
            <w:tcBorders>
              <w:top w:val="nil"/>
              <w:left w:val="nil"/>
              <w:bottom w:val="nil"/>
              <w:right w:val="nil"/>
            </w:tcBorders>
            <w:shd w:val="clear" w:color="auto" w:fill="auto"/>
            <w:noWrap/>
            <w:vAlign w:val="bottom"/>
            <w:hideMark/>
          </w:tcPr>
          <w:p w14:paraId="12EBEDC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c>
          <w:tcPr>
            <w:tcW w:w="532" w:type="dxa"/>
            <w:tcBorders>
              <w:top w:val="nil"/>
              <w:left w:val="nil"/>
              <w:bottom w:val="nil"/>
              <w:right w:val="nil"/>
            </w:tcBorders>
            <w:shd w:val="clear" w:color="auto" w:fill="auto"/>
            <w:noWrap/>
            <w:vAlign w:val="bottom"/>
            <w:hideMark/>
          </w:tcPr>
          <w:p w14:paraId="000CAEC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158</w:t>
            </w:r>
          </w:p>
        </w:tc>
        <w:tc>
          <w:tcPr>
            <w:tcW w:w="532" w:type="dxa"/>
            <w:tcBorders>
              <w:top w:val="nil"/>
              <w:left w:val="nil"/>
              <w:bottom w:val="nil"/>
              <w:right w:val="nil"/>
            </w:tcBorders>
            <w:shd w:val="clear" w:color="auto" w:fill="auto"/>
            <w:noWrap/>
            <w:vAlign w:val="bottom"/>
            <w:hideMark/>
          </w:tcPr>
          <w:p w14:paraId="0199BB7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r>
      <w:tr w:rsidR="008F6BB5" w:rsidRPr="00E57F7C" w14:paraId="7D1719BE" w14:textId="77777777" w:rsidTr="000C1E3A">
        <w:trPr>
          <w:trHeight w:val="301"/>
        </w:trPr>
        <w:tc>
          <w:tcPr>
            <w:tcW w:w="1924" w:type="dxa"/>
            <w:tcBorders>
              <w:top w:val="nil"/>
              <w:left w:val="nil"/>
              <w:bottom w:val="nil"/>
              <w:right w:val="nil"/>
            </w:tcBorders>
            <w:shd w:val="clear" w:color="auto" w:fill="auto"/>
            <w:noWrap/>
            <w:vAlign w:val="bottom"/>
            <w:hideMark/>
          </w:tcPr>
          <w:p w14:paraId="4F0AD1A4"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Kelts (Detected at Bonneville)</w:t>
            </w:r>
          </w:p>
        </w:tc>
        <w:tc>
          <w:tcPr>
            <w:tcW w:w="605" w:type="dxa"/>
            <w:tcBorders>
              <w:top w:val="nil"/>
              <w:left w:val="nil"/>
              <w:bottom w:val="nil"/>
              <w:right w:val="nil"/>
            </w:tcBorders>
            <w:shd w:val="clear" w:color="auto" w:fill="auto"/>
            <w:noWrap/>
            <w:vAlign w:val="bottom"/>
            <w:hideMark/>
          </w:tcPr>
          <w:p w14:paraId="6D19629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576" w:type="dxa"/>
            <w:tcBorders>
              <w:top w:val="nil"/>
              <w:left w:val="nil"/>
              <w:bottom w:val="nil"/>
              <w:right w:val="nil"/>
            </w:tcBorders>
            <w:shd w:val="clear" w:color="auto" w:fill="auto"/>
            <w:noWrap/>
            <w:vAlign w:val="bottom"/>
            <w:hideMark/>
          </w:tcPr>
          <w:p w14:paraId="01E76B7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25</w:t>
            </w:r>
          </w:p>
        </w:tc>
        <w:tc>
          <w:tcPr>
            <w:tcW w:w="532" w:type="dxa"/>
            <w:tcBorders>
              <w:top w:val="nil"/>
              <w:left w:val="nil"/>
              <w:bottom w:val="nil"/>
              <w:right w:val="nil"/>
            </w:tcBorders>
            <w:shd w:val="clear" w:color="auto" w:fill="auto"/>
            <w:noWrap/>
            <w:vAlign w:val="bottom"/>
            <w:hideMark/>
          </w:tcPr>
          <w:p w14:paraId="2611467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12</w:t>
            </w:r>
          </w:p>
        </w:tc>
        <w:tc>
          <w:tcPr>
            <w:tcW w:w="705" w:type="dxa"/>
            <w:tcBorders>
              <w:top w:val="nil"/>
              <w:left w:val="nil"/>
              <w:bottom w:val="nil"/>
              <w:right w:val="nil"/>
            </w:tcBorders>
            <w:shd w:val="clear" w:color="auto" w:fill="auto"/>
            <w:noWrap/>
            <w:vAlign w:val="bottom"/>
            <w:hideMark/>
          </w:tcPr>
          <w:p w14:paraId="7FC9CF9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75</w:t>
            </w:r>
          </w:p>
        </w:tc>
        <w:tc>
          <w:tcPr>
            <w:tcW w:w="532" w:type="dxa"/>
            <w:tcBorders>
              <w:top w:val="nil"/>
              <w:left w:val="nil"/>
              <w:bottom w:val="nil"/>
              <w:right w:val="nil"/>
            </w:tcBorders>
            <w:shd w:val="clear" w:color="auto" w:fill="auto"/>
            <w:noWrap/>
            <w:vAlign w:val="bottom"/>
            <w:hideMark/>
          </w:tcPr>
          <w:p w14:paraId="7C2F100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w:t>
            </w:r>
          </w:p>
        </w:tc>
        <w:tc>
          <w:tcPr>
            <w:tcW w:w="532" w:type="dxa"/>
            <w:tcBorders>
              <w:top w:val="nil"/>
              <w:left w:val="nil"/>
              <w:bottom w:val="nil"/>
              <w:right w:val="nil"/>
            </w:tcBorders>
            <w:shd w:val="clear" w:color="auto" w:fill="auto"/>
            <w:noWrap/>
            <w:vAlign w:val="bottom"/>
            <w:hideMark/>
          </w:tcPr>
          <w:p w14:paraId="3486D3C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532" w:type="dxa"/>
            <w:tcBorders>
              <w:top w:val="nil"/>
              <w:left w:val="nil"/>
              <w:bottom w:val="nil"/>
              <w:right w:val="nil"/>
            </w:tcBorders>
            <w:shd w:val="clear" w:color="auto" w:fill="auto"/>
            <w:noWrap/>
            <w:vAlign w:val="bottom"/>
            <w:hideMark/>
          </w:tcPr>
          <w:p w14:paraId="33766CA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61331ED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429" w:type="dxa"/>
            <w:tcBorders>
              <w:top w:val="nil"/>
              <w:left w:val="nil"/>
              <w:bottom w:val="nil"/>
              <w:right w:val="nil"/>
            </w:tcBorders>
            <w:shd w:val="clear" w:color="auto" w:fill="auto"/>
            <w:noWrap/>
            <w:vAlign w:val="bottom"/>
            <w:hideMark/>
          </w:tcPr>
          <w:p w14:paraId="013294E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0C86BB8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nil"/>
              <w:right w:val="nil"/>
            </w:tcBorders>
            <w:shd w:val="clear" w:color="auto" w:fill="auto"/>
            <w:noWrap/>
            <w:vAlign w:val="bottom"/>
            <w:hideMark/>
          </w:tcPr>
          <w:p w14:paraId="27D6106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5A4102C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&lt;1</w:t>
            </w:r>
          </w:p>
        </w:tc>
        <w:tc>
          <w:tcPr>
            <w:tcW w:w="532" w:type="dxa"/>
            <w:tcBorders>
              <w:top w:val="nil"/>
              <w:left w:val="nil"/>
              <w:bottom w:val="nil"/>
              <w:right w:val="nil"/>
            </w:tcBorders>
            <w:shd w:val="clear" w:color="auto" w:fill="auto"/>
            <w:noWrap/>
            <w:vAlign w:val="bottom"/>
            <w:hideMark/>
          </w:tcPr>
          <w:p w14:paraId="0B14279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17</w:t>
            </w:r>
          </w:p>
        </w:tc>
        <w:tc>
          <w:tcPr>
            <w:tcW w:w="532" w:type="dxa"/>
            <w:tcBorders>
              <w:top w:val="nil"/>
              <w:left w:val="nil"/>
              <w:bottom w:val="nil"/>
              <w:right w:val="nil"/>
            </w:tcBorders>
            <w:shd w:val="clear" w:color="auto" w:fill="auto"/>
            <w:noWrap/>
            <w:vAlign w:val="bottom"/>
            <w:hideMark/>
          </w:tcPr>
          <w:p w14:paraId="1F4033F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r>
      <w:tr w:rsidR="008F6BB5" w:rsidRPr="00E57F7C" w14:paraId="16E06DA0" w14:textId="77777777" w:rsidTr="000C1E3A">
        <w:trPr>
          <w:trHeight w:val="301"/>
        </w:trPr>
        <w:tc>
          <w:tcPr>
            <w:tcW w:w="1924" w:type="dxa"/>
            <w:tcBorders>
              <w:top w:val="nil"/>
              <w:left w:val="nil"/>
              <w:bottom w:val="nil"/>
              <w:right w:val="nil"/>
            </w:tcBorders>
            <w:shd w:val="clear" w:color="auto" w:fill="auto"/>
            <w:noWrap/>
            <w:vAlign w:val="bottom"/>
            <w:hideMark/>
          </w:tcPr>
          <w:p w14:paraId="7A438DFF"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Total Tributary Putative Spawners</w:t>
            </w:r>
          </w:p>
        </w:tc>
        <w:tc>
          <w:tcPr>
            <w:tcW w:w="605" w:type="dxa"/>
            <w:tcBorders>
              <w:top w:val="nil"/>
              <w:left w:val="nil"/>
              <w:bottom w:val="nil"/>
              <w:right w:val="nil"/>
            </w:tcBorders>
            <w:shd w:val="clear" w:color="auto" w:fill="auto"/>
            <w:noWrap/>
            <w:vAlign w:val="bottom"/>
            <w:hideMark/>
          </w:tcPr>
          <w:p w14:paraId="0CAB792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84</w:t>
            </w:r>
          </w:p>
        </w:tc>
        <w:tc>
          <w:tcPr>
            <w:tcW w:w="576" w:type="dxa"/>
            <w:tcBorders>
              <w:top w:val="nil"/>
              <w:left w:val="nil"/>
              <w:bottom w:val="nil"/>
              <w:right w:val="nil"/>
            </w:tcBorders>
            <w:shd w:val="clear" w:color="auto" w:fill="auto"/>
            <w:noWrap/>
            <w:vAlign w:val="bottom"/>
            <w:hideMark/>
          </w:tcPr>
          <w:p w14:paraId="2952CCD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53</w:t>
            </w:r>
          </w:p>
        </w:tc>
        <w:tc>
          <w:tcPr>
            <w:tcW w:w="532" w:type="dxa"/>
            <w:tcBorders>
              <w:top w:val="nil"/>
              <w:left w:val="nil"/>
              <w:bottom w:val="nil"/>
              <w:right w:val="nil"/>
            </w:tcBorders>
            <w:shd w:val="clear" w:color="auto" w:fill="auto"/>
            <w:noWrap/>
            <w:vAlign w:val="bottom"/>
            <w:hideMark/>
          </w:tcPr>
          <w:p w14:paraId="688841F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81</w:t>
            </w:r>
          </w:p>
        </w:tc>
        <w:tc>
          <w:tcPr>
            <w:tcW w:w="705" w:type="dxa"/>
            <w:tcBorders>
              <w:top w:val="nil"/>
              <w:left w:val="nil"/>
              <w:bottom w:val="nil"/>
              <w:right w:val="nil"/>
            </w:tcBorders>
            <w:shd w:val="clear" w:color="auto" w:fill="auto"/>
            <w:noWrap/>
            <w:vAlign w:val="bottom"/>
            <w:hideMark/>
          </w:tcPr>
          <w:p w14:paraId="4E58A5D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47</w:t>
            </w:r>
          </w:p>
        </w:tc>
        <w:tc>
          <w:tcPr>
            <w:tcW w:w="532" w:type="dxa"/>
            <w:tcBorders>
              <w:top w:val="nil"/>
              <w:left w:val="nil"/>
              <w:bottom w:val="nil"/>
              <w:right w:val="nil"/>
            </w:tcBorders>
            <w:shd w:val="clear" w:color="auto" w:fill="auto"/>
            <w:noWrap/>
            <w:vAlign w:val="bottom"/>
            <w:hideMark/>
          </w:tcPr>
          <w:p w14:paraId="39DEC02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165</w:t>
            </w:r>
          </w:p>
        </w:tc>
        <w:tc>
          <w:tcPr>
            <w:tcW w:w="532" w:type="dxa"/>
            <w:tcBorders>
              <w:top w:val="nil"/>
              <w:left w:val="nil"/>
              <w:bottom w:val="nil"/>
              <w:right w:val="nil"/>
            </w:tcBorders>
            <w:shd w:val="clear" w:color="auto" w:fill="auto"/>
            <w:noWrap/>
            <w:vAlign w:val="bottom"/>
            <w:hideMark/>
          </w:tcPr>
          <w:p w14:paraId="317FA2D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43</w:t>
            </w:r>
          </w:p>
        </w:tc>
        <w:tc>
          <w:tcPr>
            <w:tcW w:w="532" w:type="dxa"/>
            <w:tcBorders>
              <w:top w:val="nil"/>
              <w:left w:val="nil"/>
              <w:bottom w:val="nil"/>
              <w:right w:val="nil"/>
            </w:tcBorders>
            <w:shd w:val="clear" w:color="auto" w:fill="auto"/>
            <w:noWrap/>
            <w:vAlign w:val="bottom"/>
            <w:hideMark/>
          </w:tcPr>
          <w:p w14:paraId="0895FA4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117</w:t>
            </w:r>
          </w:p>
        </w:tc>
        <w:tc>
          <w:tcPr>
            <w:tcW w:w="532" w:type="dxa"/>
            <w:tcBorders>
              <w:top w:val="nil"/>
              <w:left w:val="nil"/>
              <w:bottom w:val="nil"/>
              <w:right w:val="nil"/>
            </w:tcBorders>
            <w:shd w:val="clear" w:color="auto" w:fill="auto"/>
            <w:noWrap/>
            <w:vAlign w:val="bottom"/>
            <w:hideMark/>
          </w:tcPr>
          <w:p w14:paraId="7CB035A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72</w:t>
            </w:r>
          </w:p>
        </w:tc>
        <w:tc>
          <w:tcPr>
            <w:tcW w:w="429" w:type="dxa"/>
            <w:tcBorders>
              <w:top w:val="nil"/>
              <w:left w:val="nil"/>
              <w:bottom w:val="nil"/>
              <w:right w:val="nil"/>
            </w:tcBorders>
            <w:shd w:val="clear" w:color="auto" w:fill="auto"/>
            <w:noWrap/>
            <w:vAlign w:val="bottom"/>
            <w:hideMark/>
          </w:tcPr>
          <w:p w14:paraId="0F077E7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46</w:t>
            </w:r>
          </w:p>
        </w:tc>
        <w:tc>
          <w:tcPr>
            <w:tcW w:w="532" w:type="dxa"/>
            <w:tcBorders>
              <w:top w:val="nil"/>
              <w:left w:val="nil"/>
              <w:bottom w:val="nil"/>
              <w:right w:val="nil"/>
            </w:tcBorders>
            <w:shd w:val="clear" w:color="auto" w:fill="auto"/>
            <w:noWrap/>
            <w:vAlign w:val="bottom"/>
            <w:hideMark/>
          </w:tcPr>
          <w:p w14:paraId="2D8C896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28</w:t>
            </w:r>
          </w:p>
        </w:tc>
        <w:tc>
          <w:tcPr>
            <w:tcW w:w="532" w:type="dxa"/>
            <w:tcBorders>
              <w:top w:val="nil"/>
              <w:left w:val="nil"/>
              <w:bottom w:val="nil"/>
              <w:right w:val="nil"/>
            </w:tcBorders>
            <w:shd w:val="clear" w:color="auto" w:fill="auto"/>
            <w:noWrap/>
            <w:vAlign w:val="bottom"/>
            <w:hideMark/>
          </w:tcPr>
          <w:p w14:paraId="0380284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163</w:t>
            </w:r>
          </w:p>
        </w:tc>
        <w:tc>
          <w:tcPr>
            <w:tcW w:w="532" w:type="dxa"/>
            <w:tcBorders>
              <w:top w:val="nil"/>
              <w:left w:val="nil"/>
              <w:bottom w:val="nil"/>
              <w:right w:val="nil"/>
            </w:tcBorders>
            <w:shd w:val="clear" w:color="auto" w:fill="auto"/>
            <w:noWrap/>
            <w:vAlign w:val="bottom"/>
            <w:hideMark/>
          </w:tcPr>
          <w:p w14:paraId="66953EC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40</w:t>
            </w:r>
          </w:p>
        </w:tc>
        <w:tc>
          <w:tcPr>
            <w:tcW w:w="532" w:type="dxa"/>
            <w:tcBorders>
              <w:top w:val="nil"/>
              <w:left w:val="nil"/>
              <w:bottom w:val="nil"/>
              <w:right w:val="nil"/>
            </w:tcBorders>
            <w:shd w:val="clear" w:color="auto" w:fill="auto"/>
            <w:noWrap/>
            <w:vAlign w:val="bottom"/>
            <w:hideMark/>
          </w:tcPr>
          <w:p w14:paraId="069600C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334</w:t>
            </w:r>
          </w:p>
        </w:tc>
        <w:tc>
          <w:tcPr>
            <w:tcW w:w="532" w:type="dxa"/>
            <w:tcBorders>
              <w:top w:val="nil"/>
              <w:left w:val="nil"/>
              <w:bottom w:val="nil"/>
              <w:right w:val="nil"/>
            </w:tcBorders>
            <w:shd w:val="clear" w:color="auto" w:fill="auto"/>
            <w:noWrap/>
            <w:vAlign w:val="bottom"/>
            <w:hideMark/>
          </w:tcPr>
          <w:p w14:paraId="43A7C94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41</w:t>
            </w:r>
          </w:p>
        </w:tc>
      </w:tr>
      <w:tr w:rsidR="008F6BB5" w:rsidRPr="00E57F7C" w14:paraId="7EFC9132" w14:textId="77777777" w:rsidTr="000C1E3A">
        <w:trPr>
          <w:trHeight w:val="301"/>
        </w:trPr>
        <w:tc>
          <w:tcPr>
            <w:tcW w:w="1924" w:type="dxa"/>
            <w:tcBorders>
              <w:top w:val="nil"/>
              <w:left w:val="nil"/>
              <w:bottom w:val="nil"/>
              <w:right w:val="nil"/>
            </w:tcBorders>
            <w:shd w:val="clear" w:color="auto" w:fill="auto"/>
            <w:noWrap/>
            <w:vAlign w:val="bottom"/>
            <w:hideMark/>
          </w:tcPr>
          <w:p w14:paraId="3ADA50A4" w14:textId="77777777" w:rsidR="008F6BB5" w:rsidRPr="00E57F7C" w:rsidRDefault="008F6BB5" w:rsidP="000C1E3A">
            <w:pPr>
              <w:spacing w:after="0" w:line="240" w:lineRule="auto"/>
              <w:jc w:val="center"/>
              <w:rPr>
                <w:rFonts w:ascii="Calibri" w:eastAsia="Times New Roman" w:hAnsi="Calibri" w:cs="Calibri"/>
                <w:color w:val="000000"/>
              </w:rPr>
            </w:pPr>
          </w:p>
        </w:tc>
        <w:tc>
          <w:tcPr>
            <w:tcW w:w="605" w:type="dxa"/>
            <w:tcBorders>
              <w:top w:val="nil"/>
              <w:left w:val="nil"/>
              <w:bottom w:val="nil"/>
              <w:right w:val="nil"/>
            </w:tcBorders>
            <w:shd w:val="clear" w:color="auto" w:fill="auto"/>
            <w:noWrap/>
            <w:vAlign w:val="bottom"/>
            <w:hideMark/>
          </w:tcPr>
          <w:p w14:paraId="64548249"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19171B2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678E7C8"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5" w:type="dxa"/>
            <w:tcBorders>
              <w:top w:val="nil"/>
              <w:left w:val="nil"/>
              <w:bottom w:val="nil"/>
              <w:right w:val="nil"/>
            </w:tcBorders>
            <w:shd w:val="clear" w:color="auto" w:fill="auto"/>
            <w:noWrap/>
            <w:vAlign w:val="bottom"/>
            <w:hideMark/>
          </w:tcPr>
          <w:p w14:paraId="0760A3E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17B6F0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175FA1FC"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AD601BC"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0F0D643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noWrap/>
            <w:vAlign w:val="bottom"/>
            <w:hideMark/>
          </w:tcPr>
          <w:p w14:paraId="0FC9459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77F04D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1EE8E62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7D11A7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BF0191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4FFA8D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584AB37F" w14:textId="77777777" w:rsidTr="000C1E3A">
        <w:trPr>
          <w:trHeight w:val="301"/>
        </w:trPr>
        <w:tc>
          <w:tcPr>
            <w:tcW w:w="9564" w:type="dxa"/>
            <w:gridSpan w:val="15"/>
            <w:tcBorders>
              <w:top w:val="nil"/>
              <w:left w:val="nil"/>
              <w:bottom w:val="nil"/>
              <w:right w:val="nil"/>
            </w:tcBorders>
            <w:shd w:val="clear" w:color="auto" w:fill="auto"/>
            <w:noWrap/>
            <w:vAlign w:val="bottom"/>
            <w:hideMark/>
          </w:tcPr>
          <w:p w14:paraId="3A5B369B" w14:textId="0D838D18"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 xml:space="preserve">Upper Columbia Tagged </w:t>
            </w:r>
            <w:r w:rsidR="00BB5C13">
              <w:rPr>
                <w:rFonts w:ascii="Calibri" w:eastAsia="Times New Roman" w:hAnsi="Calibri" w:cs="Calibri"/>
                <w:color w:val="000000"/>
              </w:rPr>
              <w:t>Steelhead</w:t>
            </w:r>
            <w:r w:rsidR="00BB5C13" w:rsidRPr="00E57F7C">
              <w:rPr>
                <w:rFonts w:ascii="Calibri" w:eastAsia="Times New Roman" w:hAnsi="Calibri" w:cs="Calibri"/>
                <w:color w:val="000000"/>
              </w:rPr>
              <w:t xml:space="preserve"> </w:t>
            </w:r>
            <w:r w:rsidRPr="00E57F7C">
              <w:rPr>
                <w:rFonts w:ascii="Calibri" w:eastAsia="Times New Roman" w:hAnsi="Calibri" w:cs="Calibri"/>
                <w:color w:val="000000"/>
              </w:rPr>
              <w:t>Presumed Mortalities</w:t>
            </w:r>
          </w:p>
        </w:tc>
      </w:tr>
      <w:tr w:rsidR="008F6BB5" w:rsidRPr="00E57F7C" w14:paraId="44316D50" w14:textId="77777777" w:rsidTr="000C1E3A">
        <w:trPr>
          <w:trHeight w:val="316"/>
        </w:trPr>
        <w:tc>
          <w:tcPr>
            <w:tcW w:w="1924" w:type="dxa"/>
            <w:tcBorders>
              <w:top w:val="nil"/>
              <w:left w:val="nil"/>
              <w:bottom w:val="nil"/>
              <w:right w:val="nil"/>
            </w:tcBorders>
            <w:shd w:val="clear" w:color="auto" w:fill="auto"/>
            <w:noWrap/>
            <w:vAlign w:val="bottom"/>
            <w:hideMark/>
          </w:tcPr>
          <w:p w14:paraId="44D4EB26"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Presumed Fall Mortalities</w:t>
            </w:r>
          </w:p>
        </w:tc>
        <w:tc>
          <w:tcPr>
            <w:tcW w:w="605" w:type="dxa"/>
            <w:tcBorders>
              <w:top w:val="nil"/>
              <w:left w:val="nil"/>
              <w:bottom w:val="nil"/>
              <w:right w:val="nil"/>
            </w:tcBorders>
            <w:shd w:val="clear" w:color="auto" w:fill="auto"/>
            <w:noWrap/>
            <w:vAlign w:val="bottom"/>
            <w:hideMark/>
          </w:tcPr>
          <w:p w14:paraId="374DECB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32</w:t>
            </w:r>
          </w:p>
        </w:tc>
        <w:tc>
          <w:tcPr>
            <w:tcW w:w="576" w:type="dxa"/>
            <w:tcBorders>
              <w:top w:val="nil"/>
              <w:left w:val="nil"/>
              <w:bottom w:val="nil"/>
              <w:right w:val="nil"/>
            </w:tcBorders>
            <w:shd w:val="clear" w:color="auto" w:fill="auto"/>
            <w:noWrap/>
            <w:vAlign w:val="bottom"/>
            <w:hideMark/>
          </w:tcPr>
          <w:p w14:paraId="438009F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86</w:t>
            </w:r>
          </w:p>
        </w:tc>
        <w:tc>
          <w:tcPr>
            <w:tcW w:w="532" w:type="dxa"/>
            <w:tcBorders>
              <w:top w:val="nil"/>
              <w:left w:val="nil"/>
              <w:bottom w:val="nil"/>
              <w:right w:val="nil"/>
            </w:tcBorders>
            <w:shd w:val="clear" w:color="auto" w:fill="auto"/>
            <w:noWrap/>
            <w:vAlign w:val="bottom"/>
            <w:hideMark/>
          </w:tcPr>
          <w:p w14:paraId="220C2E5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w:t>
            </w:r>
          </w:p>
        </w:tc>
        <w:tc>
          <w:tcPr>
            <w:tcW w:w="705" w:type="dxa"/>
            <w:tcBorders>
              <w:top w:val="nil"/>
              <w:left w:val="nil"/>
              <w:bottom w:val="nil"/>
              <w:right w:val="nil"/>
            </w:tcBorders>
            <w:shd w:val="clear" w:color="auto" w:fill="auto"/>
            <w:noWrap/>
            <w:vAlign w:val="bottom"/>
            <w:hideMark/>
          </w:tcPr>
          <w:p w14:paraId="485B7E8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14</w:t>
            </w:r>
          </w:p>
        </w:tc>
        <w:tc>
          <w:tcPr>
            <w:tcW w:w="532" w:type="dxa"/>
            <w:tcBorders>
              <w:top w:val="nil"/>
              <w:left w:val="nil"/>
              <w:bottom w:val="nil"/>
              <w:right w:val="nil"/>
            </w:tcBorders>
            <w:shd w:val="clear" w:color="auto" w:fill="auto"/>
            <w:noWrap/>
            <w:vAlign w:val="bottom"/>
            <w:hideMark/>
          </w:tcPr>
          <w:p w14:paraId="7910D0B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37</w:t>
            </w:r>
          </w:p>
        </w:tc>
        <w:tc>
          <w:tcPr>
            <w:tcW w:w="532" w:type="dxa"/>
            <w:tcBorders>
              <w:top w:val="nil"/>
              <w:left w:val="nil"/>
              <w:bottom w:val="nil"/>
              <w:right w:val="nil"/>
            </w:tcBorders>
            <w:shd w:val="clear" w:color="auto" w:fill="auto"/>
            <w:noWrap/>
            <w:vAlign w:val="bottom"/>
            <w:hideMark/>
          </w:tcPr>
          <w:p w14:paraId="1524AD2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3B1306D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27</w:t>
            </w:r>
          </w:p>
        </w:tc>
        <w:tc>
          <w:tcPr>
            <w:tcW w:w="532" w:type="dxa"/>
            <w:tcBorders>
              <w:top w:val="nil"/>
              <w:left w:val="nil"/>
              <w:bottom w:val="nil"/>
              <w:right w:val="nil"/>
            </w:tcBorders>
            <w:shd w:val="clear" w:color="auto" w:fill="auto"/>
            <w:noWrap/>
            <w:vAlign w:val="bottom"/>
            <w:hideMark/>
          </w:tcPr>
          <w:p w14:paraId="63FA018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73</w:t>
            </w:r>
          </w:p>
        </w:tc>
        <w:tc>
          <w:tcPr>
            <w:tcW w:w="429" w:type="dxa"/>
            <w:tcBorders>
              <w:top w:val="nil"/>
              <w:left w:val="nil"/>
              <w:bottom w:val="nil"/>
              <w:right w:val="nil"/>
            </w:tcBorders>
            <w:shd w:val="clear" w:color="auto" w:fill="auto"/>
            <w:noWrap/>
            <w:vAlign w:val="bottom"/>
            <w:hideMark/>
          </w:tcPr>
          <w:p w14:paraId="0919845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w:t>
            </w:r>
          </w:p>
        </w:tc>
        <w:tc>
          <w:tcPr>
            <w:tcW w:w="532" w:type="dxa"/>
            <w:tcBorders>
              <w:top w:val="nil"/>
              <w:left w:val="nil"/>
              <w:bottom w:val="nil"/>
              <w:right w:val="nil"/>
            </w:tcBorders>
            <w:shd w:val="clear" w:color="auto" w:fill="auto"/>
            <w:noWrap/>
            <w:vAlign w:val="bottom"/>
            <w:hideMark/>
          </w:tcPr>
          <w:p w14:paraId="32F5DCF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27</w:t>
            </w:r>
          </w:p>
        </w:tc>
        <w:tc>
          <w:tcPr>
            <w:tcW w:w="532" w:type="dxa"/>
            <w:tcBorders>
              <w:top w:val="nil"/>
              <w:left w:val="nil"/>
              <w:bottom w:val="nil"/>
              <w:right w:val="nil"/>
            </w:tcBorders>
            <w:shd w:val="clear" w:color="auto" w:fill="auto"/>
            <w:noWrap/>
            <w:vAlign w:val="bottom"/>
            <w:hideMark/>
          </w:tcPr>
          <w:p w14:paraId="1D2A926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37</w:t>
            </w:r>
          </w:p>
        </w:tc>
        <w:tc>
          <w:tcPr>
            <w:tcW w:w="532" w:type="dxa"/>
            <w:tcBorders>
              <w:top w:val="nil"/>
              <w:left w:val="nil"/>
              <w:bottom w:val="nil"/>
              <w:right w:val="nil"/>
            </w:tcBorders>
            <w:shd w:val="clear" w:color="auto" w:fill="auto"/>
            <w:noWrap/>
            <w:vAlign w:val="bottom"/>
            <w:hideMark/>
          </w:tcPr>
          <w:p w14:paraId="054016E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06BB2AF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74</w:t>
            </w:r>
          </w:p>
        </w:tc>
        <w:tc>
          <w:tcPr>
            <w:tcW w:w="532" w:type="dxa"/>
            <w:tcBorders>
              <w:top w:val="nil"/>
              <w:left w:val="nil"/>
              <w:bottom w:val="nil"/>
              <w:right w:val="nil"/>
            </w:tcBorders>
            <w:shd w:val="clear" w:color="auto" w:fill="auto"/>
            <w:noWrap/>
            <w:vAlign w:val="bottom"/>
            <w:hideMark/>
          </w:tcPr>
          <w:p w14:paraId="556CA63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r>
      <w:tr w:rsidR="008F6BB5" w:rsidRPr="00E57F7C" w14:paraId="7DBBD052" w14:textId="77777777" w:rsidTr="000C1E3A">
        <w:trPr>
          <w:trHeight w:val="316"/>
        </w:trPr>
        <w:tc>
          <w:tcPr>
            <w:tcW w:w="1924" w:type="dxa"/>
            <w:tcBorders>
              <w:top w:val="nil"/>
              <w:left w:val="nil"/>
              <w:bottom w:val="nil"/>
              <w:right w:val="nil"/>
            </w:tcBorders>
            <w:shd w:val="clear" w:color="auto" w:fill="auto"/>
            <w:noWrap/>
            <w:vAlign w:val="bottom"/>
            <w:hideMark/>
          </w:tcPr>
          <w:p w14:paraId="373B6E07"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Presumed Overwinter Mortalities</w:t>
            </w:r>
          </w:p>
        </w:tc>
        <w:tc>
          <w:tcPr>
            <w:tcW w:w="605" w:type="dxa"/>
            <w:tcBorders>
              <w:top w:val="nil"/>
              <w:left w:val="nil"/>
              <w:bottom w:val="nil"/>
              <w:right w:val="nil"/>
            </w:tcBorders>
            <w:shd w:val="clear" w:color="auto" w:fill="auto"/>
            <w:noWrap/>
            <w:vAlign w:val="bottom"/>
            <w:hideMark/>
          </w:tcPr>
          <w:p w14:paraId="7DF8E5D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39</w:t>
            </w:r>
          </w:p>
        </w:tc>
        <w:tc>
          <w:tcPr>
            <w:tcW w:w="576" w:type="dxa"/>
            <w:tcBorders>
              <w:top w:val="nil"/>
              <w:left w:val="nil"/>
              <w:bottom w:val="nil"/>
              <w:right w:val="nil"/>
            </w:tcBorders>
            <w:shd w:val="clear" w:color="auto" w:fill="auto"/>
            <w:noWrap/>
            <w:vAlign w:val="bottom"/>
            <w:hideMark/>
          </w:tcPr>
          <w:p w14:paraId="50959CF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80</w:t>
            </w:r>
          </w:p>
        </w:tc>
        <w:tc>
          <w:tcPr>
            <w:tcW w:w="532" w:type="dxa"/>
            <w:tcBorders>
              <w:top w:val="nil"/>
              <w:left w:val="nil"/>
              <w:bottom w:val="nil"/>
              <w:right w:val="nil"/>
            </w:tcBorders>
            <w:shd w:val="clear" w:color="auto" w:fill="auto"/>
            <w:noWrap/>
            <w:vAlign w:val="bottom"/>
            <w:hideMark/>
          </w:tcPr>
          <w:p w14:paraId="16B40E0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w:t>
            </w:r>
          </w:p>
        </w:tc>
        <w:tc>
          <w:tcPr>
            <w:tcW w:w="705" w:type="dxa"/>
            <w:tcBorders>
              <w:top w:val="nil"/>
              <w:left w:val="nil"/>
              <w:bottom w:val="nil"/>
              <w:right w:val="nil"/>
            </w:tcBorders>
            <w:shd w:val="clear" w:color="auto" w:fill="auto"/>
            <w:noWrap/>
            <w:vAlign w:val="bottom"/>
            <w:hideMark/>
          </w:tcPr>
          <w:p w14:paraId="148B931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c>
          <w:tcPr>
            <w:tcW w:w="532" w:type="dxa"/>
            <w:tcBorders>
              <w:top w:val="nil"/>
              <w:left w:val="nil"/>
              <w:bottom w:val="nil"/>
              <w:right w:val="nil"/>
            </w:tcBorders>
            <w:shd w:val="clear" w:color="auto" w:fill="auto"/>
            <w:noWrap/>
            <w:vAlign w:val="bottom"/>
            <w:hideMark/>
          </w:tcPr>
          <w:p w14:paraId="4995A93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49</w:t>
            </w:r>
          </w:p>
        </w:tc>
        <w:tc>
          <w:tcPr>
            <w:tcW w:w="532" w:type="dxa"/>
            <w:tcBorders>
              <w:top w:val="nil"/>
              <w:left w:val="nil"/>
              <w:bottom w:val="nil"/>
              <w:right w:val="nil"/>
            </w:tcBorders>
            <w:shd w:val="clear" w:color="auto" w:fill="auto"/>
            <w:noWrap/>
            <w:vAlign w:val="bottom"/>
            <w:hideMark/>
          </w:tcPr>
          <w:p w14:paraId="0D88E1F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12</w:t>
            </w:r>
          </w:p>
        </w:tc>
        <w:tc>
          <w:tcPr>
            <w:tcW w:w="532" w:type="dxa"/>
            <w:tcBorders>
              <w:top w:val="nil"/>
              <w:left w:val="nil"/>
              <w:bottom w:val="nil"/>
              <w:right w:val="nil"/>
            </w:tcBorders>
            <w:shd w:val="clear" w:color="auto" w:fill="auto"/>
            <w:noWrap/>
            <w:vAlign w:val="bottom"/>
            <w:hideMark/>
          </w:tcPr>
          <w:p w14:paraId="5750C14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36</w:t>
            </w:r>
          </w:p>
        </w:tc>
        <w:tc>
          <w:tcPr>
            <w:tcW w:w="532" w:type="dxa"/>
            <w:tcBorders>
              <w:top w:val="nil"/>
              <w:left w:val="nil"/>
              <w:bottom w:val="nil"/>
              <w:right w:val="nil"/>
            </w:tcBorders>
            <w:shd w:val="clear" w:color="auto" w:fill="auto"/>
            <w:noWrap/>
            <w:vAlign w:val="bottom"/>
            <w:hideMark/>
          </w:tcPr>
          <w:p w14:paraId="50139BC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84</w:t>
            </w:r>
          </w:p>
        </w:tc>
        <w:tc>
          <w:tcPr>
            <w:tcW w:w="429" w:type="dxa"/>
            <w:tcBorders>
              <w:top w:val="nil"/>
              <w:left w:val="nil"/>
              <w:bottom w:val="nil"/>
              <w:right w:val="nil"/>
            </w:tcBorders>
            <w:shd w:val="clear" w:color="auto" w:fill="auto"/>
            <w:noWrap/>
            <w:vAlign w:val="bottom"/>
            <w:hideMark/>
          </w:tcPr>
          <w:p w14:paraId="1B4B289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w:t>
            </w:r>
          </w:p>
        </w:tc>
        <w:tc>
          <w:tcPr>
            <w:tcW w:w="532" w:type="dxa"/>
            <w:tcBorders>
              <w:top w:val="nil"/>
              <w:left w:val="nil"/>
              <w:bottom w:val="nil"/>
              <w:right w:val="nil"/>
            </w:tcBorders>
            <w:shd w:val="clear" w:color="auto" w:fill="auto"/>
            <w:noWrap/>
            <w:vAlign w:val="bottom"/>
            <w:hideMark/>
          </w:tcPr>
          <w:p w14:paraId="2D60C46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w:t>
            </w:r>
          </w:p>
        </w:tc>
        <w:tc>
          <w:tcPr>
            <w:tcW w:w="532" w:type="dxa"/>
            <w:tcBorders>
              <w:top w:val="nil"/>
              <w:left w:val="nil"/>
              <w:bottom w:val="nil"/>
              <w:right w:val="nil"/>
            </w:tcBorders>
            <w:shd w:val="clear" w:color="auto" w:fill="auto"/>
            <w:noWrap/>
            <w:vAlign w:val="bottom"/>
            <w:hideMark/>
          </w:tcPr>
          <w:p w14:paraId="745C83C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43</w:t>
            </w:r>
          </w:p>
        </w:tc>
        <w:tc>
          <w:tcPr>
            <w:tcW w:w="532" w:type="dxa"/>
            <w:tcBorders>
              <w:top w:val="nil"/>
              <w:left w:val="nil"/>
              <w:bottom w:val="nil"/>
              <w:right w:val="nil"/>
            </w:tcBorders>
            <w:shd w:val="clear" w:color="auto" w:fill="auto"/>
            <w:noWrap/>
            <w:vAlign w:val="bottom"/>
            <w:hideMark/>
          </w:tcPr>
          <w:p w14:paraId="1C39597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11</w:t>
            </w:r>
          </w:p>
        </w:tc>
        <w:tc>
          <w:tcPr>
            <w:tcW w:w="532" w:type="dxa"/>
            <w:tcBorders>
              <w:top w:val="nil"/>
              <w:left w:val="nil"/>
              <w:bottom w:val="nil"/>
              <w:right w:val="nil"/>
            </w:tcBorders>
            <w:shd w:val="clear" w:color="auto" w:fill="auto"/>
            <w:noWrap/>
            <w:vAlign w:val="bottom"/>
            <w:hideMark/>
          </w:tcPr>
          <w:p w14:paraId="5F2B00B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92</w:t>
            </w:r>
          </w:p>
        </w:tc>
        <w:tc>
          <w:tcPr>
            <w:tcW w:w="532" w:type="dxa"/>
            <w:tcBorders>
              <w:top w:val="nil"/>
              <w:left w:val="nil"/>
              <w:bottom w:val="nil"/>
              <w:right w:val="nil"/>
            </w:tcBorders>
            <w:shd w:val="clear" w:color="auto" w:fill="auto"/>
            <w:noWrap/>
            <w:vAlign w:val="bottom"/>
            <w:hideMark/>
          </w:tcPr>
          <w:p w14:paraId="0FC7C42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11</w:t>
            </w:r>
          </w:p>
        </w:tc>
      </w:tr>
      <w:tr w:rsidR="008F6BB5" w:rsidRPr="00E57F7C" w14:paraId="58F93551" w14:textId="77777777" w:rsidTr="000C1E3A">
        <w:trPr>
          <w:trHeight w:val="316"/>
        </w:trPr>
        <w:tc>
          <w:tcPr>
            <w:tcW w:w="1924" w:type="dxa"/>
            <w:tcBorders>
              <w:top w:val="nil"/>
              <w:left w:val="nil"/>
              <w:bottom w:val="nil"/>
              <w:right w:val="nil"/>
            </w:tcBorders>
            <w:shd w:val="clear" w:color="auto" w:fill="auto"/>
            <w:noWrap/>
            <w:vAlign w:val="bottom"/>
            <w:hideMark/>
          </w:tcPr>
          <w:p w14:paraId="2933CBAF"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lastRenderedPageBreak/>
              <w:t>Total Presumed Mortalities</w:t>
            </w:r>
          </w:p>
        </w:tc>
        <w:tc>
          <w:tcPr>
            <w:tcW w:w="605" w:type="dxa"/>
            <w:tcBorders>
              <w:top w:val="nil"/>
              <w:left w:val="nil"/>
              <w:bottom w:val="nil"/>
              <w:right w:val="nil"/>
            </w:tcBorders>
            <w:shd w:val="clear" w:color="auto" w:fill="auto"/>
            <w:noWrap/>
            <w:vAlign w:val="bottom"/>
            <w:hideMark/>
          </w:tcPr>
          <w:p w14:paraId="4319AFA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71</w:t>
            </w:r>
          </w:p>
        </w:tc>
        <w:tc>
          <w:tcPr>
            <w:tcW w:w="576" w:type="dxa"/>
            <w:tcBorders>
              <w:top w:val="nil"/>
              <w:left w:val="nil"/>
              <w:bottom w:val="nil"/>
              <w:right w:val="nil"/>
            </w:tcBorders>
            <w:shd w:val="clear" w:color="auto" w:fill="auto"/>
            <w:noWrap/>
            <w:vAlign w:val="bottom"/>
            <w:hideMark/>
          </w:tcPr>
          <w:p w14:paraId="4B743A3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83</w:t>
            </w:r>
          </w:p>
        </w:tc>
        <w:tc>
          <w:tcPr>
            <w:tcW w:w="532" w:type="dxa"/>
            <w:tcBorders>
              <w:top w:val="nil"/>
              <w:left w:val="nil"/>
              <w:bottom w:val="nil"/>
              <w:right w:val="nil"/>
            </w:tcBorders>
            <w:shd w:val="clear" w:color="auto" w:fill="auto"/>
            <w:noWrap/>
            <w:vAlign w:val="bottom"/>
            <w:hideMark/>
          </w:tcPr>
          <w:p w14:paraId="44E916D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15</w:t>
            </w:r>
          </w:p>
        </w:tc>
        <w:tc>
          <w:tcPr>
            <w:tcW w:w="705" w:type="dxa"/>
            <w:tcBorders>
              <w:top w:val="nil"/>
              <w:left w:val="nil"/>
              <w:bottom w:val="nil"/>
              <w:right w:val="nil"/>
            </w:tcBorders>
            <w:shd w:val="clear" w:color="auto" w:fill="auto"/>
            <w:noWrap/>
            <w:vAlign w:val="bottom"/>
            <w:hideMark/>
          </w:tcPr>
          <w:p w14:paraId="3D1DC99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17</w:t>
            </w:r>
          </w:p>
        </w:tc>
        <w:tc>
          <w:tcPr>
            <w:tcW w:w="532" w:type="dxa"/>
            <w:tcBorders>
              <w:top w:val="nil"/>
              <w:left w:val="nil"/>
              <w:bottom w:val="nil"/>
              <w:right w:val="nil"/>
            </w:tcBorders>
            <w:shd w:val="clear" w:color="auto" w:fill="auto"/>
            <w:noWrap/>
            <w:vAlign w:val="bottom"/>
            <w:hideMark/>
          </w:tcPr>
          <w:p w14:paraId="3ACB620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86</w:t>
            </w:r>
          </w:p>
        </w:tc>
        <w:tc>
          <w:tcPr>
            <w:tcW w:w="532" w:type="dxa"/>
            <w:tcBorders>
              <w:top w:val="nil"/>
              <w:left w:val="nil"/>
              <w:bottom w:val="nil"/>
              <w:right w:val="nil"/>
            </w:tcBorders>
            <w:shd w:val="clear" w:color="auto" w:fill="auto"/>
            <w:noWrap/>
            <w:vAlign w:val="bottom"/>
            <w:hideMark/>
          </w:tcPr>
          <w:p w14:paraId="277C548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22</w:t>
            </w:r>
          </w:p>
        </w:tc>
        <w:tc>
          <w:tcPr>
            <w:tcW w:w="532" w:type="dxa"/>
            <w:tcBorders>
              <w:top w:val="nil"/>
              <w:left w:val="nil"/>
              <w:bottom w:val="nil"/>
              <w:right w:val="nil"/>
            </w:tcBorders>
            <w:shd w:val="clear" w:color="auto" w:fill="auto"/>
            <w:noWrap/>
            <w:vAlign w:val="bottom"/>
            <w:hideMark/>
          </w:tcPr>
          <w:p w14:paraId="67C46CE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63</w:t>
            </w:r>
          </w:p>
        </w:tc>
        <w:tc>
          <w:tcPr>
            <w:tcW w:w="532" w:type="dxa"/>
            <w:tcBorders>
              <w:top w:val="nil"/>
              <w:left w:val="nil"/>
              <w:bottom w:val="nil"/>
              <w:right w:val="nil"/>
            </w:tcBorders>
            <w:shd w:val="clear" w:color="auto" w:fill="auto"/>
            <w:noWrap/>
            <w:vAlign w:val="bottom"/>
            <w:hideMark/>
          </w:tcPr>
          <w:p w14:paraId="7593B9C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79</w:t>
            </w:r>
          </w:p>
        </w:tc>
        <w:tc>
          <w:tcPr>
            <w:tcW w:w="429" w:type="dxa"/>
            <w:tcBorders>
              <w:top w:val="nil"/>
              <w:left w:val="nil"/>
              <w:bottom w:val="nil"/>
              <w:right w:val="nil"/>
            </w:tcBorders>
            <w:shd w:val="clear" w:color="auto" w:fill="auto"/>
            <w:noWrap/>
            <w:vAlign w:val="bottom"/>
            <w:hideMark/>
          </w:tcPr>
          <w:p w14:paraId="3F4B06E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17</w:t>
            </w:r>
          </w:p>
        </w:tc>
        <w:tc>
          <w:tcPr>
            <w:tcW w:w="532" w:type="dxa"/>
            <w:tcBorders>
              <w:top w:val="nil"/>
              <w:left w:val="nil"/>
              <w:bottom w:val="nil"/>
              <w:right w:val="nil"/>
            </w:tcBorders>
            <w:shd w:val="clear" w:color="auto" w:fill="auto"/>
            <w:noWrap/>
            <w:vAlign w:val="bottom"/>
            <w:hideMark/>
          </w:tcPr>
          <w:p w14:paraId="3C5465E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21</w:t>
            </w:r>
          </w:p>
        </w:tc>
        <w:tc>
          <w:tcPr>
            <w:tcW w:w="532" w:type="dxa"/>
            <w:tcBorders>
              <w:top w:val="nil"/>
              <w:left w:val="nil"/>
              <w:bottom w:val="nil"/>
              <w:right w:val="nil"/>
            </w:tcBorders>
            <w:shd w:val="clear" w:color="auto" w:fill="auto"/>
            <w:noWrap/>
            <w:vAlign w:val="bottom"/>
            <w:hideMark/>
          </w:tcPr>
          <w:p w14:paraId="0CD6C35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80</w:t>
            </w:r>
          </w:p>
        </w:tc>
        <w:tc>
          <w:tcPr>
            <w:tcW w:w="532" w:type="dxa"/>
            <w:tcBorders>
              <w:top w:val="nil"/>
              <w:left w:val="nil"/>
              <w:bottom w:val="nil"/>
              <w:right w:val="nil"/>
            </w:tcBorders>
            <w:shd w:val="clear" w:color="auto" w:fill="auto"/>
            <w:noWrap/>
            <w:vAlign w:val="bottom"/>
            <w:hideMark/>
          </w:tcPr>
          <w:p w14:paraId="2610815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20</w:t>
            </w:r>
          </w:p>
        </w:tc>
        <w:tc>
          <w:tcPr>
            <w:tcW w:w="532" w:type="dxa"/>
            <w:tcBorders>
              <w:top w:val="nil"/>
              <w:left w:val="nil"/>
              <w:bottom w:val="nil"/>
              <w:right w:val="nil"/>
            </w:tcBorders>
            <w:shd w:val="clear" w:color="auto" w:fill="auto"/>
            <w:noWrap/>
            <w:vAlign w:val="bottom"/>
            <w:hideMark/>
          </w:tcPr>
          <w:p w14:paraId="623F1BA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166</w:t>
            </w:r>
          </w:p>
        </w:tc>
        <w:tc>
          <w:tcPr>
            <w:tcW w:w="532" w:type="dxa"/>
            <w:tcBorders>
              <w:top w:val="nil"/>
              <w:left w:val="nil"/>
              <w:bottom w:val="nil"/>
              <w:right w:val="nil"/>
            </w:tcBorders>
            <w:shd w:val="clear" w:color="auto" w:fill="auto"/>
            <w:noWrap/>
            <w:vAlign w:val="bottom"/>
            <w:hideMark/>
          </w:tcPr>
          <w:p w14:paraId="2A13E9B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21</w:t>
            </w:r>
          </w:p>
        </w:tc>
      </w:tr>
      <w:tr w:rsidR="008F6BB5" w:rsidRPr="00E57F7C" w14:paraId="50C931C6" w14:textId="77777777" w:rsidTr="000C1E3A">
        <w:trPr>
          <w:trHeight w:val="316"/>
        </w:trPr>
        <w:tc>
          <w:tcPr>
            <w:tcW w:w="1924" w:type="dxa"/>
            <w:tcBorders>
              <w:top w:val="nil"/>
              <w:left w:val="nil"/>
              <w:bottom w:val="nil"/>
              <w:right w:val="nil"/>
            </w:tcBorders>
            <w:shd w:val="clear" w:color="auto" w:fill="auto"/>
            <w:noWrap/>
            <w:vAlign w:val="bottom"/>
            <w:hideMark/>
          </w:tcPr>
          <w:p w14:paraId="6B7F5497" w14:textId="77777777" w:rsidR="008F6BB5" w:rsidRPr="00E57F7C" w:rsidRDefault="008F6BB5" w:rsidP="000C1E3A">
            <w:pPr>
              <w:spacing w:after="0" w:line="240" w:lineRule="auto"/>
              <w:jc w:val="center"/>
              <w:rPr>
                <w:rFonts w:ascii="Calibri" w:eastAsia="Times New Roman" w:hAnsi="Calibri" w:cs="Calibri"/>
                <w:color w:val="000000"/>
              </w:rPr>
            </w:pPr>
          </w:p>
        </w:tc>
        <w:tc>
          <w:tcPr>
            <w:tcW w:w="605" w:type="dxa"/>
            <w:tcBorders>
              <w:top w:val="nil"/>
              <w:left w:val="nil"/>
              <w:bottom w:val="nil"/>
              <w:right w:val="nil"/>
            </w:tcBorders>
            <w:shd w:val="clear" w:color="auto" w:fill="auto"/>
            <w:noWrap/>
            <w:vAlign w:val="bottom"/>
            <w:hideMark/>
          </w:tcPr>
          <w:p w14:paraId="0EDD21D7"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467E7AE"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12FEF5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5" w:type="dxa"/>
            <w:tcBorders>
              <w:top w:val="nil"/>
              <w:left w:val="nil"/>
              <w:bottom w:val="nil"/>
              <w:right w:val="nil"/>
            </w:tcBorders>
            <w:shd w:val="clear" w:color="auto" w:fill="auto"/>
            <w:noWrap/>
            <w:vAlign w:val="bottom"/>
            <w:hideMark/>
          </w:tcPr>
          <w:p w14:paraId="16FE342D"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1246C1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D530AE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5D69011"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361CCF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noWrap/>
            <w:vAlign w:val="bottom"/>
            <w:hideMark/>
          </w:tcPr>
          <w:p w14:paraId="7A00218C"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7213FC8E"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03CCC7CE"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219D2D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13B9A9D8"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4B577FE"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5248012A" w14:textId="77777777" w:rsidTr="000C1E3A">
        <w:trPr>
          <w:trHeight w:val="301"/>
        </w:trPr>
        <w:tc>
          <w:tcPr>
            <w:tcW w:w="9564" w:type="dxa"/>
            <w:gridSpan w:val="15"/>
            <w:tcBorders>
              <w:top w:val="nil"/>
              <w:left w:val="nil"/>
              <w:bottom w:val="nil"/>
              <w:right w:val="nil"/>
            </w:tcBorders>
            <w:shd w:val="clear" w:color="auto" w:fill="auto"/>
            <w:noWrap/>
            <w:vAlign w:val="bottom"/>
            <w:hideMark/>
          </w:tcPr>
          <w:p w14:paraId="5187655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 xml:space="preserve">Overwinter Survivors Not Detected in Tributaries </w:t>
            </w:r>
          </w:p>
        </w:tc>
      </w:tr>
      <w:tr w:rsidR="008F6BB5" w:rsidRPr="00E57F7C" w14:paraId="17A1CE69" w14:textId="77777777" w:rsidTr="000C1E3A">
        <w:trPr>
          <w:trHeight w:val="301"/>
        </w:trPr>
        <w:tc>
          <w:tcPr>
            <w:tcW w:w="1924" w:type="dxa"/>
            <w:tcBorders>
              <w:top w:val="nil"/>
              <w:left w:val="nil"/>
              <w:bottom w:val="nil"/>
              <w:right w:val="nil"/>
            </w:tcBorders>
            <w:shd w:val="clear" w:color="auto" w:fill="auto"/>
            <w:noWrap/>
            <w:vAlign w:val="bottom"/>
            <w:hideMark/>
          </w:tcPr>
          <w:p w14:paraId="2F618F6F"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Columbia River</w:t>
            </w:r>
          </w:p>
        </w:tc>
        <w:tc>
          <w:tcPr>
            <w:tcW w:w="605" w:type="dxa"/>
            <w:tcBorders>
              <w:top w:val="nil"/>
              <w:left w:val="nil"/>
              <w:bottom w:val="nil"/>
              <w:right w:val="nil"/>
            </w:tcBorders>
            <w:shd w:val="clear" w:color="auto" w:fill="auto"/>
            <w:noWrap/>
            <w:vAlign w:val="bottom"/>
            <w:hideMark/>
          </w:tcPr>
          <w:p w14:paraId="4CC873B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12</w:t>
            </w:r>
          </w:p>
        </w:tc>
        <w:tc>
          <w:tcPr>
            <w:tcW w:w="576" w:type="dxa"/>
            <w:tcBorders>
              <w:top w:val="nil"/>
              <w:left w:val="nil"/>
              <w:bottom w:val="nil"/>
              <w:right w:val="nil"/>
            </w:tcBorders>
            <w:shd w:val="clear" w:color="auto" w:fill="auto"/>
            <w:noWrap/>
            <w:vAlign w:val="bottom"/>
            <w:hideMark/>
          </w:tcPr>
          <w:p w14:paraId="410CC80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86</w:t>
            </w:r>
          </w:p>
        </w:tc>
        <w:tc>
          <w:tcPr>
            <w:tcW w:w="532" w:type="dxa"/>
            <w:tcBorders>
              <w:top w:val="nil"/>
              <w:left w:val="nil"/>
              <w:bottom w:val="nil"/>
              <w:right w:val="nil"/>
            </w:tcBorders>
            <w:shd w:val="clear" w:color="auto" w:fill="auto"/>
            <w:noWrap/>
            <w:vAlign w:val="bottom"/>
            <w:hideMark/>
          </w:tcPr>
          <w:p w14:paraId="2263122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705" w:type="dxa"/>
            <w:tcBorders>
              <w:top w:val="nil"/>
              <w:left w:val="nil"/>
              <w:bottom w:val="nil"/>
              <w:right w:val="nil"/>
            </w:tcBorders>
            <w:shd w:val="clear" w:color="auto" w:fill="auto"/>
            <w:noWrap/>
            <w:vAlign w:val="bottom"/>
            <w:hideMark/>
          </w:tcPr>
          <w:p w14:paraId="4DBD53C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14</w:t>
            </w:r>
          </w:p>
        </w:tc>
        <w:tc>
          <w:tcPr>
            <w:tcW w:w="532" w:type="dxa"/>
            <w:tcBorders>
              <w:top w:val="nil"/>
              <w:left w:val="nil"/>
              <w:bottom w:val="nil"/>
              <w:right w:val="nil"/>
            </w:tcBorders>
            <w:shd w:val="clear" w:color="auto" w:fill="auto"/>
            <w:noWrap/>
            <w:vAlign w:val="bottom"/>
            <w:hideMark/>
          </w:tcPr>
          <w:p w14:paraId="7344477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14</w:t>
            </w:r>
          </w:p>
        </w:tc>
        <w:tc>
          <w:tcPr>
            <w:tcW w:w="532" w:type="dxa"/>
            <w:tcBorders>
              <w:top w:val="nil"/>
              <w:left w:val="nil"/>
              <w:bottom w:val="nil"/>
              <w:right w:val="nil"/>
            </w:tcBorders>
            <w:shd w:val="clear" w:color="auto" w:fill="auto"/>
            <w:noWrap/>
            <w:vAlign w:val="bottom"/>
            <w:hideMark/>
          </w:tcPr>
          <w:p w14:paraId="1D77A82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532" w:type="dxa"/>
            <w:tcBorders>
              <w:top w:val="nil"/>
              <w:left w:val="nil"/>
              <w:bottom w:val="nil"/>
              <w:right w:val="nil"/>
            </w:tcBorders>
            <w:shd w:val="clear" w:color="auto" w:fill="auto"/>
            <w:noWrap/>
            <w:vAlign w:val="bottom"/>
            <w:hideMark/>
          </w:tcPr>
          <w:p w14:paraId="127BCCD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32</w:t>
            </w:r>
          </w:p>
        </w:tc>
        <w:tc>
          <w:tcPr>
            <w:tcW w:w="532" w:type="dxa"/>
            <w:tcBorders>
              <w:top w:val="nil"/>
              <w:left w:val="nil"/>
              <w:bottom w:val="nil"/>
              <w:right w:val="nil"/>
            </w:tcBorders>
            <w:shd w:val="clear" w:color="auto" w:fill="auto"/>
            <w:noWrap/>
            <w:vAlign w:val="bottom"/>
            <w:hideMark/>
          </w:tcPr>
          <w:p w14:paraId="326E560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91</w:t>
            </w:r>
          </w:p>
        </w:tc>
        <w:tc>
          <w:tcPr>
            <w:tcW w:w="429" w:type="dxa"/>
            <w:tcBorders>
              <w:top w:val="nil"/>
              <w:left w:val="nil"/>
              <w:bottom w:val="nil"/>
              <w:right w:val="nil"/>
            </w:tcBorders>
            <w:shd w:val="clear" w:color="auto" w:fill="auto"/>
            <w:noWrap/>
            <w:vAlign w:val="bottom"/>
            <w:hideMark/>
          </w:tcPr>
          <w:p w14:paraId="4DE7496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c>
          <w:tcPr>
            <w:tcW w:w="532" w:type="dxa"/>
            <w:tcBorders>
              <w:top w:val="nil"/>
              <w:left w:val="nil"/>
              <w:bottom w:val="nil"/>
              <w:right w:val="nil"/>
            </w:tcBorders>
            <w:shd w:val="clear" w:color="auto" w:fill="auto"/>
            <w:noWrap/>
            <w:vAlign w:val="bottom"/>
            <w:hideMark/>
          </w:tcPr>
          <w:p w14:paraId="3CF7956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012ACDD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35</w:t>
            </w:r>
          </w:p>
        </w:tc>
        <w:tc>
          <w:tcPr>
            <w:tcW w:w="532" w:type="dxa"/>
            <w:tcBorders>
              <w:top w:val="nil"/>
              <w:left w:val="nil"/>
              <w:bottom w:val="nil"/>
              <w:right w:val="nil"/>
            </w:tcBorders>
            <w:shd w:val="clear" w:color="auto" w:fill="auto"/>
            <w:noWrap/>
            <w:vAlign w:val="bottom"/>
            <w:hideMark/>
          </w:tcPr>
          <w:p w14:paraId="622645A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714C08F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49</w:t>
            </w:r>
          </w:p>
        </w:tc>
        <w:tc>
          <w:tcPr>
            <w:tcW w:w="532" w:type="dxa"/>
            <w:tcBorders>
              <w:top w:val="nil"/>
              <w:left w:val="nil"/>
              <w:bottom w:val="nil"/>
              <w:right w:val="nil"/>
            </w:tcBorders>
            <w:shd w:val="clear" w:color="auto" w:fill="auto"/>
            <w:noWrap/>
            <w:vAlign w:val="bottom"/>
            <w:hideMark/>
          </w:tcPr>
          <w:p w14:paraId="0D01C2F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w:t>
            </w:r>
          </w:p>
        </w:tc>
      </w:tr>
      <w:tr w:rsidR="008F6BB5" w:rsidRPr="00E57F7C" w14:paraId="238107C1" w14:textId="77777777" w:rsidTr="000C1E3A">
        <w:trPr>
          <w:trHeight w:val="301"/>
        </w:trPr>
        <w:tc>
          <w:tcPr>
            <w:tcW w:w="1924" w:type="dxa"/>
            <w:tcBorders>
              <w:top w:val="nil"/>
              <w:left w:val="nil"/>
              <w:bottom w:val="nil"/>
              <w:right w:val="nil"/>
            </w:tcBorders>
            <w:shd w:val="clear" w:color="auto" w:fill="auto"/>
            <w:noWrap/>
            <w:vAlign w:val="bottom"/>
            <w:hideMark/>
          </w:tcPr>
          <w:p w14:paraId="3578409A"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Kelted Survivors (Detected at Bonneville)</w:t>
            </w:r>
          </w:p>
        </w:tc>
        <w:tc>
          <w:tcPr>
            <w:tcW w:w="605" w:type="dxa"/>
            <w:tcBorders>
              <w:top w:val="nil"/>
              <w:left w:val="nil"/>
              <w:bottom w:val="nil"/>
              <w:right w:val="nil"/>
            </w:tcBorders>
            <w:shd w:val="clear" w:color="auto" w:fill="auto"/>
            <w:noWrap/>
            <w:vAlign w:val="bottom"/>
            <w:hideMark/>
          </w:tcPr>
          <w:p w14:paraId="61531F1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w:t>
            </w:r>
          </w:p>
        </w:tc>
        <w:tc>
          <w:tcPr>
            <w:tcW w:w="576" w:type="dxa"/>
            <w:tcBorders>
              <w:top w:val="nil"/>
              <w:left w:val="nil"/>
              <w:bottom w:val="nil"/>
              <w:right w:val="nil"/>
            </w:tcBorders>
            <w:shd w:val="clear" w:color="auto" w:fill="auto"/>
            <w:noWrap/>
            <w:vAlign w:val="bottom"/>
            <w:hideMark/>
          </w:tcPr>
          <w:p w14:paraId="4CDCE30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67</w:t>
            </w:r>
          </w:p>
        </w:tc>
        <w:tc>
          <w:tcPr>
            <w:tcW w:w="532" w:type="dxa"/>
            <w:tcBorders>
              <w:top w:val="nil"/>
              <w:left w:val="nil"/>
              <w:bottom w:val="nil"/>
              <w:right w:val="nil"/>
            </w:tcBorders>
            <w:shd w:val="clear" w:color="auto" w:fill="auto"/>
            <w:noWrap/>
            <w:vAlign w:val="bottom"/>
            <w:hideMark/>
          </w:tcPr>
          <w:p w14:paraId="50FED21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705" w:type="dxa"/>
            <w:tcBorders>
              <w:top w:val="nil"/>
              <w:left w:val="nil"/>
              <w:bottom w:val="nil"/>
              <w:right w:val="nil"/>
            </w:tcBorders>
            <w:shd w:val="clear" w:color="auto" w:fill="auto"/>
            <w:noWrap/>
            <w:vAlign w:val="bottom"/>
            <w:hideMark/>
          </w:tcPr>
          <w:p w14:paraId="5ACFC0C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33</w:t>
            </w:r>
          </w:p>
        </w:tc>
        <w:tc>
          <w:tcPr>
            <w:tcW w:w="532" w:type="dxa"/>
            <w:tcBorders>
              <w:top w:val="nil"/>
              <w:left w:val="nil"/>
              <w:bottom w:val="nil"/>
              <w:right w:val="nil"/>
            </w:tcBorders>
            <w:shd w:val="clear" w:color="auto" w:fill="auto"/>
            <w:noWrap/>
            <w:vAlign w:val="bottom"/>
            <w:hideMark/>
          </w:tcPr>
          <w:p w14:paraId="6F23AA7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c>
          <w:tcPr>
            <w:tcW w:w="532" w:type="dxa"/>
            <w:tcBorders>
              <w:top w:val="nil"/>
              <w:left w:val="nil"/>
              <w:bottom w:val="nil"/>
              <w:right w:val="nil"/>
            </w:tcBorders>
            <w:shd w:val="clear" w:color="auto" w:fill="auto"/>
            <w:noWrap/>
            <w:vAlign w:val="bottom"/>
            <w:hideMark/>
          </w:tcPr>
          <w:p w14:paraId="464FBA6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w:t>
            </w:r>
          </w:p>
        </w:tc>
        <w:tc>
          <w:tcPr>
            <w:tcW w:w="532" w:type="dxa"/>
            <w:tcBorders>
              <w:top w:val="nil"/>
              <w:left w:val="nil"/>
              <w:bottom w:val="nil"/>
              <w:right w:val="nil"/>
            </w:tcBorders>
            <w:shd w:val="clear" w:color="auto" w:fill="auto"/>
            <w:noWrap/>
            <w:vAlign w:val="bottom"/>
            <w:hideMark/>
          </w:tcPr>
          <w:p w14:paraId="7BAFB2B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1E6950B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429" w:type="dxa"/>
            <w:tcBorders>
              <w:top w:val="nil"/>
              <w:left w:val="nil"/>
              <w:bottom w:val="nil"/>
              <w:right w:val="nil"/>
            </w:tcBorders>
            <w:shd w:val="clear" w:color="auto" w:fill="auto"/>
            <w:noWrap/>
            <w:vAlign w:val="bottom"/>
            <w:hideMark/>
          </w:tcPr>
          <w:p w14:paraId="494A0B6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38A3DAC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010D3A9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738DB06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0</w:t>
            </w:r>
          </w:p>
        </w:tc>
        <w:tc>
          <w:tcPr>
            <w:tcW w:w="532" w:type="dxa"/>
            <w:tcBorders>
              <w:top w:val="nil"/>
              <w:left w:val="nil"/>
              <w:bottom w:val="nil"/>
              <w:right w:val="nil"/>
            </w:tcBorders>
            <w:shd w:val="clear" w:color="auto" w:fill="auto"/>
            <w:noWrap/>
            <w:vAlign w:val="bottom"/>
            <w:hideMark/>
          </w:tcPr>
          <w:p w14:paraId="1DB67CA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c>
          <w:tcPr>
            <w:tcW w:w="532" w:type="dxa"/>
            <w:tcBorders>
              <w:top w:val="nil"/>
              <w:left w:val="nil"/>
              <w:bottom w:val="nil"/>
              <w:right w:val="nil"/>
            </w:tcBorders>
            <w:shd w:val="clear" w:color="auto" w:fill="auto"/>
            <w:noWrap/>
            <w:vAlign w:val="bottom"/>
            <w:hideMark/>
          </w:tcPr>
          <w:p w14:paraId="7CD8C81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&lt;1</w:t>
            </w:r>
          </w:p>
        </w:tc>
      </w:tr>
      <w:tr w:rsidR="008F6BB5" w:rsidRPr="00E57F7C" w14:paraId="78F89E31" w14:textId="77777777" w:rsidTr="000C1E3A">
        <w:trPr>
          <w:trHeight w:val="301"/>
        </w:trPr>
        <w:tc>
          <w:tcPr>
            <w:tcW w:w="1924" w:type="dxa"/>
            <w:tcBorders>
              <w:top w:val="nil"/>
              <w:left w:val="nil"/>
              <w:bottom w:val="nil"/>
              <w:right w:val="nil"/>
            </w:tcBorders>
            <w:shd w:val="clear" w:color="auto" w:fill="auto"/>
            <w:noWrap/>
            <w:vAlign w:val="bottom"/>
            <w:hideMark/>
          </w:tcPr>
          <w:p w14:paraId="28133215"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Total Survivors</w:t>
            </w:r>
          </w:p>
        </w:tc>
        <w:tc>
          <w:tcPr>
            <w:tcW w:w="605" w:type="dxa"/>
            <w:tcBorders>
              <w:top w:val="nil"/>
              <w:left w:val="nil"/>
              <w:bottom w:val="nil"/>
              <w:right w:val="nil"/>
            </w:tcBorders>
            <w:shd w:val="clear" w:color="auto" w:fill="auto"/>
            <w:noWrap/>
            <w:vAlign w:val="bottom"/>
            <w:hideMark/>
          </w:tcPr>
          <w:p w14:paraId="03752799"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14</w:t>
            </w:r>
          </w:p>
        </w:tc>
        <w:tc>
          <w:tcPr>
            <w:tcW w:w="576" w:type="dxa"/>
            <w:tcBorders>
              <w:top w:val="nil"/>
              <w:left w:val="nil"/>
              <w:bottom w:val="nil"/>
              <w:right w:val="nil"/>
            </w:tcBorders>
            <w:shd w:val="clear" w:color="auto" w:fill="auto"/>
            <w:noWrap/>
            <w:vAlign w:val="bottom"/>
            <w:hideMark/>
          </w:tcPr>
          <w:p w14:paraId="407CD58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82</w:t>
            </w:r>
          </w:p>
        </w:tc>
        <w:tc>
          <w:tcPr>
            <w:tcW w:w="532" w:type="dxa"/>
            <w:tcBorders>
              <w:top w:val="nil"/>
              <w:left w:val="nil"/>
              <w:bottom w:val="nil"/>
              <w:right w:val="nil"/>
            </w:tcBorders>
            <w:shd w:val="clear" w:color="auto" w:fill="auto"/>
            <w:noWrap/>
            <w:vAlign w:val="bottom"/>
            <w:hideMark/>
          </w:tcPr>
          <w:p w14:paraId="10175CD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c>
          <w:tcPr>
            <w:tcW w:w="705" w:type="dxa"/>
            <w:tcBorders>
              <w:top w:val="nil"/>
              <w:left w:val="nil"/>
              <w:bottom w:val="nil"/>
              <w:right w:val="nil"/>
            </w:tcBorders>
            <w:shd w:val="clear" w:color="auto" w:fill="auto"/>
            <w:noWrap/>
            <w:vAlign w:val="bottom"/>
            <w:hideMark/>
          </w:tcPr>
          <w:p w14:paraId="6B50F5D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18</w:t>
            </w:r>
          </w:p>
        </w:tc>
        <w:tc>
          <w:tcPr>
            <w:tcW w:w="532" w:type="dxa"/>
            <w:tcBorders>
              <w:top w:val="nil"/>
              <w:left w:val="nil"/>
              <w:bottom w:val="nil"/>
              <w:right w:val="nil"/>
            </w:tcBorders>
            <w:shd w:val="clear" w:color="auto" w:fill="auto"/>
            <w:noWrap/>
            <w:vAlign w:val="bottom"/>
            <w:hideMark/>
          </w:tcPr>
          <w:p w14:paraId="1BF5697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17</w:t>
            </w:r>
          </w:p>
        </w:tc>
        <w:tc>
          <w:tcPr>
            <w:tcW w:w="532" w:type="dxa"/>
            <w:tcBorders>
              <w:top w:val="nil"/>
              <w:left w:val="nil"/>
              <w:bottom w:val="nil"/>
              <w:right w:val="nil"/>
            </w:tcBorders>
            <w:shd w:val="clear" w:color="auto" w:fill="auto"/>
            <w:noWrap/>
            <w:vAlign w:val="bottom"/>
            <w:hideMark/>
          </w:tcPr>
          <w:p w14:paraId="30DAF09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w:t>
            </w:r>
          </w:p>
        </w:tc>
        <w:tc>
          <w:tcPr>
            <w:tcW w:w="532" w:type="dxa"/>
            <w:tcBorders>
              <w:top w:val="nil"/>
              <w:left w:val="nil"/>
              <w:bottom w:val="nil"/>
              <w:right w:val="nil"/>
            </w:tcBorders>
            <w:shd w:val="clear" w:color="auto" w:fill="auto"/>
            <w:noWrap/>
            <w:vAlign w:val="bottom"/>
            <w:hideMark/>
          </w:tcPr>
          <w:p w14:paraId="5A4C90D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32</w:t>
            </w:r>
          </w:p>
        </w:tc>
        <w:tc>
          <w:tcPr>
            <w:tcW w:w="532" w:type="dxa"/>
            <w:tcBorders>
              <w:top w:val="nil"/>
              <w:left w:val="nil"/>
              <w:bottom w:val="nil"/>
              <w:right w:val="nil"/>
            </w:tcBorders>
            <w:shd w:val="clear" w:color="auto" w:fill="auto"/>
            <w:noWrap/>
            <w:vAlign w:val="bottom"/>
            <w:hideMark/>
          </w:tcPr>
          <w:p w14:paraId="465D8CF4"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91</w:t>
            </w:r>
          </w:p>
        </w:tc>
        <w:tc>
          <w:tcPr>
            <w:tcW w:w="429" w:type="dxa"/>
            <w:tcBorders>
              <w:top w:val="nil"/>
              <w:left w:val="nil"/>
              <w:bottom w:val="nil"/>
              <w:right w:val="nil"/>
            </w:tcBorders>
            <w:shd w:val="clear" w:color="auto" w:fill="auto"/>
            <w:noWrap/>
            <w:vAlign w:val="bottom"/>
            <w:hideMark/>
          </w:tcPr>
          <w:p w14:paraId="0DF5485B"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w:t>
            </w:r>
          </w:p>
        </w:tc>
        <w:tc>
          <w:tcPr>
            <w:tcW w:w="532" w:type="dxa"/>
            <w:tcBorders>
              <w:top w:val="nil"/>
              <w:left w:val="nil"/>
              <w:bottom w:val="nil"/>
              <w:right w:val="nil"/>
            </w:tcBorders>
            <w:shd w:val="clear" w:color="auto" w:fill="auto"/>
            <w:noWrap/>
            <w:vAlign w:val="bottom"/>
            <w:hideMark/>
          </w:tcPr>
          <w:p w14:paraId="15E58B2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221709B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35</w:t>
            </w:r>
          </w:p>
        </w:tc>
        <w:tc>
          <w:tcPr>
            <w:tcW w:w="532" w:type="dxa"/>
            <w:tcBorders>
              <w:top w:val="nil"/>
              <w:left w:val="nil"/>
              <w:bottom w:val="nil"/>
              <w:right w:val="nil"/>
            </w:tcBorders>
            <w:shd w:val="clear" w:color="auto" w:fill="auto"/>
            <w:noWrap/>
            <w:vAlign w:val="bottom"/>
            <w:hideMark/>
          </w:tcPr>
          <w:p w14:paraId="68DC891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9</w:t>
            </w:r>
          </w:p>
        </w:tc>
        <w:tc>
          <w:tcPr>
            <w:tcW w:w="532" w:type="dxa"/>
            <w:tcBorders>
              <w:top w:val="nil"/>
              <w:left w:val="nil"/>
              <w:bottom w:val="nil"/>
              <w:right w:val="nil"/>
            </w:tcBorders>
            <w:shd w:val="clear" w:color="auto" w:fill="auto"/>
            <w:noWrap/>
            <w:vAlign w:val="bottom"/>
            <w:hideMark/>
          </w:tcPr>
          <w:p w14:paraId="6F835E5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52</w:t>
            </w:r>
          </w:p>
        </w:tc>
        <w:tc>
          <w:tcPr>
            <w:tcW w:w="532" w:type="dxa"/>
            <w:tcBorders>
              <w:top w:val="nil"/>
              <w:left w:val="nil"/>
              <w:bottom w:val="nil"/>
              <w:right w:val="nil"/>
            </w:tcBorders>
            <w:shd w:val="clear" w:color="auto" w:fill="auto"/>
            <w:noWrap/>
            <w:vAlign w:val="bottom"/>
            <w:hideMark/>
          </w:tcPr>
          <w:p w14:paraId="1DC7118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w:t>
            </w:r>
          </w:p>
        </w:tc>
      </w:tr>
      <w:tr w:rsidR="008F6BB5" w:rsidRPr="00E57F7C" w14:paraId="73627515" w14:textId="77777777" w:rsidTr="000C1E3A">
        <w:trPr>
          <w:trHeight w:val="301"/>
        </w:trPr>
        <w:tc>
          <w:tcPr>
            <w:tcW w:w="1924" w:type="dxa"/>
            <w:tcBorders>
              <w:top w:val="nil"/>
              <w:left w:val="nil"/>
              <w:bottom w:val="nil"/>
              <w:right w:val="nil"/>
            </w:tcBorders>
            <w:shd w:val="clear" w:color="auto" w:fill="auto"/>
            <w:noWrap/>
            <w:vAlign w:val="bottom"/>
            <w:hideMark/>
          </w:tcPr>
          <w:p w14:paraId="74D9AD71" w14:textId="77777777" w:rsidR="008F6BB5" w:rsidRPr="00E57F7C" w:rsidRDefault="008F6BB5" w:rsidP="000C1E3A">
            <w:pPr>
              <w:spacing w:after="0" w:line="240" w:lineRule="auto"/>
              <w:jc w:val="center"/>
              <w:rPr>
                <w:rFonts w:ascii="Calibri" w:eastAsia="Times New Roman" w:hAnsi="Calibri" w:cs="Calibri"/>
                <w:color w:val="000000"/>
              </w:rPr>
            </w:pPr>
          </w:p>
        </w:tc>
        <w:tc>
          <w:tcPr>
            <w:tcW w:w="605" w:type="dxa"/>
            <w:tcBorders>
              <w:top w:val="nil"/>
              <w:left w:val="nil"/>
              <w:bottom w:val="nil"/>
              <w:right w:val="nil"/>
            </w:tcBorders>
            <w:shd w:val="clear" w:color="auto" w:fill="auto"/>
            <w:noWrap/>
            <w:vAlign w:val="bottom"/>
            <w:hideMark/>
          </w:tcPr>
          <w:p w14:paraId="5DDFBAC4"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6B0CCEA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5603075"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5" w:type="dxa"/>
            <w:tcBorders>
              <w:top w:val="nil"/>
              <w:left w:val="nil"/>
              <w:bottom w:val="nil"/>
              <w:right w:val="nil"/>
            </w:tcBorders>
            <w:shd w:val="clear" w:color="auto" w:fill="auto"/>
            <w:noWrap/>
            <w:vAlign w:val="bottom"/>
            <w:hideMark/>
          </w:tcPr>
          <w:p w14:paraId="362FF26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873944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50CB52C"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38F2E1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6E88278"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noWrap/>
            <w:vAlign w:val="bottom"/>
            <w:hideMark/>
          </w:tcPr>
          <w:p w14:paraId="00E22C6F"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7FCF54F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FFAB1B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F808AC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6158D13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75E9AB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6E10EB13" w14:textId="77777777" w:rsidTr="000C1E3A">
        <w:trPr>
          <w:trHeight w:val="301"/>
        </w:trPr>
        <w:tc>
          <w:tcPr>
            <w:tcW w:w="1924" w:type="dxa"/>
            <w:tcBorders>
              <w:top w:val="nil"/>
              <w:left w:val="nil"/>
              <w:bottom w:val="nil"/>
              <w:right w:val="nil"/>
            </w:tcBorders>
            <w:shd w:val="clear" w:color="auto" w:fill="auto"/>
            <w:noWrap/>
            <w:vAlign w:val="bottom"/>
            <w:hideMark/>
          </w:tcPr>
          <w:p w14:paraId="2332AA94" w14:textId="77777777"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Total Upper Columbia Fates</w:t>
            </w:r>
          </w:p>
        </w:tc>
        <w:tc>
          <w:tcPr>
            <w:tcW w:w="605" w:type="dxa"/>
            <w:tcBorders>
              <w:top w:val="nil"/>
              <w:left w:val="nil"/>
              <w:bottom w:val="nil"/>
              <w:right w:val="nil"/>
            </w:tcBorders>
            <w:shd w:val="clear" w:color="auto" w:fill="auto"/>
            <w:noWrap/>
            <w:vAlign w:val="bottom"/>
            <w:hideMark/>
          </w:tcPr>
          <w:p w14:paraId="69C6C4A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226</w:t>
            </w:r>
          </w:p>
        </w:tc>
        <w:tc>
          <w:tcPr>
            <w:tcW w:w="576" w:type="dxa"/>
            <w:tcBorders>
              <w:top w:val="nil"/>
              <w:left w:val="nil"/>
              <w:bottom w:val="nil"/>
              <w:right w:val="nil"/>
            </w:tcBorders>
            <w:shd w:val="clear" w:color="auto" w:fill="auto"/>
            <w:noWrap/>
            <w:vAlign w:val="bottom"/>
            <w:hideMark/>
          </w:tcPr>
          <w:p w14:paraId="0973598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69</w:t>
            </w:r>
          </w:p>
        </w:tc>
        <w:tc>
          <w:tcPr>
            <w:tcW w:w="532" w:type="dxa"/>
            <w:tcBorders>
              <w:top w:val="nil"/>
              <w:left w:val="nil"/>
              <w:bottom w:val="nil"/>
              <w:right w:val="nil"/>
            </w:tcBorders>
            <w:shd w:val="clear" w:color="auto" w:fill="auto"/>
            <w:noWrap/>
            <w:vAlign w:val="bottom"/>
            <w:hideMark/>
          </w:tcPr>
          <w:p w14:paraId="293DF9C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103</w:t>
            </w:r>
          </w:p>
        </w:tc>
        <w:tc>
          <w:tcPr>
            <w:tcW w:w="705" w:type="dxa"/>
            <w:tcBorders>
              <w:top w:val="nil"/>
              <w:left w:val="nil"/>
              <w:bottom w:val="nil"/>
              <w:right w:val="nil"/>
            </w:tcBorders>
            <w:shd w:val="clear" w:color="auto" w:fill="auto"/>
            <w:noWrap/>
            <w:vAlign w:val="bottom"/>
            <w:hideMark/>
          </w:tcPr>
          <w:p w14:paraId="49A4963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31</w:t>
            </w:r>
          </w:p>
        </w:tc>
        <w:tc>
          <w:tcPr>
            <w:tcW w:w="532" w:type="dxa"/>
            <w:tcBorders>
              <w:top w:val="nil"/>
              <w:left w:val="nil"/>
              <w:bottom w:val="nil"/>
              <w:right w:val="nil"/>
            </w:tcBorders>
            <w:shd w:val="clear" w:color="auto" w:fill="auto"/>
            <w:noWrap/>
            <w:vAlign w:val="bottom"/>
            <w:hideMark/>
          </w:tcPr>
          <w:p w14:paraId="4A24BCE3"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329</w:t>
            </w:r>
          </w:p>
        </w:tc>
        <w:tc>
          <w:tcPr>
            <w:tcW w:w="532" w:type="dxa"/>
            <w:tcBorders>
              <w:top w:val="nil"/>
              <w:left w:val="nil"/>
              <w:bottom w:val="nil"/>
              <w:right w:val="nil"/>
            </w:tcBorders>
            <w:shd w:val="clear" w:color="auto" w:fill="auto"/>
            <w:noWrap/>
            <w:vAlign w:val="bottom"/>
            <w:hideMark/>
          </w:tcPr>
          <w:p w14:paraId="7E6F2DA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82</w:t>
            </w:r>
          </w:p>
        </w:tc>
        <w:tc>
          <w:tcPr>
            <w:tcW w:w="532" w:type="dxa"/>
            <w:tcBorders>
              <w:top w:val="nil"/>
              <w:left w:val="nil"/>
              <w:bottom w:val="nil"/>
              <w:right w:val="nil"/>
            </w:tcBorders>
            <w:shd w:val="clear" w:color="auto" w:fill="auto"/>
            <w:noWrap/>
            <w:vAlign w:val="bottom"/>
            <w:hideMark/>
          </w:tcPr>
          <w:p w14:paraId="0A381E3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244</w:t>
            </w:r>
          </w:p>
        </w:tc>
        <w:tc>
          <w:tcPr>
            <w:tcW w:w="532" w:type="dxa"/>
            <w:tcBorders>
              <w:top w:val="nil"/>
              <w:left w:val="nil"/>
              <w:bottom w:val="nil"/>
              <w:right w:val="nil"/>
            </w:tcBorders>
            <w:shd w:val="clear" w:color="auto" w:fill="auto"/>
            <w:noWrap/>
            <w:vAlign w:val="bottom"/>
            <w:hideMark/>
          </w:tcPr>
          <w:p w14:paraId="25EAF74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78</w:t>
            </w:r>
          </w:p>
        </w:tc>
        <w:tc>
          <w:tcPr>
            <w:tcW w:w="429" w:type="dxa"/>
            <w:tcBorders>
              <w:top w:val="nil"/>
              <w:left w:val="nil"/>
              <w:bottom w:val="nil"/>
              <w:right w:val="nil"/>
            </w:tcBorders>
            <w:shd w:val="clear" w:color="auto" w:fill="auto"/>
            <w:noWrap/>
            <w:vAlign w:val="bottom"/>
            <w:hideMark/>
          </w:tcPr>
          <w:p w14:paraId="421CF81E"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69</w:t>
            </w:r>
          </w:p>
        </w:tc>
        <w:tc>
          <w:tcPr>
            <w:tcW w:w="532" w:type="dxa"/>
            <w:tcBorders>
              <w:top w:val="nil"/>
              <w:left w:val="nil"/>
              <w:bottom w:val="nil"/>
              <w:right w:val="nil"/>
            </w:tcBorders>
            <w:shd w:val="clear" w:color="auto" w:fill="auto"/>
            <w:noWrap/>
            <w:vAlign w:val="bottom"/>
            <w:hideMark/>
          </w:tcPr>
          <w:p w14:paraId="6C677FD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22</w:t>
            </w:r>
          </w:p>
        </w:tc>
        <w:tc>
          <w:tcPr>
            <w:tcW w:w="532" w:type="dxa"/>
            <w:tcBorders>
              <w:top w:val="nil"/>
              <w:left w:val="nil"/>
              <w:bottom w:val="nil"/>
              <w:right w:val="nil"/>
            </w:tcBorders>
            <w:shd w:val="clear" w:color="auto" w:fill="auto"/>
            <w:noWrap/>
            <w:vAlign w:val="bottom"/>
            <w:hideMark/>
          </w:tcPr>
          <w:p w14:paraId="59A17A35"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313</w:t>
            </w:r>
          </w:p>
        </w:tc>
        <w:tc>
          <w:tcPr>
            <w:tcW w:w="532" w:type="dxa"/>
            <w:tcBorders>
              <w:top w:val="nil"/>
              <w:left w:val="nil"/>
              <w:bottom w:val="nil"/>
              <w:right w:val="nil"/>
            </w:tcBorders>
            <w:shd w:val="clear" w:color="auto" w:fill="auto"/>
            <w:noWrap/>
            <w:vAlign w:val="bottom"/>
            <w:hideMark/>
          </w:tcPr>
          <w:p w14:paraId="22DA282F"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77</w:t>
            </w:r>
          </w:p>
        </w:tc>
        <w:tc>
          <w:tcPr>
            <w:tcW w:w="532" w:type="dxa"/>
            <w:tcBorders>
              <w:top w:val="nil"/>
              <w:left w:val="nil"/>
              <w:bottom w:val="nil"/>
              <w:right w:val="nil"/>
            </w:tcBorders>
            <w:shd w:val="clear" w:color="auto" w:fill="auto"/>
            <w:noWrap/>
            <w:vAlign w:val="bottom"/>
            <w:hideMark/>
          </w:tcPr>
          <w:p w14:paraId="26446041"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642</w:t>
            </w:r>
          </w:p>
        </w:tc>
        <w:tc>
          <w:tcPr>
            <w:tcW w:w="532" w:type="dxa"/>
            <w:tcBorders>
              <w:top w:val="nil"/>
              <w:left w:val="nil"/>
              <w:bottom w:val="nil"/>
              <w:right w:val="nil"/>
            </w:tcBorders>
            <w:shd w:val="clear" w:color="auto" w:fill="auto"/>
            <w:noWrap/>
            <w:vAlign w:val="bottom"/>
            <w:hideMark/>
          </w:tcPr>
          <w:p w14:paraId="282D548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80</w:t>
            </w:r>
          </w:p>
        </w:tc>
      </w:tr>
      <w:tr w:rsidR="008F6BB5" w:rsidRPr="00E57F7C" w14:paraId="0C0785F9" w14:textId="77777777" w:rsidTr="000C1E3A">
        <w:trPr>
          <w:trHeight w:val="301"/>
        </w:trPr>
        <w:tc>
          <w:tcPr>
            <w:tcW w:w="1924" w:type="dxa"/>
            <w:tcBorders>
              <w:top w:val="nil"/>
              <w:left w:val="nil"/>
              <w:bottom w:val="nil"/>
              <w:right w:val="nil"/>
            </w:tcBorders>
            <w:shd w:val="clear" w:color="auto" w:fill="auto"/>
            <w:noWrap/>
            <w:vAlign w:val="bottom"/>
            <w:hideMark/>
          </w:tcPr>
          <w:p w14:paraId="1A1739E8" w14:textId="77777777" w:rsidR="008F6BB5" w:rsidRPr="00E57F7C" w:rsidRDefault="008F6BB5" w:rsidP="000C1E3A">
            <w:pPr>
              <w:spacing w:after="0" w:line="240" w:lineRule="auto"/>
              <w:jc w:val="center"/>
              <w:rPr>
                <w:rFonts w:ascii="Calibri" w:eastAsia="Times New Roman" w:hAnsi="Calibri" w:cs="Calibri"/>
                <w:color w:val="000000"/>
              </w:rPr>
            </w:pPr>
          </w:p>
        </w:tc>
        <w:tc>
          <w:tcPr>
            <w:tcW w:w="605" w:type="dxa"/>
            <w:tcBorders>
              <w:top w:val="nil"/>
              <w:left w:val="nil"/>
              <w:bottom w:val="nil"/>
              <w:right w:val="nil"/>
            </w:tcBorders>
            <w:shd w:val="clear" w:color="auto" w:fill="auto"/>
            <w:noWrap/>
            <w:vAlign w:val="bottom"/>
            <w:hideMark/>
          </w:tcPr>
          <w:p w14:paraId="08153275"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303D565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C255AE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5" w:type="dxa"/>
            <w:tcBorders>
              <w:top w:val="nil"/>
              <w:left w:val="nil"/>
              <w:bottom w:val="nil"/>
              <w:right w:val="nil"/>
            </w:tcBorders>
            <w:shd w:val="clear" w:color="auto" w:fill="auto"/>
            <w:noWrap/>
            <w:vAlign w:val="bottom"/>
            <w:hideMark/>
          </w:tcPr>
          <w:p w14:paraId="001C7ACE"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F9FD71F"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120CB98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0D35215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4A4BF4A5"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29" w:type="dxa"/>
            <w:tcBorders>
              <w:top w:val="nil"/>
              <w:left w:val="nil"/>
              <w:bottom w:val="nil"/>
              <w:right w:val="nil"/>
            </w:tcBorders>
            <w:shd w:val="clear" w:color="auto" w:fill="auto"/>
            <w:noWrap/>
            <w:vAlign w:val="bottom"/>
            <w:hideMark/>
          </w:tcPr>
          <w:p w14:paraId="5EF53E1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015B3A78"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23DEBFB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336DE38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19BF077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532" w:type="dxa"/>
            <w:tcBorders>
              <w:top w:val="nil"/>
              <w:left w:val="nil"/>
              <w:bottom w:val="nil"/>
              <w:right w:val="nil"/>
            </w:tcBorders>
            <w:shd w:val="clear" w:color="auto" w:fill="auto"/>
            <w:noWrap/>
            <w:vAlign w:val="bottom"/>
            <w:hideMark/>
          </w:tcPr>
          <w:p w14:paraId="508EA97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63275F54" w14:textId="77777777" w:rsidTr="000C1E3A">
        <w:trPr>
          <w:trHeight w:val="301"/>
        </w:trPr>
        <w:tc>
          <w:tcPr>
            <w:tcW w:w="1924" w:type="dxa"/>
            <w:tcBorders>
              <w:top w:val="nil"/>
              <w:left w:val="nil"/>
              <w:bottom w:val="single" w:sz="4" w:space="0" w:color="auto"/>
              <w:right w:val="nil"/>
            </w:tcBorders>
            <w:shd w:val="clear" w:color="auto" w:fill="auto"/>
            <w:noWrap/>
            <w:vAlign w:val="bottom"/>
            <w:hideMark/>
          </w:tcPr>
          <w:p w14:paraId="17AB4D85" w14:textId="7CA7EA53" w:rsidR="008F6BB5" w:rsidRPr="00E57F7C" w:rsidRDefault="008F6BB5" w:rsidP="000C1E3A">
            <w:pPr>
              <w:spacing w:after="0" w:line="240" w:lineRule="auto"/>
              <w:rPr>
                <w:rFonts w:ascii="Calibri" w:eastAsia="Times New Roman" w:hAnsi="Calibri" w:cs="Calibri"/>
                <w:color w:val="000000"/>
              </w:rPr>
            </w:pPr>
            <w:r w:rsidRPr="00E57F7C">
              <w:rPr>
                <w:rFonts w:ascii="Calibri" w:eastAsia="Times New Roman" w:hAnsi="Calibri" w:cs="Calibri"/>
                <w:color w:val="000000"/>
              </w:rPr>
              <w:t xml:space="preserve">Total Tagged </w:t>
            </w:r>
          </w:p>
        </w:tc>
        <w:tc>
          <w:tcPr>
            <w:tcW w:w="605" w:type="dxa"/>
            <w:tcBorders>
              <w:top w:val="nil"/>
              <w:left w:val="nil"/>
              <w:bottom w:val="single" w:sz="4" w:space="0" w:color="auto"/>
              <w:right w:val="nil"/>
            </w:tcBorders>
            <w:shd w:val="clear" w:color="auto" w:fill="auto"/>
            <w:noWrap/>
            <w:vAlign w:val="bottom"/>
            <w:hideMark/>
          </w:tcPr>
          <w:p w14:paraId="21C9934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264</w:t>
            </w:r>
          </w:p>
        </w:tc>
        <w:tc>
          <w:tcPr>
            <w:tcW w:w="576" w:type="dxa"/>
            <w:tcBorders>
              <w:top w:val="nil"/>
              <w:left w:val="nil"/>
              <w:bottom w:val="single" w:sz="4" w:space="0" w:color="auto"/>
              <w:right w:val="nil"/>
            </w:tcBorders>
            <w:shd w:val="clear" w:color="auto" w:fill="auto"/>
            <w:noWrap/>
            <w:vAlign w:val="bottom"/>
            <w:hideMark/>
          </w:tcPr>
          <w:p w14:paraId="4D24BC5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66</w:t>
            </w:r>
          </w:p>
        </w:tc>
        <w:tc>
          <w:tcPr>
            <w:tcW w:w="532" w:type="dxa"/>
            <w:tcBorders>
              <w:top w:val="nil"/>
              <w:left w:val="nil"/>
              <w:bottom w:val="single" w:sz="4" w:space="0" w:color="auto"/>
              <w:right w:val="nil"/>
            </w:tcBorders>
            <w:shd w:val="clear" w:color="auto" w:fill="auto"/>
            <w:noWrap/>
            <w:vAlign w:val="bottom"/>
            <w:hideMark/>
          </w:tcPr>
          <w:p w14:paraId="155A9832"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136</w:t>
            </w:r>
          </w:p>
        </w:tc>
        <w:tc>
          <w:tcPr>
            <w:tcW w:w="705" w:type="dxa"/>
            <w:tcBorders>
              <w:top w:val="nil"/>
              <w:left w:val="nil"/>
              <w:bottom w:val="single" w:sz="4" w:space="0" w:color="auto"/>
              <w:right w:val="nil"/>
            </w:tcBorders>
            <w:shd w:val="clear" w:color="auto" w:fill="auto"/>
            <w:noWrap/>
            <w:vAlign w:val="bottom"/>
            <w:hideMark/>
          </w:tcPr>
          <w:p w14:paraId="4F8D854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34</w:t>
            </w:r>
          </w:p>
        </w:tc>
        <w:tc>
          <w:tcPr>
            <w:tcW w:w="532" w:type="dxa"/>
            <w:tcBorders>
              <w:top w:val="nil"/>
              <w:left w:val="nil"/>
              <w:bottom w:val="single" w:sz="4" w:space="0" w:color="auto"/>
              <w:right w:val="nil"/>
            </w:tcBorders>
            <w:shd w:val="clear" w:color="auto" w:fill="auto"/>
            <w:noWrap/>
            <w:vAlign w:val="bottom"/>
            <w:hideMark/>
          </w:tcPr>
          <w:p w14:paraId="033F3A8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400</w:t>
            </w:r>
          </w:p>
        </w:tc>
        <w:tc>
          <w:tcPr>
            <w:tcW w:w="532" w:type="dxa"/>
            <w:tcBorders>
              <w:top w:val="nil"/>
              <w:left w:val="nil"/>
              <w:bottom w:val="single" w:sz="4" w:space="0" w:color="auto"/>
              <w:right w:val="nil"/>
            </w:tcBorders>
            <w:shd w:val="clear" w:color="auto" w:fill="auto"/>
            <w:noWrap/>
            <w:vAlign w:val="bottom"/>
            <w:hideMark/>
          </w:tcPr>
          <w:p w14:paraId="2BB5344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single" w:sz="4" w:space="0" w:color="auto"/>
              <w:right w:val="nil"/>
            </w:tcBorders>
            <w:shd w:val="clear" w:color="auto" w:fill="auto"/>
            <w:noWrap/>
            <w:vAlign w:val="bottom"/>
            <w:hideMark/>
          </w:tcPr>
          <w:p w14:paraId="61A406A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321</w:t>
            </w:r>
          </w:p>
        </w:tc>
        <w:tc>
          <w:tcPr>
            <w:tcW w:w="532" w:type="dxa"/>
            <w:tcBorders>
              <w:top w:val="nil"/>
              <w:left w:val="nil"/>
              <w:bottom w:val="single" w:sz="4" w:space="0" w:color="auto"/>
              <w:right w:val="nil"/>
            </w:tcBorders>
            <w:shd w:val="clear" w:color="auto" w:fill="auto"/>
            <w:noWrap/>
            <w:vAlign w:val="bottom"/>
            <w:hideMark/>
          </w:tcPr>
          <w:p w14:paraId="6C9F0FC0"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79</w:t>
            </w:r>
          </w:p>
        </w:tc>
        <w:tc>
          <w:tcPr>
            <w:tcW w:w="429" w:type="dxa"/>
            <w:tcBorders>
              <w:top w:val="nil"/>
              <w:left w:val="nil"/>
              <w:bottom w:val="single" w:sz="4" w:space="0" w:color="auto"/>
              <w:right w:val="nil"/>
            </w:tcBorders>
            <w:shd w:val="clear" w:color="auto" w:fill="auto"/>
            <w:noWrap/>
            <w:vAlign w:val="bottom"/>
            <w:hideMark/>
          </w:tcPr>
          <w:p w14:paraId="2D2C1A9C"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86</w:t>
            </w:r>
          </w:p>
        </w:tc>
        <w:tc>
          <w:tcPr>
            <w:tcW w:w="532" w:type="dxa"/>
            <w:tcBorders>
              <w:top w:val="nil"/>
              <w:left w:val="nil"/>
              <w:bottom w:val="single" w:sz="4" w:space="0" w:color="auto"/>
              <w:right w:val="nil"/>
            </w:tcBorders>
            <w:shd w:val="clear" w:color="auto" w:fill="auto"/>
            <w:noWrap/>
            <w:vAlign w:val="bottom"/>
            <w:hideMark/>
          </w:tcPr>
          <w:p w14:paraId="10058ED8"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21</w:t>
            </w:r>
          </w:p>
        </w:tc>
        <w:tc>
          <w:tcPr>
            <w:tcW w:w="532" w:type="dxa"/>
            <w:tcBorders>
              <w:top w:val="nil"/>
              <w:left w:val="nil"/>
              <w:bottom w:val="single" w:sz="4" w:space="0" w:color="auto"/>
              <w:right w:val="nil"/>
            </w:tcBorders>
            <w:shd w:val="clear" w:color="auto" w:fill="auto"/>
            <w:noWrap/>
            <w:vAlign w:val="bottom"/>
            <w:hideMark/>
          </w:tcPr>
          <w:p w14:paraId="4045A27A"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407</w:t>
            </w:r>
          </w:p>
        </w:tc>
        <w:tc>
          <w:tcPr>
            <w:tcW w:w="532" w:type="dxa"/>
            <w:tcBorders>
              <w:top w:val="nil"/>
              <w:left w:val="nil"/>
              <w:bottom w:val="single" w:sz="4" w:space="0" w:color="auto"/>
              <w:right w:val="nil"/>
            </w:tcBorders>
            <w:shd w:val="clear" w:color="auto" w:fill="auto"/>
            <w:noWrap/>
            <w:vAlign w:val="bottom"/>
            <w:hideMark/>
          </w:tcPr>
          <w:p w14:paraId="4A76EA07"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c>
          <w:tcPr>
            <w:tcW w:w="532" w:type="dxa"/>
            <w:tcBorders>
              <w:top w:val="nil"/>
              <w:left w:val="nil"/>
              <w:bottom w:val="single" w:sz="4" w:space="0" w:color="auto"/>
              <w:right w:val="nil"/>
            </w:tcBorders>
            <w:shd w:val="clear" w:color="auto" w:fill="auto"/>
            <w:noWrap/>
            <w:vAlign w:val="bottom"/>
            <w:hideMark/>
          </w:tcPr>
          <w:p w14:paraId="4EFCE1DD"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807</w:t>
            </w:r>
          </w:p>
        </w:tc>
        <w:tc>
          <w:tcPr>
            <w:tcW w:w="532" w:type="dxa"/>
            <w:tcBorders>
              <w:top w:val="nil"/>
              <w:left w:val="nil"/>
              <w:bottom w:val="single" w:sz="4" w:space="0" w:color="auto"/>
              <w:right w:val="nil"/>
            </w:tcBorders>
            <w:shd w:val="clear" w:color="auto" w:fill="auto"/>
            <w:noWrap/>
            <w:vAlign w:val="bottom"/>
            <w:hideMark/>
          </w:tcPr>
          <w:p w14:paraId="5671B486" w14:textId="77777777" w:rsidR="008F6BB5" w:rsidRPr="00E57F7C" w:rsidRDefault="008F6BB5" w:rsidP="000C1E3A">
            <w:pPr>
              <w:spacing w:after="0" w:line="240" w:lineRule="auto"/>
              <w:jc w:val="center"/>
              <w:rPr>
                <w:rFonts w:ascii="Calibri" w:eastAsia="Times New Roman" w:hAnsi="Calibri" w:cs="Calibri"/>
                <w:color w:val="000000"/>
              </w:rPr>
            </w:pPr>
            <w:r w:rsidRPr="00E57F7C">
              <w:rPr>
                <w:rFonts w:ascii="Calibri" w:eastAsia="Times New Roman" w:hAnsi="Calibri" w:cs="Calibri"/>
                <w:color w:val="000000"/>
              </w:rPr>
              <w:t>100</w:t>
            </w:r>
          </w:p>
        </w:tc>
      </w:tr>
    </w:tbl>
    <w:p w14:paraId="788113DF" w14:textId="77777777" w:rsidR="008F6BB5" w:rsidRPr="00E57F7C" w:rsidRDefault="008F6BB5" w:rsidP="008F6BB5"/>
    <w:p w14:paraId="0AE4439B" w14:textId="77777777" w:rsidR="008F6BB5" w:rsidRPr="00E57F7C" w:rsidRDefault="008F6BB5" w:rsidP="008F6BB5"/>
    <w:p w14:paraId="720252DE" w14:textId="77777777" w:rsidR="008F6BB5" w:rsidRPr="00E57F7C" w:rsidRDefault="008F6BB5" w:rsidP="008F6BB5"/>
    <w:p w14:paraId="5E320C60" w14:textId="77777777" w:rsidR="008F6BB5" w:rsidRPr="00E57F7C" w:rsidRDefault="008F6BB5" w:rsidP="008F6BB5"/>
    <w:p w14:paraId="4111B749" w14:textId="77777777" w:rsidR="008F6BB5" w:rsidRPr="00E57F7C" w:rsidRDefault="008F6BB5" w:rsidP="008F6BB5"/>
    <w:p w14:paraId="5FB14163" w14:textId="77777777" w:rsidR="008F6BB5" w:rsidRPr="00E57F7C" w:rsidRDefault="008F6BB5" w:rsidP="008F6BB5"/>
    <w:p w14:paraId="2E2652F3" w14:textId="77777777" w:rsidR="008F6BB5" w:rsidRPr="00E57F7C" w:rsidRDefault="008F6BB5" w:rsidP="008F6BB5"/>
    <w:p w14:paraId="0F4901E8" w14:textId="77777777" w:rsidR="008F6BB5" w:rsidRPr="00E57F7C" w:rsidRDefault="008F6BB5" w:rsidP="008F6BB5"/>
    <w:p w14:paraId="7EDADBA6" w14:textId="77777777" w:rsidR="008F6BB5" w:rsidRPr="00E57F7C" w:rsidRDefault="008F6BB5" w:rsidP="008F6BB5"/>
    <w:p w14:paraId="2D295C40" w14:textId="77777777" w:rsidR="008F6BB5" w:rsidRPr="00E57F7C" w:rsidRDefault="008F6BB5" w:rsidP="008F6BB5"/>
    <w:p w14:paraId="26C4E149" w14:textId="77777777" w:rsidR="008F6BB5" w:rsidRPr="00E57F7C" w:rsidRDefault="008F6BB5" w:rsidP="008F6BB5"/>
    <w:p w14:paraId="6A0385C8" w14:textId="77777777" w:rsidR="008F6BB5" w:rsidRPr="00E57F7C" w:rsidRDefault="008F6BB5" w:rsidP="008F6BB5"/>
    <w:p w14:paraId="243048D0" w14:textId="77777777" w:rsidR="008F6BB5" w:rsidRPr="00E57F7C" w:rsidRDefault="008F6BB5" w:rsidP="008F6BB5"/>
    <w:p w14:paraId="6B661067" w14:textId="77777777" w:rsidR="008F6BB5" w:rsidRPr="00E57F7C" w:rsidRDefault="008F6BB5" w:rsidP="008F6BB5"/>
    <w:p w14:paraId="45902C24" w14:textId="77777777" w:rsidR="008F6BB5" w:rsidRPr="00E57F7C" w:rsidRDefault="008F6BB5" w:rsidP="008F6BB5"/>
    <w:p w14:paraId="46FA2A22" w14:textId="77777777" w:rsidR="008F6BB5" w:rsidRPr="00E57F7C" w:rsidRDefault="008F6BB5" w:rsidP="008F6BB5"/>
    <w:p w14:paraId="062F3804" w14:textId="77777777" w:rsidR="008F6BB5" w:rsidRPr="00E57F7C" w:rsidRDefault="008F6BB5" w:rsidP="008F6BB5"/>
    <w:p w14:paraId="5C84A6E0" w14:textId="77777777" w:rsidR="008F6BB5" w:rsidRPr="00E57F7C" w:rsidRDefault="008F6BB5" w:rsidP="008F6BB5"/>
    <w:p w14:paraId="6802CCC5" w14:textId="77777777" w:rsidR="008F6BB5" w:rsidRPr="00E57F7C" w:rsidRDefault="008F6BB5" w:rsidP="008F6BB5"/>
    <w:p w14:paraId="4E7682E6" w14:textId="2426C15A" w:rsidR="008F6BB5" w:rsidRPr="00E57F7C" w:rsidRDefault="00AC06DB" w:rsidP="008F6BB5">
      <w:r>
        <w:rPr>
          <w:i/>
        </w:rPr>
        <w:lastRenderedPageBreak/>
        <w:t>Supplement</w:t>
      </w:r>
      <w:r w:rsidR="008F6BB5" w:rsidRPr="00E57F7C">
        <w:rPr>
          <w:i/>
        </w:rPr>
        <w:t xml:space="preserve"> 3.</w:t>
      </w:r>
      <w:r w:rsidR="008F6BB5" w:rsidRPr="00E57F7C">
        <w:t xml:space="preserve">  Lower tributary radio-telemetry array observed </w:t>
      </w:r>
      <w:r w:rsidR="00BB5C13">
        <w:t>steelhead</w:t>
      </w:r>
      <w:r w:rsidR="00BB5C13" w:rsidRPr="00E57F7C">
        <w:t xml:space="preserve"> </w:t>
      </w:r>
      <w:r w:rsidR="008F6BB5" w:rsidRPr="00E57F7C">
        <w:t xml:space="preserve">detections, detections probabilities, confidence intervals, predicted non detected and total counts of </w:t>
      </w:r>
      <w:r w:rsidR="00BB5C13">
        <w:t>tributary</w:t>
      </w:r>
      <w:r w:rsidR="00BB5C13" w:rsidRPr="00E57F7C">
        <w:t xml:space="preserve"> </w:t>
      </w:r>
      <w:r w:rsidR="008F6BB5" w:rsidRPr="00E57F7C">
        <w:t>entry.</w:t>
      </w:r>
    </w:p>
    <w:tbl>
      <w:tblPr>
        <w:tblW w:w="8925" w:type="dxa"/>
        <w:tblLook w:val="04A0" w:firstRow="1" w:lastRow="0" w:firstColumn="1" w:lastColumn="0" w:noHBand="0" w:noVBand="1"/>
      </w:tblPr>
      <w:tblGrid>
        <w:gridCol w:w="1244"/>
        <w:gridCol w:w="663"/>
        <w:gridCol w:w="850"/>
        <w:gridCol w:w="573"/>
        <w:gridCol w:w="720"/>
        <w:gridCol w:w="440"/>
        <w:gridCol w:w="1090"/>
        <w:gridCol w:w="900"/>
        <w:gridCol w:w="1012"/>
        <w:gridCol w:w="1036"/>
        <w:gridCol w:w="689"/>
      </w:tblGrid>
      <w:tr w:rsidR="008F6BB5" w:rsidRPr="00E57F7C" w14:paraId="07DCF140" w14:textId="77777777" w:rsidTr="000C1E3A">
        <w:trPr>
          <w:trHeight w:val="286"/>
        </w:trPr>
        <w:tc>
          <w:tcPr>
            <w:tcW w:w="1244" w:type="dxa"/>
            <w:vMerge w:val="restart"/>
            <w:tcBorders>
              <w:top w:val="single" w:sz="8" w:space="0" w:color="auto"/>
              <w:left w:val="nil"/>
              <w:bottom w:val="single" w:sz="8" w:space="0" w:color="000000"/>
              <w:right w:val="nil"/>
            </w:tcBorders>
            <w:shd w:val="clear" w:color="auto" w:fill="auto"/>
            <w:noWrap/>
            <w:vAlign w:val="center"/>
            <w:hideMark/>
          </w:tcPr>
          <w:p w14:paraId="33888986"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Location</w:t>
            </w:r>
          </w:p>
        </w:tc>
        <w:tc>
          <w:tcPr>
            <w:tcW w:w="663" w:type="dxa"/>
            <w:vMerge w:val="restart"/>
            <w:tcBorders>
              <w:top w:val="single" w:sz="8" w:space="0" w:color="auto"/>
              <w:left w:val="nil"/>
              <w:bottom w:val="single" w:sz="8" w:space="0" w:color="000000"/>
              <w:right w:val="nil"/>
            </w:tcBorders>
            <w:shd w:val="clear" w:color="auto" w:fill="auto"/>
            <w:noWrap/>
            <w:vAlign w:val="center"/>
            <w:hideMark/>
          </w:tcPr>
          <w:p w14:paraId="18109699"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Year</w:t>
            </w:r>
          </w:p>
        </w:tc>
        <w:tc>
          <w:tcPr>
            <w:tcW w:w="850" w:type="dxa"/>
            <w:vMerge w:val="restart"/>
            <w:tcBorders>
              <w:top w:val="single" w:sz="8" w:space="0" w:color="auto"/>
              <w:left w:val="nil"/>
              <w:bottom w:val="single" w:sz="8" w:space="0" w:color="000000"/>
              <w:right w:val="nil"/>
            </w:tcBorders>
            <w:shd w:val="clear" w:color="auto" w:fill="auto"/>
            <w:noWrap/>
            <w:vAlign w:val="center"/>
            <w:hideMark/>
          </w:tcPr>
          <w:p w14:paraId="4F6E38E8"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Season</w:t>
            </w:r>
          </w:p>
        </w:tc>
        <w:tc>
          <w:tcPr>
            <w:tcW w:w="1733" w:type="dxa"/>
            <w:gridSpan w:val="3"/>
            <w:tcBorders>
              <w:top w:val="single" w:sz="8" w:space="0" w:color="auto"/>
              <w:left w:val="nil"/>
              <w:bottom w:val="nil"/>
              <w:right w:val="nil"/>
            </w:tcBorders>
            <w:shd w:val="clear" w:color="auto" w:fill="auto"/>
            <w:noWrap/>
            <w:vAlign w:val="center"/>
            <w:hideMark/>
          </w:tcPr>
          <w:p w14:paraId="528A078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Observed</w:t>
            </w:r>
          </w:p>
        </w:tc>
        <w:tc>
          <w:tcPr>
            <w:tcW w:w="3002" w:type="dxa"/>
            <w:gridSpan w:val="3"/>
            <w:tcBorders>
              <w:top w:val="single" w:sz="8" w:space="0" w:color="auto"/>
              <w:left w:val="nil"/>
              <w:bottom w:val="nil"/>
              <w:right w:val="nil"/>
            </w:tcBorders>
            <w:shd w:val="clear" w:color="auto" w:fill="auto"/>
            <w:noWrap/>
            <w:vAlign w:val="center"/>
            <w:hideMark/>
          </w:tcPr>
          <w:p w14:paraId="144EB6E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Detection Probability</w:t>
            </w:r>
          </w:p>
        </w:tc>
        <w:tc>
          <w:tcPr>
            <w:tcW w:w="1433" w:type="dxa"/>
            <w:gridSpan w:val="2"/>
            <w:tcBorders>
              <w:top w:val="single" w:sz="8" w:space="0" w:color="auto"/>
              <w:left w:val="nil"/>
              <w:bottom w:val="nil"/>
              <w:right w:val="nil"/>
            </w:tcBorders>
            <w:shd w:val="clear" w:color="auto" w:fill="auto"/>
            <w:noWrap/>
            <w:vAlign w:val="center"/>
            <w:hideMark/>
          </w:tcPr>
          <w:p w14:paraId="2ACCA4D9"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Predicted</w:t>
            </w:r>
          </w:p>
        </w:tc>
      </w:tr>
      <w:tr w:rsidR="008F6BB5" w:rsidRPr="00E57F7C" w14:paraId="77BAF95F" w14:textId="77777777" w:rsidTr="000C1E3A">
        <w:trPr>
          <w:trHeight w:val="286"/>
        </w:trPr>
        <w:tc>
          <w:tcPr>
            <w:tcW w:w="1244" w:type="dxa"/>
            <w:vMerge/>
            <w:tcBorders>
              <w:top w:val="single" w:sz="8" w:space="0" w:color="auto"/>
              <w:left w:val="nil"/>
              <w:bottom w:val="single" w:sz="8" w:space="0" w:color="000000"/>
              <w:right w:val="nil"/>
            </w:tcBorders>
            <w:vAlign w:val="center"/>
            <w:hideMark/>
          </w:tcPr>
          <w:p w14:paraId="421FE49D"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vMerge/>
            <w:tcBorders>
              <w:top w:val="single" w:sz="8" w:space="0" w:color="auto"/>
              <w:left w:val="nil"/>
              <w:bottom w:val="single" w:sz="8" w:space="0" w:color="000000"/>
              <w:right w:val="nil"/>
            </w:tcBorders>
            <w:vAlign w:val="center"/>
            <w:hideMark/>
          </w:tcPr>
          <w:p w14:paraId="5C9235FF" w14:textId="77777777" w:rsidR="008F6BB5" w:rsidRPr="00E57F7C" w:rsidRDefault="008F6BB5" w:rsidP="000C1E3A">
            <w:pPr>
              <w:spacing w:after="0" w:line="240" w:lineRule="auto"/>
              <w:rPr>
                <w:rFonts w:ascii="Calibri" w:eastAsia="Times New Roman" w:hAnsi="Calibri" w:cs="Times New Roman"/>
                <w:color w:val="000000"/>
              </w:rPr>
            </w:pPr>
          </w:p>
        </w:tc>
        <w:tc>
          <w:tcPr>
            <w:tcW w:w="850" w:type="dxa"/>
            <w:vMerge/>
            <w:tcBorders>
              <w:top w:val="single" w:sz="8" w:space="0" w:color="auto"/>
              <w:left w:val="nil"/>
              <w:bottom w:val="single" w:sz="8" w:space="0" w:color="000000"/>
              <w:right w:val="nil"/>
            </w:tcBorders>
            <w:vAlign w:val="center"/>
            <w:hideMark/>
          </w:tcPr>
          <w:p w14:paraId="702E651B" w14:textId="77777777" w:rsidR="008F6BB5" w:rsidRPr="00E57F7C" w:rsidRDefault="008F6BB5" w:rsidP="000C1E3A">
            <w:pPr>
              <w:spacing w:after="0" w:line="240" w:lineRule="auto"/>
              <w:rPr>
                <w:rFonts w:ascii="Calibri" w:eastAsia="Times New Roman" w:hAnsi="Calibri" w:cs="Times New Roman"/>
                <w:color w:val="000000"/>
              </w:rPr>
            </w:pPr>
          </w:p>
        </w:tc>
        <w:tc>
          <w:tcPr>
            <w:tcW w:w="573" w:type="dxa"/>
            <w:tcBorders>
              <w:top w:val="nil"/>
              <w:left w:val="nil"/>
              <w:bottom w:val="single" w:sz="8" w:space="0" w:color="auto"/>
              <w:right w:val="nil"/>
            </w:tcBorders>
            <w:shd w:val="clear" w:color="auto" w:fill="auto"/>
            <w:noWrap/>
            <w:vAlign w:val="center"/>
            <w:hideMark/>
          </w:tcPr>
          <w:p w14:paraId="3EE9A51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H</w:t>
            </w:r>
          </w:p>
        </w:tc>
        <w:tc>
          <w:tcPr>
            <w:tcW w:w="720" w:type="dxa"/>
            <w:tcBorders>
              <w:top w:val="nil"/>
              <w:left w:val="nil"/>
              <w:bottom w:val="single" w:sz="8" w:space="0" w:color="auto"/>
              <w:right w:val="nil"/>
            </w:tcBorders>
            <w:shd w:val="clear" w:color="auto" w:fill="auto"/>
            <w:noWrap/>
            <w:vAlign w:val="center"/>
            <w:hideMark/>
          </w:tcPr>
          <w:p w14:paraId="246FF70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W</w:t>
            </w:r>
          </w:p>
        </w:tc>
        <w:tc>
          <w:tcPr>
            <w:tcW w:w="440" w:type="dxa"/>
            <w:tcBorders>
              <w:top w:val="nil"/>
              <w:left w:val="nil"/>
              <w:bottom w:val="single" w:sz="8" w:space="0" w:color="auto"/>
              <w:right w:val="nil"/>
            </w:tcBorders>
            <w:shd w:val="clear" w:color="auto" w:fill="auto"/>
            <w:noWrap/>
            <w:vAlign w:val="center"/>
            <w:hideMark/>
          </w:tcPr>
          <w:p w14:paraId="7664381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T</w:t>
            </w:r>
          </w:p>
        </w:tc>
        <w:tc>
          <w:tcPr>
            <w:tcW w:w="1090" w:type="dxa"/>
            <w:tcBorders>
              <w:top w:val="nil"/>
              <w:left w:val="nil"/>
              <w:bottom w:val="single" w:sz="8" w:space="0" w:color="auto"/>
              <w:right w:val="nil"/>
            </w:tcBorders>
            <w:shd w:val="clear" w:color="auto" w:fill="auto"/>
            <w:noWrap/>
            <w:vAlign w:val="center"/>
            <w:hideMark/>
          </w:tcPr>
          <w:p w14:paraId="7DC953F9"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Estimate</w:t>
            </w:r>
          </w:p>
        </w:tc>
        <w:tc>
          <w:tcPr>
            <w:tcW w:w="900" w:type="dxa"/>
            <w:tcBorders>
              <w:top w:val="nil"/>
              <w:left w:val="nil"/>
              <w:bottom w:val="single" w:sz="8" w:space="0" w:color="auto"/>
              <w:right w:val="nil"/>
            </w:tcBorders>
            <w:shd w:val="clear" w:color="auto" w:fill="auto"/>
            <w:noWrap/>
            <w:vAlign w:val="center"/>
            <w:hideMark/>
          </w:tcPr>
          <w:p w14:paraId="2FA7748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Upper 95% CI</w:t>
            </w:r>
          </w:p>
        </w:tc>
        <w:tc>
          <w:tcPr>
            <w:tcW w:w="1012" w:type="dxa"/>
            <w:tcBorders>
              <w:top w:val="nil"/>
              <w:left w:val="nil"/>
              <w:bottom w:val="single" w:sz="8" w:space="0" w:color="auto"/>
              <w:right w:val="nil"/>
            </w:tcBorders>
            <w:shd w:val="clear" w:color="auto" w:fill="auto"/>
            <w:noWrap/>
            <w:vAlign w:val="center"/>
            <w:hideMark/>
          </w:tcPr>
          <w:p w14:paraId="462DA59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Lower 95% CI</w:t>
            </w:r>
          </w:p>
        </w:tc>
        <w:tc>
          <w:tcPr>
            <w:tcW w:w="744" w:type="dxa"/>
            <w:tcBorders>
              <w:top w:val="nil"/>
              <w:left w:val="nil"/>
              <w:bottom w:val="single" w:sz="8" w:space="0" w:color="auto"/>
              <w:right w:val="nil"/>
            </w:tcBorders>
            <w:shd w:val="clear" w:color="auto" w:fill="auto"/>
            <w:noWrap/>
            <w:vAlign w:val="center"/>
            <w:hideMark/>
          </w:tcPr>
          <w:p w14:paraId="6035C607"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Non-Detected</w:t>
            </w:r>
          </w:p>
        </w:tc>
        <w:tc>
          <w:tcPr>
            <w:tcW w:w="689" w:type="dxa"/>
            <w:tcBorders>
              <w:top w:val="nil"/>
              <w:left w:val="nil"/>
              <w:bottom w:val="single" w:sz="8" w:space="0" w:color="auto"/>
              <w:right w:val="nil"/>
            </w:tcBorders>
            <w:shd w:val="clear" w:color="auto" w:fill="auto"/>
            <w:noWrap/>
            <w:vAlign w:val="center"/>
            <w:hideMark/>
          </w:tcPr>
          <w:p w14:paraId="09FADB47"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Total Entry</w:t>
            </w:r>
          </w:p>
        </w:tc>
      </w:tr>
      <w:tr w:rsidR="008F6BB5" w:rsidRPr="00E57F7C" w14:paraId="4CB2C23E" w14:textId="77777777" w:rsidTr="000C1E3A">
        <w:trPr>
          <w:trHeight w:val="286"/>
        </w:trPr>
        <w:tc>
          <w:tcPr>
            <w:tcW w:w="1244" w:type="dxa"/>
            <w:tcBorders>
              <w:top w:val="nil"/>
              <w:left w:val="nil"/>
              <w:bottom w:val="nil"/>
              <w:right w:val="nil"/>
            </w:tcBorders>
            <w:shd w:val="clear" w:color="auto" w:fill="auto"/>
            <w:noWrap/>
            <w:vAlign w:val="center"/>
            <w:hideMark/>
          </w:tcPr>
          <w:p w14:paraId="5AFDB5C2"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Entiat</w:t>
            </w:r>
          </w:p>
        </w:tc>
        <w:tc>
          <w:tcPr>
            <w:tcW w:w="663" w:type="dxa"/>
            <w:tcBorders>
              <w:top w:val="nil"/>
              <w:left w:val="nil"/>
              <w:bottom w:val="nil"/>
              <w:right w:val="nil"/>
            </w:tcBorders>
            <w:shd w:val="clear" w:color="auto" w:fill="auto"/>
            <w:noWrap/>
            <w:vAlign w:val="center"/>
            <w:hideMark/>
          </w:tcPr>
          <w:p w14:paraId="5232C43E"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2015</w:t>
            </w:r>
          </w:p>
        </w:tc>
        <w:tc>
          <w:tcPr>
            <w:tcW w:w="850" w:type="dxa"/>
            <w:tcBorders>
              <w:top w:val="nil"/>
              <w:left w:val="nil"/>
              <w:bottom w:val="nil"/>
              <w:right w:val="nil"/>
            </w:tcBorders>
            <w:shd w:val="clear" w:color="auto" w:fill="auto"/>
            <w:noWrap/>
            <w:vAlign w:val="center"/>
            <w:hideMark/>
          </w:tcPr>
          <w:p w14:paraId="009F6687"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7E2D010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center"/>
            <w:hideMark/>
          </w:tcPr>
          <w:p w14:paraId="1F8CC43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440" w:type="dxa"/>
            <w:tcBorders>
              <w:top w:val="nil"/>
              <w:left w:val="nil"/>
              <w:bottom w:val="nil"/>
              <w:right w:val="nil"/>
            </w:tcBorders>
            <w:shd w:val="clear" w:color="auto" w:fill="auto"/>
            <w:noWrap/>
            <w:vAlign w:val="center"/>
            <w:hideMark/>
          </w:tcPr>
          <w:p w14:paraId="7650DF4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1090" w:type="dxa"/>
            <w:tcBorders>
              <w:top w:val="nil"/>
              <w:left w:val="nil"/>
              <w:bottom w:val="nil"/>
              <w:right w:val="nil"/>
            </w:tcBorders>
            <w:shd w:val="clear" w:color="auto" w:fill="auto"/>
            <w:noWrap/>
            <w:vAlign w:val="center"/>
            <w:hideMark/>
          </w:tcPr>
          <w:p w14:paraId="17928A7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900" w:type="dxa"/>
            <w:tcBorders>
              <w:top w:val="nil"/>
              <w:left w:val="nil"/>
              <w:bottom w:val="nil"/>
              <w:right w:val="nil"/>
            </w:tcBorders>
            <w:shd w:val="clear" w:color="auto" w:fill="auto"/>
            <w:noWrap/>
            <w:vAlign w:val="center"/>
            <w:hideMark/>
          </w:tcPr>
          <w:p w14:paraId="6BD627B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1012" w:type="dxa"/>
            <w:tcBorders>
              <w:top w:val="nil"/>
              <w:left w:val="nil"/>
              <w:bottom w:val="nil"/>
              <w:right w:val="nil"/>
            </w:tcBorders>
            <w:shd w:val="clear" w:color="auto" w:fill="auto"/>
            <w:noWrap/>
            <w:vAlign w:val="center"/>
            <w:hideMark/>
          </w:tcPr>
          <w:p w14:paraId="11BF157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0.541</w:t>
            </w:r>
          </w:p>
        </w:tc>
        <w:tc>
          <w:tcPr>
            <w:tcW w:w="744" w:type="dxa"/>
            <w:tcBorders>
              <w:top w:val="nil"/>
              <w:left w:val="nil"/>
              <w:bottom w:val="nil"/>
              <w:right w:val="nil"/>
            </w:tcBorders>
            <w:shd w:val="clear" w:color="auto" w:fill="auto"/>
            <w:noWrap/>
            <w:vAlign w:val="center"/>
            <w:hideMark/>
          </w:tcPr>
          <w:p w14:paraId="6AA82D4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689" w:type="dxa"/>
            <w:tcBorders>
              <w:top w:val="nil"/>
              <w:left w:val="nil"/>
              <w:bottom w:val="nil"/>
              <w:right w:val="nil"/>
            </w:tcBorders>
            <w:shd w:val="clear" w:color="auto" w:fill="auto"/>
            <w:noWrap/>
            <w:vAlign w:val="center"/>
            <w:hideMark/>
          </w:tcPr>
          <w:p w14:paraId="50DD167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r>
      <w:tr w:rsidR="008F6BB5" w:rsidRPr="00E57F7C" w14:paraId="5681006F" w14:textId="77777777" w:rsidTr="000C1E3A">
        <w:trPr>
          <w:trHeight w:val="286"/>
        </w:trPr>
        <w:tc>
          <w:tcPr>
            <w:tcW w:w="1244" w:type="dxa"/>
            <w:tcBorders>
              <w:top w:val="nil"/>
              <w:left w:val="nil"/>
              <w:bottom w:val="nil"/>
              <w:right w:val="nil"/>
            </w:tcBorders>
            <w:shd w:val="clear" w:color="auto" w:fill="auto"/>
            <w:noWrap/>
            <w:vAlign w:val="center"/>
            <w:hideMark/>
          </w:tcPr>
          <w:p w14:paraId="00D2B286"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2E1764AB"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527DD17B"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nil"/>
              <w:right w:val="nil"/>
            </w:tcBorders>
            <w:shd w:val="clear" w:color="auto" w:fill="auto"/>
            <w:noWrap/>
            <w:vAlign w:val="center"/>
            <w:hideMark/>
          </w:tcPr>
          <w:p w14:paraId="3FDA4D7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center"/>
            <w:hideMark/>
          </w:tcPr>
          <w:p w14:paraId="34DA8E1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14</w:t>
            </w:r>
          </w:p>
        </w:tc>
        <w:tc>
          <w:tcPr>
            <w:tcW w:w="440" w:type="dxa"/>
            <w:tcBorders>
              <w:top w:val="nil"/>
              <w:left w:val="nil"/>
              <w:bottom w:val="nil"/>
              <w:right w:val="nil"/>
            </w:tcBorders>
            <w:shd w:val="clear" w:color="auto" w:fill="auto"/>
            <w:noWrap/>
            <w:vAlign w:val="center"/>
            <w:hideMark/>
          </w:tcPr>
          <w:p w14:paraId="3F89191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17</w:t>
            </w:r>
          </w:p>
        </w:tc>
        <w:tc>
          <w:tcPr>
            <w:tcW w:w="1090" w:type="dxa"/>
            <w:tcBorders>
              <w:top w:val="nil"/>
              <w:left w:val="nil"/>
              <w:bottom w:val="nil"/>
              <w:right w:val="nil"/>
            </w:tcBorders>
            <w:shd w:val="clear" w:color="auto" w:fill="auto"/>
            <w:noWrap/>
            <w:vAlign w:val="center"/>
            <w:hideMark/>
          </w:tcPr>
          <w:p w14:paraId="099444F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0.933</w:t>
            </w:r>
          </w:p>
        </w:tc>
        <w:tc>
          <w:tcPr>
            <w:tcW w:w="900" w:type="dxa"/>
            <w:tcBorders>
              <w:top w:val="nil"/>
              <w:left w:val="nil"/>
              <w:bottom w:val="nil"/>
              <w:right w:val="nil"/>
            </w:tcBorders>
            <w:shd w:val="clear" w:color="auto" w:fill="auto"/>
            <w:noWrap/>
            <w:vAlign w:val="center"/>
            <w:hideMark/>
          </w:tcPr>
          <w:p w14:paraId="1825DD9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0.998</w:t>
            </w:r>
          </w:p>
        </w:tc>
        <w:tc>
          <w:tcPr>
            <w:tcW w:w="1012" w:type="dxa"/>
            <w:tcBorders>
              <w:top w:val="nil"/>
              <w:left w:val="nil"/>
              <w:bottom w:val="nil"/>
              <w:right w:val="nil"/>
            </w:tcBorders>
            <w:shd w:val="clear" w:color="auto" w:fill="auto"/>
            <w:noWrap/>
            <w:vAlign w:val="center"/>
            <w:hideMark/>
          </w:tcPr>
          <w:p w14:paraId="7FB2D659"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0.681</w:t>
            </w:r>
          </w:p>
        </w:tc>
        <w:tc>
          <w:tcPr>
            <w:tcW w:w="744" w:type="dxa"/>
            <w:tcBorders>
              <w:top w:val="nil"/>
              <w:left w:val="nil"/>
              <w:bottom w:val="nil"/>
              <w:right w:val="nil"/>
            </w:tcBorders>
            <w:shd w:val="clear" w:color="auto" w:fill="auto"/>
            <w:noWrap/>
            <w:vAlign w:val="center"/>
            <w:hideMark/>
          </w:tcPr>
          <w:p w14:paraId="0AD6152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89" w:type="dxa"/>
            <w:tcBorders>
              <w:top w:val="nil"/>
              <w:left w:val="nil"/>
              <w:bottom w:val="nil"/>
              <w:right w:val="nil"/>
            </w:tcBorders>
            <w:shd w:val="clear" w:color="auto" w:fill="auto"/>
            <w:noWrap/>
            <w:vAlign w:val="center"/>
            <w:hideMark/>
          </w:tcPr>
          <w:p w14:paraId="51F59C7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18</w:t>
            </w:r>
          </w:p>
        </w:tc>
      </w:tr>
      <w:tr w:rsidR="008F6BB5" w:rsidRPr="00E57F7C" w14:paraId="530A742B" w14:textId="77777777" w:rsidTr="000C1E3A">
        <w:trPr>
          <w:trHeight w:val="286"/>
        </w:trPr>
        <w:tc>
          <w:tcPr>
            <w:tcW w:w="1244" w:type="dxa"/>
            <w:tcBorders>
              <w:top w:val="nil"/>
              <w:left w:val="nil"/>
              <w:bottom w:val="nil"/>
              <w:right w:val="nil"/>
            </w:tcBorders>
            <w:shd w:val="clear" w:color="auto" w:fill="auto"/>
            <w:noWrap/>
            <w:vAlign w:val="center"/>
            <w:hideMark/>
          </w:tcPr>
          <w:p w14:paraId="2DFA95CA"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01513CB4"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24928276"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23A39DC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20" w:type="dxa"/>
            <w:tcBorders>
              <w:top w:val="nil"/>
              <w:left w:val="nil"/>
              <w:bottom w:val="nil"/>
              <w:right w:val="nil"/>
            </w:tcBorders>
            <w:shd w:val="clear" w:color="auto" w:fill="auto"/>
            <w:noWrap/>
            <w:vAlign w:val="center"/>
            <w:hideMark/>
          </w:tcPr>
          <w:p w14:paraId="56E856A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440" w:type="dxa"/>
            <w:tcBorders>
              <w:top w:val="nil"/>
              <w:left w:val="nil"/>
              <w:bottom w:val="nil"/>
              <w:right w:val="nil"/>
            </w:tcBorders>
            <w:shd w:val="clear" w:color="auto" w:fill="auto"/>
            <w:noWrap/>
            <w:vAlign w:val="center"/>
            <w:hideMark/>
          </w:tcPr>
          <w:p w14:paraId="2A525E0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1090" w:type="dxa"/>
            <w:tcBorders>
              <w:top w:val="nil"/>
              <w:left w:val="nil"/>
              <w:bottom w:val="nil"/>
              <w:right w:val="nil"/>
            </w:tcBorders>
            <w:shd w:val="clear" w:color="auto" w:fill="auto"/>
            <w:noWrap/>
            <w:vAlign w:val="center"/>
            <w:hideMark/>
          </w:tcPr>
          <w:p w14:paraId="34EE7B5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900" w:type="dxa"/>
            <w:tcBorders>
              <w:top w:val="nil"/>
              <w:left w:val="nil"/>
              <w:bottom w:val="nil"/>
              <w:right w:val="nil"/>
            </w:tcBorders>
            <w:shd w:val="clear" w:color="auto" w:fill="auto"/>
            <w:noWrap/>
            <w:vAlign w:val="center"/>
            <w:hideMark/>
          </w:tcPr>
          <w:p w14:paraId="3BFEFDB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1012" w:type="dxa"/>
            <w:tcBorders>
              <w:top w:val="nil"/>
              <w:left w:val="nil"/>
              <w:bottom w:val="nil"/>
              <w:right w:val="nil"/>
            </w:tcBorders>
            <w:shd w:val="clear" w:color="auto" w:fill="auto"/>
            <w:noWrap/>
            <w:vAlign w:val="center"/>
            <w:hideMark/>
          </w:tcPr>
          <w:p w14:paraId="405937E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0.398</w:t>
            </w:r>
          </w:p>
        </w:tc>
        <w:tc>
          <w:tcPr>
            <w:tcW w:w="744" w:type="dxa"/>
            <w:tcBorders>
              <w:top w:val="nil"/>
              <w:left w:val="nil"/>
              <w:bottom w:val="nil"/>
              <w:right w:val="nil"/>
            </w:tcBorders>
            <w:shd w:val="clear" w:color="auto" w:fill="auto"/>
            <w:noWrap/>
            <w:vAlign w:val="center"/>
            <w:hideMark/>
          </w:tcPr>
          <w:p w14:paraId="39C205D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689" w:type="dxa"/>
            <w:tcBorders>
              <w:top w:val="nil"/>
              <w:left w:val="nil"/>
              <w:bottom w:val="nil"/>
              <w:right w:val="nil"/>
            </w:tcBorders>
            <w:shd w:val="clear" w:color="auto" w:fill="auto"/>
            <w:noWrap/>
            <w:vAlign w:val="center"/>
            <w:hideMark/>
          </w:tcPr>
          <w:p w14:paraId="6365CA3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r>
      <w:tr w:rsidR="008F6BB5" w:rsidRPr="00E57F7C" w14:paraId="4315919E" w14:textId="77777777" w:rsidTr="000C1E3A">
        <w:trPr>
          <w:trHeight w:val="286"/>
        </w:trPr>
        <w:tc>
          <w:tcPr>
            <w:tcW w:w="1244" w:type="dxa"/>
            <w:tcBorders>
              <w:top w:val="nil"/>
              <w:left w:val="nil"/>
              <w:bottom w:val="nil"/>
              <w:right w:val="nil"/>
            </w:tcBorders>
            <w:shd w:val="clear" w:color="auto" w:fill="auto"/>
            <w:noWrap/>
            <w:vAlign w:val="center"/>
            <w:hideMark/>
          </w:tcPr>
          <w:p w14:paraId="53178291"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47F8D290"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2017</w:t>
            </w:r>
          </w:p>
        </w:tc>
        <w:tc>
          <w:tcPr>
            <w:tcW w:w="850" w:type="dxa"/>
            <w:tcBorders>
              <w:top w:val="nil"/>
              <w:left w:val="nil"/>
              <w:bottom w:val="nil"/>
              <w:right w:val="nil"/>
            </w:tcBorders>
            <w:shd w:val="clear" w:color="auto" w:fill="auto"/>
            <w:noWrap/>
            <w:vAlign w:val="center"/>
            <w:hideMark/>
          </w:tcPr>
          <w:p w14:paraId="2FB2A8A5"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nil"/>
              <w:right w:val="nil"/>
            </w:tcBorders>
            <w:shd w:val="clear" w:color="auto" w:fill="auto"/>
            <w:noWrap/>
            <w:vAlign w:val="center"/>
            <w:hideMark/>
          </w:tcPr>
          <w:p w14:paraId="73FC7C9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720" w:type="dxa"/>
            <w:tcBorders>
              <w:top w:val="nil"/>
              <w:left w:val="nil"/>
              <w:bottom w:val="nil"/>
              <w:right w:val="nil"/>
            </w:tcBorders>
            <w:shd w:val="clear" w:color="auto" w:fill="auto"/>
            <w:noWrap/>
            <w:vAlign w:val="center"/>
            <w:hideMark/>
          </w:tcPr>
          <w:p w14:paraId="38454F2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15</w:t>
            </w:r>
          </w:p>
        </w:tc>
        <w:tc>
          <w:tcPr>
            <w:tcW w:w="440" w:type="dxa"/>
            <w:tcBorders>
              <w:top w:val="nil"/>
              <w:left w:val="nil"/>
              <w:bottom w:val="nil"/>
              <w:right w:val="nil"/>
            </w:tcBorders>
            <w:shd w:val="clear" w:color="auto" w:fill="auto"/>
            <w:noWrap/>
            <w:vAlign w:val="center"/>
            <w:hideMark/>
          </w:tcPr>
          <w:p w14:paraId="55F9728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18</w:t>
            </w:r>
          </w:p>
        </w:tc>
        <w:tc>
          <w:tcPr>
            <w:tcW w:w="1090" w:type="dxa"/>
            <w:tcBorders>
              <w:top w:val="nil"/>
              <w:left w:val="nil"/>
              <w:bottom w:val="nil"/>
              <w:right w:val="nil"/>
            </w:tcBorders>
            <w:shd w:val="clear" w:color="auto" w:fill="auto"/>
            <w:noWrap/>
            <w:vAlign w:val="center"/>
            <w:hideMark/>
          </w:tcPr>
          <w:p w14:paraId="5DABF1E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0.941</w:t>
            </w:r>
          </w:p>
        </w:tc>
        <w:tc>
          <w:tcPr>
            <w:tcW w:w="900" w:type="dxa"/>
            <w:tcBorders>
              <w:top w:val="nil"/>
              <w:left w:val="nil"/>
              <w:bottom w:val="nil"/>
              <w:right w:val="nil"/>
            </w:tcBorders>
            <w:shd w:val="clear" w:color="auto" w:fill="auto"/>
            <w:noWrap/>
            <w:vAlign w:val="center"/>
            <w:hideMark/>
          </w:tcPr>
          <w:p w14:paraId="286BCF4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0.999</w:t>
            </w:r>
          </w:p>
        </w:tc>
        <w:tc>
          <w:tcPr>
            <w:tcW w:w="1012" w:type="dxa"/>
            <w:tcBorders>
              <w:top w:val="nil"/>
              <w:left w:val="nil"/>
              <w:bottom w:val="nil"/>
              <w:right w:val="nil"/>
            </w:tcBorders>
            <w:shd w:val="clear" w:color="auto" w:fill="auto"/>
            <w:noWrap/>
            <w:vAlign w:val="center"/>
            <w:hideMark/>
          </w:tcPr>
          <w:p w14:paraId="4AFAF47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0.713</w:t>
            </w:r>
          </w:p>
        </w:tc>
        <w:tc>
          <w:tcPr>
            <w:tcW w:w="744" w:type="dxa"/>
            <w:tcBorders>
              <w:top w:val="nil"/>
              <w:left w:val="nil"/>
              <w:bottom w:val="nil"/>
              <w:right w:val="nil"/>
            </w:tcBorders>
            <w:shd w:val="clear" w:color="auto" w:fill="auto"/>
            <w:noWrap/>
            <w:vAlign w:val="center"/>
            <w:hideMark/>
          </w:tcPr>
          <w:p w14:paraId="18822D4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89" w:type="dxa"/>
            <w:tcBorders>
              <w:top w:val="nil"/>
              <w:left w:val="nil"/>
              <w:bottom w:val="nil"/>
              <w:right w:val="nil"/>
            </w:tcBorders>
            <w:shd w:val="clear" w:color="auto" w:fill="auto"/>
            <w:noWrap/>
            <w:vAlign w:val="center"/>
            <w:hideMark/>
          </w:tcPr>
          <w:p w14:paraId="550F329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19</w:t>
            </w:r>
          </w:p>
        </w:tc>
      </w:tr>
      <w:tr w:rsidR="008F6BB5" w:rsidRPr="00E57F7C" w14:paraId="2EA3886B" w14:textId="77777777" w:rsidTr="000C1E3A">
        <w:trPr>
          <w:trHeight w:val="286"/>
        </w:trPr>
        <w:tc>
          <w:tcPr>
            <w:tcW w:w="1244" w:type="dxa"/>
            <w:tcBorders>
              <w:top w:val="nil"/>
              <w:left w:val="nil"/>
              <w:bottom w:val="nil"/>
              <w:right w:val="nil"/>
            </w:tcBorders>
            <w:shd w:val="clear" w:color="auto" w:fill="auto"/>
            <w:noWrap/>
            <w:vAlign w:val="center"/>
            <w:hideMark/>
          </w:tcPr>
          <w:p w14:paraId="2D803969"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bottom"/>
            <w:hideMark/>
          </w:tcPr>
          <w:p w14:paraId="2B2730E9"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vAlign w:val="bottom"/>
            <w:hideMark/>
          </w:tcPr>
          <w:p w14:paraId="198C243A"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14:paraId="305686C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027D8BF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256F2606"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14:paraId="34127CDD"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44CFC1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58707F2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44" w:type="dxa"/>
            <w:tcBorders>
              <w:top w:val="nil"/>
              <w:left w:val="nil"/>
              <w:bottom w:val="nil"/>
              <w:right w:val="nil"/>
            </w:tcBorders>
            <w:shd w:val="clear" w:color="auto" w:fill="auto"/>
            <w:noWrap/>
            <w:vAlign w:val="center"/>
            <w:hideMark/>
          </w:tcPr>
          <w:p w14:paraId="6ECA27B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689" w:type="dxa"/>
            <w:tcBorders>
              <w:top w:val="nil"/>
              <w:left w:val="nil"/>
              <w:bottom w:val="nil"/>
              <w:right w:val="nil"/>
            </w:tcBorders>
            <w:shd w:val="clear" w:color="auto" w:fill="auto"/>
            <w:noWrap/>
            <w:vAlign w:val="bottom"/>
            <w:hideMark/>
          </w:tcPr>
          <w:p w14:paraId="5C61CA8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2453F665" w14:textId="77777777" w:rsidTr="000C1E3A">
        <w:trPr>
          <w:trHeight w:val="286"/>
        </w:trPr>
        <w:tc>
          <w:tcPr>
            <w:tcW w:w="1244" w:type="dxa"/>
            <w:tcBorders>
              <w:top w:val="nil"/>
              <w:left w:val="nil"/>
              <w:bottom w:val="nil"/>
              <w:right w:val="nil"/>
            </w:tcBorders>
            <w:shd w:val="clear" w:color="auto" w:fill="auto"/>
            <w:noWrap/>
            <w:vAlign w:val="center"/>
            <w:hideMark/>
          </w:tcPr>
          <w:p w14:paraId="52B52F83"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Methow</w:t>
            </w:r>
          </w:p>
        </w:tc>
        <w:tc>
          <w:tcPr>
            <w:tcW w:w="663" w:type="dxa"/>
            <w:tcBorders>
              <w:top w:val="nil"/>
              <w:left w:val="nil"/>
              <w:bottom w:val="nil"/>
              <w:right w:val="nil"/>
            </w:tcBorders>
            <w:shd w:val="clear" w:color="auto" w:fill="auto"/>
            <w:noWrap/>
            <w:vAlign w:val="center"/>
            <w:hideMark/>
          </w:tcPr>
          <w:p w14:paraId="0BEC88BD"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2015</w:t>
            </w:r>
          </w:p>
        </w:tc>
        <w:tc>
          <w:tcPr>
            <w:tcW w:w="850" w:type="dxa"/>
            <w:tcBorders>
              <w:top w:val="nil"/>
              <w:left w:val="nil"/>
              <w:bottom w:val="nil"/>
              <w:right w:val="nil"/>
            </w:tcBorders>
            <w:shd w:val="clear" w:color="auto" w:fill="auto"/>
            <w:noWrap/>
            <w:vAlign w:val="center"/>
            <w:hideMark/>
          </w:tcPr>
          <w:p w14:paraId="0C466D77"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04E2278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26</w:t>
            </w:r>
          </w:p>
        </w:tc>
        <w:tc>
          <w:tcPr>
            <w:tcW w:w="720" w:type="dxa"/>
            <w:tcBorders>
              <w:top w:val="nil"/>
              <w:left w:val="nil"/>
              <w:bottom w:val="nil"/>
              <w:right w:val="nil"/>
            </w:tcBorders>
            <w:shd w:val="clear" w:color="auto" w:fill="auto"/>
            <w:noWrap/>
            <w:vAlign w:val="center"/>
            <w:hideMark/>
          </w:tcPr>
          <w:p w14:paraId="7314245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16</w:t>
            </w:r>
          </w:p>
        </w:tc>
        <w:tc>
          <w:tcPr>
            <w:tcW w:w="440" w:type="dxa"/>
            <w:tcBorders>
              <w:top w:val="nil"/>
              <w:left w:val="nil"/>
              <w:bottom w:val="nil"/>
              <w:right w:val="nil"/>
            </w:tcBorders>
            <w:shd w:val="clear" w:color="auto" w:fill="auto"/>
            <w:noWrap/>
            <w:vAlign w:val="center"/>
            <w:hideMark/>
          </w:tcPr>
          <w:p w14:paraId="66C2E87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42</w:t>
            </w:r>
          </w:p>
        </w:tc>
        <w:tc>
          <w:tcPr>
            <w:tcW w:w="1090" w:type="dxa"/>
            <w:tcBorders>
              <w:top w:val="nil"/>
              <w:left w:val="nil"/>
              <w:bottom w:val="nil"/>
              <w:right w:val="nil"/>
            </w:tcBorders>
            <w:shd w:val="clear" w:color="auto" w:fill="auto"/>
            <w:noWrap/>
            <w:vAlign w:val="center"/>
            <w:hideMark/>
          </w:tcPr>
          <w:p w14:paraId="5E5CBC0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0.941</w:t>
            </w:r>
          </w:p>
        </w:tc>
        <w:tc>
          <w:tcPr>
            <w:tcW w:w="900" w:type="dxa"/>
            <w:tcBorders>
              <w:top w:val="nil"/>
              <w:left w:val="nil"/>
              <w:bottom w:val="nil"/>
              <w:right w:val="nil"/>
            </w:tcBorders>
            <w:shd w:val="clear" w:color="auto" w:fill="auto"/>
            <w:noWrap/>
            <w:vAlign w:val="center"/>
            <w:hideMark/>
          </w:tcPr>
          <w:p w14:paraId="26A6251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0.984</w:t>
            </w:r>
          </w:p>
        </w:tc>
        <w:tc>
          <w:tcPr>
            <w:tcW w:w="1012" w:type="dxa"/>
            <w:tcBorders>
              <w:top w:val="nil"/>
              <w:left w:val="nil"/>
              <w:bottom w:val="nil"/>
              <w:right w:val="nil"/>
            </w:tcBorders>
            <w:shd w:val="clear" w:color="auto" w:fill="auto"/>
            <w:noWrap/>
            <w:vAlign w:val="center"/>
            <w:hideMark/>
          </w:tcPr>
          <w:p w14:paraId="4EEAE22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0.856</w:t>
            </w:r>
          </w:p>
        </w:tc>
        <w:tc>
          <w:tcPr>
            <w:tcW w:w="744" w:type="dxa"/>
            <w:tcBorders>
              <w:top w:val="nil"/>
              <w:left w:val="nil"/>
              <w:bottom w:val="nil"/>
              <w:right w:val="nil"/>
            </w:tcBorders>
            <w:shd w:val="clear" w:color="auto" w:fill="auto"/>
            <w:noWrap/>
            <w:vAlign w:val="center"/>
            <w:hideMark/>
          </w:tcPr>
          <w:p w14:paraId="23F33F2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689" w:type="dxa"/>
            <w:tcBorders>
              <w:top w:val="nil"/>
              <w:left w:val="nil"/>
              <w:bottom w:val="nil"/>
              <w:right w:val="nil"/>
            </w:tcBorders>
            <w:shd w:val="clear" w:color="auto" w:fill="auto"/>
            <w:noWrap/>
            <w:vAlign w:val="center"/>
            <w:hideMark/>
          </w:tcPr>
          <w:p w14:paraId="45CB53A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45</w:t>
            </w:r>
          </w:p>
        </w:tc>
      </w:tr>
      <w:tr w:rsidR="008F6BB5" w:rsidRPr="00E57F7C" w14:paraId="139F2BE3" w14:textId="77777777" w:rsidTr="000C1E3A">
        <w:trPr>
          <w:trHeight w:val="286"/>
        </w:trPr>
        <w:tc>
          <w:tcPr>
            <w:tcW w:w="1244" w:type="dxa"/>
            <w:tcBorders>
              <w:top w:val="nil"/>
              <w:left w:val="nil"/>
              <w:bottom w:val="nil"/>
              <w:right w:val="nil"/>
            </w:tcBorders>
            <w:shd w:val="clear" w:color="auto" w:fill="auto"/>
            <w:noWrap/>
            <w:vAlign w:val="center"/>
            <w:hideMark/>
          </w:tcPr>
          <w:p w14:paraId="44204F4B"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268EB87B"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4C47FE0E"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nil"/>
              <w:right w:val="nil"/>
            </w:tcBorders>
            <w:shd w:val="clear" w:color="auto" w:fill="auto"/>
            <w:noWrap/>
            <w:vAlign w:val="center"/>
            <w:hideMark/>
          </w:tcPr>
          <w:p w14:paraId="00EA41D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15</w:t>
            </w:r>
          </w:p>
        </w:tc>
        <w:tc>
          <w:tcPr>
            <w:tcW w:w="720" w:type="dxa"/>
            <w:tcBorders>
              <w:top w:val="nil"/>
              <w:left w:val="nil"/>
              <w:bottom w:val="nil"/>
              <w:right w:val="nil"/>
            </w:tcBorders>
            <w:shd w:val="clear" w:color="auto" w:fill="auto"/>
            <w:noWrap/>
            <w:vAlign w:val="center"/>
            <w:hideMark/>
          </w:tcPr>
          <w:p w14:paraId="35ECBE6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440" w:type="dxa"/>
            <w:tcBorders>
              <w:top w:val="nil"/>
              <w:left w:val="nil"/>
              <w:bottom w:val="nil"/>
              <w:right w:val="nil"/>
            </w:tcBorders>
            <w:shd w:val="clear" w:color="auto" w:fill="auto"/>
            <w:noWrap/>
            <w:vAlign w:val="center"/>
            <w:hideMark/>
          </w:tcPr>
          <w:p w14:paraId="565070F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24</w:t>
            </w:r>
          </w:p>
        </w:tc>
        <w:tc>
          <w:tcPr>
            <w:tcW w:w="1090" w:type="dxa"/>
            <w:tcBorders>
              <w:top w:val="nil"/>
              <w:left w:val="nil"/>
              <w:bottom w:val="nil"/>
              <w:right w:val="nil"/>
            </w:tcBorders>
            <w:shd w:val="clear" w:color="auto" w:fill="auto"/>
            <w:noWrap/>
            <w:vAlign w:val="center"/>
            <w:hideMark/>
          </w:tcPr>
          <w:p w14:paraId="6709D3D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0.958</w:t>
            </w:r>
          </w:p>
        </w:tc>
        <w:tc>
          <w:tcPr>
            <w:tcW w:w="900" w:type="dxa"/>
            <w:tcBorders>
              <w:top w:val="nil"/>
              <w:left w:val="nil"/>
              <w:bottom w:val="nil"/>
              <w:right w:val="nil"/>
            </w:tcBorders>
            <w:shd w:val="clear" w:color="auto" w:fill="auto"/>
            <w:noWrap/>
            <w:vAlign w:val="center"/>
            <w:hideMark/>
          </w:tcPr>
          <w:p w14:paraId="7F100C4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0.999</w:t>
            </w:r>
          </w:p>
        </w:tc>
        <w:tc>
          <w:tcPr>
            <w:tcW w:w="1012" w:type="dxa"/>
            <w:tcBorders>
              <w:top w:val="nil"/>
              <w:left w:val="nil"/>
              <w:bottom w:val="nil"/>
              <w:right w:val="nil"/>
            </w:tcBorders>
            <w:shd w:val="clear" w:color="auto" w:fill="auto"/>
            <w:noWrap/>
            <w:vAlign w:val="center"/>
            <w:hideMark/>
          </w:tcPr>
          <w:p w14:paraId="25B5178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0.789</w:t>
            </w:r>
          </w:p>
        </w:tc>
        <w:tc>
          <w:tcPr>
            <w:tcW w:w="744" w:type="dxa"/>
            <w:tcBorders>
              <w:top w:val="nil"/>
              <w:left w:val="nil"/>
              <w:bottom w:val="nil"/>
              <w:right w:val="nil"/>
            </w:tcBorders>
            <w:shd w:val="clear" w:color="auto" w:fill="auto"/>
            <w:noWrap/>
            <w:vAlign w:val="center"/>
            <w:hideMark/>
          </w:tcPr>
          <w:p w14:paraId="2F5568F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89" w:type="dxa"/>
            <w:tcBorders>
              <w:top w:val="nil"/>
              <w:left w:val="nil"/>
              <w:bottom w:val="nil"/>
              <w:right w:val="nil"/>
            </w:tcBorders>
            <w:shd w:val="clear" w:color="auto" w:fill="auto"/>
            <w:noWrap/>
            <w:vAlign w:val="center"/>
            <w:hideMark/>
          </w:tcPr>
          <w:p w14:paraId="7AA7D4E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25</w:t>
            </w:r>
          </w:p>
        </w:tc>
      </w:tr>
      <w:tr w:rsidR="008F6BB5" w:rsidRPr="00E57F7C" w14:paraId="54C2A8FF" w14:textId="77777777" w:rsidTr="000C1E3A">
        <w:trPr>
          <w:trHeight w:val="286"/>
        </w:trPr>
        <w:tc>
          <w:tcPr>
            <w:tcW w:w="1244" w:type="dxa"/>
            <w:tcBorders>
              <w:top w:val="nil"/>
              <w:left w:val="nil"/>
              <w:bottom w:val="nil"/>
              <w:right w:val="nil"/>
            </w:tcBorders>
            <w:shd w:val="clear" w:color="auto" w:fill="auto"/>
            <w:noWrap/>
            <w:vAlign w:val="center"/>
            <w:hideMark/>
          </w:tcPr>
          <w:p w14:paraId="5C635D15"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6AF6E29E"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1C60A822"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431EE70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37</w:t>
            </w:r>
          </w:p>
        </w:tc>
        <w:tc>
          <w:tcPr>
            <w:tcW w:w="720" w:type="dxa"/>
            <w:tcBorders>
              <w:top w:val="nil"/>
              <w:left w:val="nil"/>
              <w:bottom w:val="nil"/>
              <w:right w:val="nil"/>
            </w:tcBorders>
            <w:shd w:val="clear" w:color="auto" w:fill="auto"/>
            <w:noWrap/>
            <w:vAlign w:val="center"/>
            <w:hideMark/>
          </w:tcPr>
          <w:p w14:paraId="13911C9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440" w:type="dxa"/>
            <w:tcBorders>
              <w:top w:val="nil"/>
              <w:left w:val="nil"/>
              <w:bottom w:val="nil"/>
              <w:right w:val="nil"/>
            </w:tcBorders>
            <w:shd w:val="clear" w:color="auto" w:fill="auto"/>
            <w:noWrap/>
            <w:vAlign w:val="center"/>
            <w:hideMark/>
          </w:tcPr>
          <w:p w14:paraId="4102465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46</w:t>
            </w:r>
          </w:p>
        </w:tc>
        <w:tc>
          <w:tcPr>
            <w:tcW w:w="1090" w:type="dxa"/>
            <w:tcBorders>
              <w:top w:val="nil"/>
              <w:left w:val="nil"/>
              <w:bottom w:val="nil"/>
              <w:right w:val="nil"/>
            </w:tcBorders>
            <w:shd w:val="clear" w:color="auto" w:fill="auto"/>
            <w:noWrap/>
            <w:vAlign w:val="center"/>
            <w:hideMark/>
          </w:tcPr>
          <w:p w14:paraId="0F5132A7"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0.961</w:t>
            </w:r>
          </w:p>
        </w:tc>
        <w:tc>
          <w:tcPr>
            <w:tcW w:w="900" w:type="dxa"/>
            <w:tcBorders>
              <w:top w:val="nil"/>
              <w:left w:val="nil"/>
              <w:bottom w:val="nil"/>
              <w:right w:val="nil"/>
            </w:tcBorders>
            <w:shd w:val="clear" w:color="auto" w:fill="auto"/>
            <w:noWrap/>
            <w:vAlign w:val="center"/>
            <w:hideMark/>
          </w:tcPr>
          <w:p w14:paraId="3910E93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0.992</w:t>
            </w:r>
          </w:p>
        </w:tc>
        <w:tc>
          <w:tcPr>
            <w:tcW w:w="1012" w:type="dxa"/>
            <w:tcBorders>
              <w:top w:val="nil"/>
              <w:left w:val="nil"/>
              <w:bottom w:val="nil"/>
              <w:right w:val="nil"/>
            </w:tcBorders>
            <w:shd w:val="clear" w:color="auto" w:fill="auto"/>
            <w:noWrap/>
            <w:vAlign w:val="center"/>
            <w:hideMark/>
          </w:tcPr>
          <w:p w14:paraId="58D0A85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0.89</w:t>
            </w:r>
          </w:p>
        </w:tc>
        <w:tc>
          <w:tcPr>
            <w:tcW w:w="744" w:type="dxa"/>
            <w:tcBorders>
              <w:top w:val="nil"/>
              <w:left w:val="nil"/>
              <w:bottom w:val="nil"/>
              <w:right w:val="nil"/>
            </w:tcBorders>
            <w:shd w:val="clear" w:color="auto" w:fill="auto"/>
            <w:noWrap/>
            <w:vAlign w:val="center"/>
            <w:hideMark/>
          </w:tcPr>
          <w:p w14:paraId="57D61F7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689" w:type="dxa"/>
            <w:tcBorders>
              <w:top w:val="nil"/>
              <w:left w:val="nil"/>
              <w:bottom w:val="nil"/>
              <w:right w:val="nil"/>
            </w:tcBorders>
            <w:shd w:val="clear" w:color="auto" w:fill="auto"/>
            <w:noWrap/>
            <w:vAlign w:val="center"/>
            <w:hideMark/>
          </w:tcPr>
          <w:p w14:paraId="4C82E61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48</w:t>
            </w:r>
          </w:p>
        </w:tc>
      </w:tr>
      <w:tr w:rsidR="008F6BB5" w:rsidRPr="00E57F7C" w14:paraId="6A8058A5" w14:textId="77777777" w:rsidTr="000C1E3A">
        <w:trPr>
          <w:trHeight w:val="286"/>
        </w:trPr>
        <w:tc>
          <w:tcPr>
            <w:tcW w:w="1244" w:type="dxa"/>
            <w:tcBorders>
              <w:top w:val="nil"/>
              <w:left w:val="nil"/>
              <w:bottom w:val="nil"/>
              <w:right w:val="nil"/>
            </w:tcBorders>
            <w:shd w:val="clear" w:color="auto" w:fill="auto"/>
            <w:noWrap/>
            <w:vAlign w:val="center"/>
            <w:hideMark/>
          </w:tcPr>
          <w:p w14:paraId="4ADA1CE5"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2C936A5D"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2017</w:t>
            </w:r>
          </w:p>
        </w:tc>
        <w:tc>
          <w:tcPr>
            <w:tcW w:w="850" w:type="dxa"/>
            <w:tcBorders>
              <w:top w:val="nil"/>
              <w:left w:val="nil"/>
              <w:bottom w:val="nil"/>
              <w:right w:val="nil"/>
            </w:tcBorders>
            <w:shd w:val="clear" w:color="auto" w:fill="auto"/>
            <w:noWrap/>
            <w:vAlign w:val="center"/>
            <w:hideMark/>
          </w:tcPr>
          <w:p w14:paraId="2E643E37"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nil"/>
              <w:right w:val="nil"/>
            </w:tcBorders>
            <w:shd w:val="clear" w:color="auto" w:fill="auto"/>
            <w:noWrap/>
            <w:vAlign w:val="center"/>
            <w:hideMark/>
          </w:tcPr>
          <w:p w14:paraId="56B381F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16</w:t>
            </w:r>
          </w:p>
        </w:tc>
        <w:tc>
          <w:tcPr>
            <w:tcW w:w="720" w:type="dxa"/>
            <w:tcBorders>
              <w:top w:val="nil"/>
              <w:left w:val="nil"/>
              <w:bottom w:val="nil"/>
              <w:right w:val="nil"/>
            </w:tcBorders>
            <w:shd w:val="clear" w:color="auto" w:fill="auto"/>
            <w:noWrap/>
            <w:vAlign w:val="center"/>
            <w:hideMark/>
          </w:tcPr>
          <w:p w14:paraId="3F8D031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center"/>
            <w:hideMark/>
          </w:tcPr>
          <w:p w14:paraId="1FBBA16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20</w:t>
            </w:r>
          </w:p>
        </w:tc>
        <w:tc>
          <w:tcPr>
            <w:tcW w:w="1090" w:type="dxa"/>
            <w:tcBorders>
              <w:top w:val="nil"/>
              <w:left w:val="nil"/>
              <w:bottom w:val="nil"/>
              <w:right w:val="nil"/>
            </w:tcBorders>
            <w:shd w:val="clear" w:color="auto" w:fill="auto"/>
            <w:noWrap/>
            <w:vAlign w:val="center"/>
            <w:hideMark/>
          </w:tcPr>
          <w:p w14:paraId="7C2CD54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0.951</w:t>
            </w:r>
          </w:p>
        </w:tc>
        <w:tc>
          <w:tcPr>
            <w:tcW w:w="900" w:type="dxa"/>
            <w:tcBorders>
              <w:top w:val="nil"/>
              <w:left w:val="nil"/>
              <w:bottom w:val="nil"/>
              <w:right w:val="nil"/>
            </w:tcBorders>
            <w:shd w:val="clear" w:color="auto" w:fill="auto"/>
            <w:noWrap/>
            <w:vAlign w:val="center"/>
            <w:hideMark/>
          </w:tcPr>
          <w:p w14:paraId="5EFEAFE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0.994</w:t>
            </w:r>
          </w:p>
        </w:tc>
        <w:tc>
          <w:tcPr>
            <w:tcW w:w="1012" w:type="dxa"/>
            <w:tcBorders>
              <w:top w:val="nil"/>
              <w:left w:val="nil"/>
              <w:bottom w:val="nil"/>
              <w:right w:val="nil"/>
            </w:tcBorders>
            <w:shd w:val="clear" w:color="auto" w:fill="auto"/>
            <w:noWrap/>
            <w:vAlign w:val="center"/>
            <w:hideMark/>
          </w:tcPr>
          <w:p w14:paraId="6BAE0F4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0.835</w:t>
            </w:r>
          </w:p>
        </w:tc>
        <w:tc>
          <w:tcPr>
            <w:tcW w:w="744" w:type="dxa"/>
            <w:tcBorders>
              <w:top w:val="nil"/>
              <w:left w:val="nil"/>
              <w:bottom w:val="nil"/>
              <w:right w:val="nil"/>
            </w:tcBorders>
            <w:shd w:val="clear" w:color="auto" w:fill="auto"/>
            <w:noWrap/>
            <w:vAlign w:val="center"/>
            <w:hideMark/>
          </w:tcPr>
          <w:p w14:paraId="0F8DB82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89" w:type="dxa"/>
            <w:tcBorders>
              <w:top w:val="nil"/>
              <w:left w:val="nil"/>
              <w:bottom w:val="nil"/>
              <w:right w:val="nil"/>
            </w:tcBorders>
            <w:shd w:val="clear" w:color="auto" w:fill="auto"/>
            <w:noWrap/>
            <w:vAlign w:val="center"/>
            <w:hideMark/>
          </w:tcPr>
          <w:p w14:paraId="4ADF1047"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21</w:t>
            </w:r>
          </w:p>
        </w:tc>
      </w:tr>
      <w:tr w:rsidR="008F6BB5" w:rsidRPr="00E57F7C" w14:paraId="6F0C1FF1" w14:textId="77777777" w:rsidTr="000C1E3A">
        <w:trPr>
          <w:trHeight w:val="286"/>
        </w:trPr>
        <w:tc>
          <w:tcPr>
            <w:tcW w:w="1244" w:type="dxa"/>
            <w:tcBorders>
              <w:top w:val="nil"/>
              <w:left w:val="nil"/>
              <w:bottom w:val="nil"/>
              <w:right w:val="nil"/>
            </w:tcBorders>
            <w:shd w:val="clear" w:color="auto" w:fill="auto"/>
            <w:noWrap/>
            <w:vAlign w:val="center"/>
            <w:hideMark/>
          </w:tcPr>
          <w:p w14:paraId="58D59E83"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bottom"/>
            <w:hideMark/>
          </w:tcPr>
          <w:p w14:paraId="162EE900"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vAlign w:val="bottom"/>
            <w:hideMark/>
          </w:tcPr>
          <w:p w14:paraId="20AD5D93"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14:paraId="35EB893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27FB373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B8293C5"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14:paraId="0B6BD565"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2E63BA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158BB68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44" w:type="dxa"/>
            <w:tcBorders>
              <w:top w:val="nil"/>
              <w:left w:val="nil"/>
              <w:bottom w:val="nil"/>
              <w:right w:val="nil"/>
            </w:tcBorders>
            <w:shd w:val="clear" w:color="auto" w:fill="auto"/>
            <w:noWrap/>
            <w:vAlign w:val="center"/>
            <w:hideMark/>
          </w:tcPr>
          <w:p w14:paraId="2BE66E1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689" w:type="dxa"/>
            <w:tcBorders>
              <w:top w:val="nil"/>
              <w:left w:val="nil"/>
              <w:bottom w:val="nil"/>
              <w:right w:val="nil"/>
            </w:tcBorders>
            <w:shd w:val="clear" w:color="auto" w:fill="auto"/>
            <w:noWrap/>
            <w:vAlign w:val="bottom"/>
            <w:hideMark/>
          </w:tcPr>
          <w:p w14:paraId="4219B39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4E0994C2" w14:textId="77777777" w:rsidTr="000C1E3A">
        <w:trPr>
          <w:trHeight w:val="286"/>
        </w:trPr>
        <w:tc>
          <w:tcPr>
            <w:tcW w:w="1244" w:type="dxa"/>
            <w:tcBorders>
              <w:top w:val="nil"/>
              <w:left w:val="nil"/>
              <w:bottom w:val="nil"/>
              <w:right w:val="nil"/>
            </w:tcBorders>
            <w:shd w:val="clear" w:color="auto" w:fill="auto"/>
            <w:noWrap/>
            <w:vAlign w:val="center"/>
            <w:hideMark/>
          </w:tcPr>
          <w:p w14:paraId="3F324A33"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Okanogan</w:t>
            </w:r>
          </w:p>
        </w:tc>
        <w:tc>
          <w:tcPr>
            <w:tcW w:w="663" w:type="dxa"/>
            <w:tcBorders>
              <w:top w:val="nil"/>
              <w:left w:val="nil"/>
              <w:bottom w:val="nil"/>
              <w:right w:val="nil"/>
            </w:tcBorders>
            <w:shd w:val="clear" w:color="auto" w:fill="auto"/>
            <w:noWrap/>
            <w:vAlign w:val="center"/>
            <w:hideMark/>
          </w:tcPr>
          <w:p w14:paraId="075564DE"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2015</w:t>
            </w:r>
          </w:p>
        </w:tc>
        <w:tc>
          <w:tcPr>
            <w:tcW w:w="850" w:type="dxa"/>
            <w:tcBorders>
              <w:top w:val="nil"/>
              <w:left w:val="nil"/>
              <w:bottom w:val="nil"/>
              <w:right w:val="nil"/>
            </w:tcBorders>
            <w:shd w:val="clear" w:color="auto" w:fill="auto"/>
            <w:noWrap/>
            <w:vAlign w:val="center"/>
            <w:hideMark/>
          </w:tcPr>
          <w:p w14:paraId="720B400F"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34A56E1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19</w:t>
            </w:r>
          </w:p>
        </w:tc>
        <w:tc>
          <w:tcPr>
            <w:tcW w:w="720" w:type="dxa"/>
            <w:tcBorders>
              <w:top w:val="nil"/>
              <w:left w:val="nil"/>
              <w:bottom w:val="nil"/>
              <w:right w:val="nil"/>
            </w:tcBorders>
            <w:shd w:val="clear" w:color="auto" w:fill="auto"/>
            <w:noWrap/>
            <w:vAlign w:val="center"/>
            <w:hideMark/>
          </w:tcPr>
          <w:p w14:paraId="497E59A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440" w:type="dxa"/>
            <w:tcBorders>
              <w:top w:val="nil"/>
              <w:left w:val="nil"/>
              <w:bottom w:val="nil"/>
              <w:right w:val="nil"/>
            </w:tcBorders>
            <w:shd w:val="clear" w:color="auto" w:fill="auto"/>
            <w:noWrap/>
            <w:vAlign w:val="center"/>
            <w:hideMark/>
          </w:tcPr>
          <w:p w14:paraId="0F43277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28</w:t>
            </w:r>
          </w:p>
        </w:tc>
        <w:tc>
          <w:tcPr>
            <w:tcW w:w="1090" w:type="dxa"/>
            <w:tcBorders>
              <w:top w:val="nil"/>
              <w:left w:val="nil"/>
              <w:bottom w:val="nil"/>
              <w:right w:val="nil"/>
            </w:tcBorders>
            <w:shd w:val="clear" w:color="auto" w:fill="auto"/>
            <w:noWrap/>
            <w:vAlign w:val="center"/>
            <w:hideMark/>
          </w:tcPr>
          <w:p w14:paraId="1E4D4C4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0.857</w:t>
            </w:r>
          </w:p>
        </w:tc>
        <w:tc>
          <w:tcPr>
            <w:tcW w:w="900" w:type="dxa"/>
            <w:tcBorders>
              <w:top w:val="nil"/>
              <w:left w:val="nil"/>
              <w:bottom w:val="nil"/>
              <w:right w:val="nil"/>
            </w:tcBorders>
            <w:shd w:val="clear" w:color="auto" w:fill="auto"/>
            <w:noWrap/>
            <w:vAlign w:val="center"/>
            <w:hideMark/>
          </w:tcPr>
          <w:p w14:paraId="16752AE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0.97</w:t>
            </w:r>
          </w:p>
        </w:tc>
        <w:tc>
          <w:tcPr>
            <w:tcW w:w="1012" w:type="dxa"/>
            <w:tcBorders>
              <w:top w:val="nil"/>
              <w:left w:val="nil"/>
              <w:bottom w:val="nil"/>
              <w:right w:val="nil"/>
            </w:tcBorders>
            <w:shd w:val="clear" w:color="auto" w:fill="auto"/>
            <w:noWrap/>
            <w:vAlign w:val="center"/>
            <w:hideMark/>
          </w:tcPr>
          <w:p w14:paraId="27FB75E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0.637</w:t>
            </w:r>
          </w:p>
        </w:tc>
        <w:tc>
          <w:tcPr>
            <w:tcW w:w="744" w:type="dxa"/>
            <w:tcBorders>
              <w:top w:val="nil"/>
              <w:left w:val="nil"/>
              <w:bottom w:val="nil"/>
              <w:right w:val="nil"/>
            </w:tcBorders>
            <w:shd w:val="clear" w:color="auto" w:fill="auto"/>
            <w:noWrap/>
            <w:vAlign w:val="center"/>
            <w:hideMark/>
          </w:tcPr>
          <w:p w14:paraId="74E5CE5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5</w:t>
            </w:r>
          </w:p>
        </w:tc>
        <w:tc>
          <w:tcPr>
            <w:tcW w:w="689" w:type="dxa"/>
            <w:tcBorders>
              <w:top w:val="nil"/>
              <w:left w:val="nil"/>
              <w:bottom w:val="nil"/>
              <w:right w:val="nil"/>
            </w:tcBorders>
            <w:shd w:val="clear" w:color="auto" w:fill="auto"/>
            <w:noWrap/>
            <w:vAlign w:val="center"/>
            <w:hideMark/>
          </w:tcPr>
          <w:p w14:paraId="2F28DF4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33</w:t>
            </w:r>
          </w:p>
        </w:tc>
      </w:tr>
      <w:tr w:rsidR="008F6BB5" w:rsidRPr="00E57F7C" w14:paraId="66B92633" w14:textId="77777777" w:rsidTr="000C1E3A">
        <w:trPr>
          <w:trHeight w:val="286"/>
        </w:trPr>
        <w:tc>
          <w:tcPr>
            <w:tcW w:w="1244" w:type="dxa"/>
            <w:tcBorders>
              <w:top w:val="nil"/>
              <w:left w:val="nil"/>
              <w:bottom w:val="nil"/>
              <w:right w:val="nil"/>
            </w:tcBorders>
            <w:shd w:val="clear" w:color="auto" w:fill="auto"/>
            <w:noWrap/>
            <w:vAlign w:val="center"/>
            <w:hideMark/>
          </w:tcPr>
          <w:p w14:paraId="609CAFA4"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760B0642"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1FFC1075"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nil"/>
              <w:right w:val="nil"/>
            </w:tcBorders>
            <w:shd w:val="clear" w:color="auto" w:fill="auto"/>
            <w:noWrap/>
            <w:vAlign w:val="center"/>
            <w:hideMark/>
          </w:tcPr>
          <w:p w14:paraId="2410235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10</w:t>
            </w:r>
          </w:p>
        </w:tc>
        <w:tc>
          <w:tcPr>
            <w:tcW w:w="720" w:type="dxa"/>
            <w:tcBorders>
              <w:top w:val="nil"/>
              <w:left w:val="nil"/>
              <w:bottom w:val="nil"/>
              <w:right w:val="nil"/>
            </w:tcBorders>
            <w:shd w:val="clear" w:color="auto" w:fill="auto"/>
            <w:noWrap/>
            <w:vAlign w:val="center"/>
            <w:hideMark/>
          </w:tcPr>
          <w:p w14:paraId="1A29458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440" w:type="dxa"/>
            <w:tcBorders>
              <w:top w:val="nil"/>
              <w:left w:val="nil"/>
              <w:bottom w:val="nil"/>
              <w:right w:val="nil"/>
            </w:tcBorders>
            <w:shd w:val="clear" w:color="auto" w:fill="auto"/>
            <w:noWrap/>
            <w:vAlign w:val="center"/>
            <w:hideMark/>
          </w:tcPr>
          <w:p w14:paraId="3C5C51D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16</w:t>
            </w:r>
          </w:p>
        </w:tc>
        <w:tc>
          <w:tcPr>
            <w:tcW w:w="1090" w:type="dxa"/>
            <w:tcBorders>
              <w:top w:val="nil"/>
              <w:left w:val="nil"/>
              <w:bottom w:val="nil"/>
              <w:right w:val="nil"/>
            </w:tcBorders>
            <w:shd w:val="clear" w:color="auto" w:fill="auto"/>
            <w:noWrap/>
            <w:vAlign w:val="center"/>
            <w:hideMark/>
          </w:tcPr>
          <w:p w14:paraId="3CBC4EC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0.696</w:t>
            </w:r>
          </w:p>
        </w:tc>
        <w:tc>
          <w:tcPr>
            <w:tcW w:w="900" w:type="dxa"/>
            <w:tcBorders>
              <w:top w:val="nil"/>
              <w:left w:val="nil"/>
              <w:bottom w:val="nil"/>
              <w:right w:val="nil"/>
            </w:tcBorders>
            <w:shd w:val="clear" w:color="auto" w:fill="auto"/>
            <w:noWrap/>
            <w:vAlign w:val="center"/>
            <w:hideMark/>
          </w:tcPr>
          <w:p w14:paraId="1F268EB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0.868</w:t>
            </w:r>
          </w:p>
        </w:tc>
        <w:tc>
          <w:tcPr>
            <w:tcW w:w="1012" w:type="dxa"/>
            <w:tcBorders>
              <w:top w:val="nil"/>
              <w:left w:val="nil"/>
              <w:bottom w:val="nil"/>
              <w:right w:val="nil"/>
            </w:tcBorders>
            <w:shd w:val="clear" w:color="auto" w:fill="auto"/>
            <w:noWrap/>
            <w:vAlign w:val="center"/>
            <w:hideMark/>
          </w:tcPr>
          <w:p w14:paraId="253EEB3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0.471</w:t>
            </w:r>
          </w:p>
        </w:tc>
        <w:tc>
          <w:tcPr>
            <w:tcW w:w="744" w:type="dxa"/>
            <w:tcBorders>
              <w:top w:val="nil"/>
              <w:left w:val="nil"/>
              <w:bottom w:val="nil"/>
              <w:right w:val="nil"/>
            </w:tcBorders>
            <w:shd w:val="clear" w:color="auto" w:fill="auto"/>
            <w:noWrap/>
            <w:vAlign w:val="center"/>
            <w:hideMark/>
          </w:tcPr>
          <w:p w14:paraId="79D153F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689" w:type="dxa"/>
            <w:tcBorders>
              <w:top w:val="nil"/>
              <w:left w:val="nil"/>
              <w:bottom w:val="nil"/>
              <w:right w:val="nil"/>
            </w:tcBorders>
            <w:shd w:val="clear" w:color="auto" w:fill="auto"/>
            <w:noWrap/>
            <w:vAlign w:val="center"/>
            <w:hideMark/>
          </w:tcPr>
          <w:p w14:paraId="6E8E5E0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23</w:t>
            </w:r>
          </w:p>
        </w:tc>
      </w:tr>
      <w:tr w:rsidR="008F6BB5" w:rsidRPr="00E57F7C" w14:paraId="13B74B1E" w14:textId="77777777" w:rsidTr="000C1E3A">
        <w:trPr>
          <w:trHeight w:val="286"/>
        </w:trPr>
        <w:tc>
          <w:tcPr>
            <w:tcW w:w="1244" w:type="dxa"/>
            <w:tcBorders>
              <w:top w:val="nil"/>
              <w:left w:val="nil"/>
              <w:bottom w:val="nil"/>
              <w:right w:val="nil"/>
            </w:tcBorders>
            <w:shd w:val="clear" w:color="auto" w:fill="auto"/>
            <w:noWrap/>
            <w:vAlign w:val="center"/>
            <w:hideMark/>
          </w:tcPr>
          <w:p w14:paraId="67FB6AA3"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3336CF93"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58C60481"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3FA7BB5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28</w:t>
            </w:r>
          </w:p>
        </w:tc>
        <w:tc>
          <w:tcPr>
            <w:tcW w:w="720" w:type="dxa"/>
            <w:tcBorders>
              <w:top w:val="nil"/>
              <w:left w:val="nil"/>
              <w:bottom w:val="nil"/>
              <w:right w:val="nil"/>
            </w:tcBorders>
            <w:shd w:val="clear" w:color="auto" w:fill="auto"/>
            <w:noWrap/>
            <w:vAlign w:val="center"/>
            <w:hideMark/>
          </w:tcPr>
          <w:p w14:paraId="20CB5A8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center"/>
            <w:hideMark/>
          </w:tcPr>
          <w:p w14:paraId="345C463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32</w:t>
            </w:r>
          </w:p>
        </w:tc>
        <w:tc>
          <w:tcPr>
            <w:tcW w:w="1090" w:type="dxa"/>
            <w:tcBorders>
              <w:top w:val="nil"/>
              <w:left w:val="nil"/>
              <w:bottom w:val="nil"/>
              <w:right w:val="nil"/>
            </w:tcBorders>
            <w:shd w:val="clear" w:color="auto" w:fill="auto"/>
            <w:noWrap/>
            <w:vAlign w:val="center"/>
            <w:hideMark/>
          </w:tcPr>
          <w:p w14:paraId="52FF1BD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0.706</w:t>
            </w:r>
          </w:p>
        </w:tc>
        <w:tc>
          <w:tcPr>
            <w:tcW w:w="900" w:type="dxa"/>
            <w:tcBorders>
              <w:top w:val="nil"/>
              <w:left w:val="nil"/>
              <w:bottom w:val="nil"/>
              <w:right w:val="nil"/>
            </w:tcBorders>
            <w:shd w:val="clear" w:color="auto" w:fill="auto"/>
            <w:noWrap/>
            <w:vAlign w:val="center"/>
            <w:hideMark/>
          </w:tcPr>
          <w:p w14:paraId="1FDB580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0.849</w:t>
            </w:r>
          </w:p>
        </w:tc>
        <w:tc>
          <w:tcPr>
            <w:tcW w:w="1012" w:type="dxa"/>
            <w:tcBorders>
              <w:top w:val="nil"/>
              <w:left w:val="nil"/>
              <w:bottom w:val="nil"/>
              <w:right w:val="nil"/>
            </w:tcBorders>
            <w:shd w:val="clear" w:color="auto" w:fill="auto"/>
            <w:noWrap/>
            <w:vAlign w:val="center"/>
            <w:hideMark/>
          </w:tcPr>
          <w:p w14:paraId="3CCDC1D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0.525</w:t>
            </w:r>
          </w:p>
        </w:tc>
        <w:tc>
          <w:tcPr>
            <w:tcW w:w="744" w:type="dxa"/>
            <w:tcBorders>
              <w:top w:val="nil"/>
              <w:left w:val="nil"/>
              <w:bottom w:val="nil"/>
              <w:right w:val="nil"/>
            </w:tcBorders>
            <w:shd w:val="clear" w:color="auto" w:fill="auto"/>
            <w:noWrap/>
            <w:vAlign w:val="center"/>
            <w:hideMark/>
          </w:tcPr>
          <w:p w14:paraId="3C931EA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14</w:t>
            </w:r>
          </w:p>
        </w:tc>
        <w:tc>
          <w:tcPr>
            <w:tcW w:w="689" w:type="dxa"/>
            <w:tcBorders>
              <w:top w:val="nil"/>
              <w:left w:val="nil"/>
              <w:bottom w:val="nil"/>
              <w:right w:val="nil"/>
            </w:tcBorders>
            <w:shd w:val="clear" w:color="auto" w:fill="auto"/>
            <w:noWrap/>
            <w:vAlign w:val="center"/>
            <w:hideMark/>
          </w:tcPr>
          <w:p w14:paraId="730B4DD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46</w:t>
            </w:r>
          </w:p>
        </w:tc>
      </w:tr>
      <w:tr w:rsidR="008F6BB5" w:rsidRPr="00E57F7C" w14:paraId="3D557C44" w14:textId="77777777" w:rsidTr="000C1E3A">
        <w:trPr>
          <w:trHeight w:val="286"/>
        </w:trPr>
        <w:tc>
          <w:tcPr>
            <w:tcW w:w="1244" w:type="dxa"/>
            <w:tcBorders>
              <w:top w:val="nil"/>
              <w:left w:val="nil"/>
              <w:bottom w:val="nil"/>
              <w:right w:val="nil"/>
            </w:tcBorders>
            <w:shd w:val="clear" w:color="auto" w:fill="auto"/>
            <w:noWrap/>
            <w:vAlign w:val="center"/>
            <w:hideMark/>
          </w:tcPr>
          <w:p w14:paraId="79C96EF9"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3FB345B0"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2017</w:t>
            </w:r>
          </w:p>
        </w:tc>
        <w:tc>
          <w:tcPr>
            <w:tcW w:w="850" w:type="dxa"/>
            <w:tcBorders>
              <w:top w:val="nil"/>
              <w:left w:val="nil"/>
              <w:bottom w:val="nil"/>
              <w:right w:val="nil"/>
            </w:tcBorders>
            <w:shd w:val="clear" w:color="auto" w:fill="auto"/>
            <w:noWrap/>
            <w:vAlign w:val="center"/>
            <w:hideMark/>
          </w:tcPr>
          <w:p w14:paraId="5B8534E5"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nil"/>
              <w:right w:val="nil"/>
            </w:tcBorders>
            <w:shd w:val="clear" w:color="auto" w:fill="auto"/>
            <w:noWrap/>
            <w:vAlign w:val="center"/>
            <w:hideMark/>
          </w:tcPr>
          <w:p w14:paraId="204B2BB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center"/>
            <w:hideMark/>
          </w:tcPr>
          <w:p w14:paraId="7ED9660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440" w:type="dxa"/>
            <w:tcBorders>
              <w:top w:val="nil"/>
              <w:left w:val="nil"/>
              <w:bottom w:val="nil"/>
              <w:right w:val="nil"/>
            </w:tcBorders>
            <w:shd w:val="clear" w:color="auto" w:fill="auto"/>
            <w:noWrap/>
            <w:vAlign w:val="center"/>
            <w:hideMark/>
          </w:tcPr>
          <w:p w14:paraId="752CAE47"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1090" w:type="dxa"/>
            <w:tcBorders>
              <w:top w:val="nil"/>
              <w:left w:val="nil"/>
              <w:bottom w:val="nil"/>
              <w:right w:val="nil"/>
            </w:tcBorders>
            <w:shd w:val="clear" w:color="auto" w:fill="auto"/>
            <w:noWrap/>
            <w:vAlign w:val="center"/>
            <w:hideMark/>
          </w:tcPr>
          <w:p w14:paraId="4E26C46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0.947</w:t>
            </w:r>
          </w:p>
        </w:tc>
        <w:tc>
          <w:tcPr>
            <w:tcW w:w="900" w:type="dxa"/>
            <w:tcBorders>
              <w:top w:val="nil"/>
              <w:left w:val="nil"/>
              <w:bottom w:val="nil"/>
              <w:right w:val="nil"/>
            </w:tcBorders>
            <w:shd w:val="clear" w:color="auto" w:fill="auto"/>
            <w:noWrap/>
            <w:vAlign w:val="center"/>
            <w:hideMark/>
          </w:tcPr>
          <w:p w14:paraId="404A02A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0.999</w:t>
            </w:r>
          </w:p>
        </w:tc>
        <w:tc>
          <w:tcPr>
            <w:tcW w:w="1012" w:type="dxa"/>
            <w:tcBorders>
              <w:top w:val="nil"/>
              <w:left w:val="nil"/>
              <w:bottom w:val="nil"/>
              <w:right w:val="nil"/>
            </w:tcBorders>
            <w:shd w:val="clear" w:color="auto" w:fill="auto"/>
            <w:noWrap/>
            <w:vAlign w:val="center"/>
            <w:hideMark/>
          </w:tcPr>
          <w:p w14:paraId="7253B87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0.74</w:t>
            </w:r>
          </w:p>
        </w:tc>
        <w:tc>
          <w:tcPr>
            <w:tcW w:w="744" w:type="dxa"/>
            <w:tcBorders>
              <w:top w:val="nil"/>
              <w:left w:val="nil"/>
              <w:bottom w:val="nil"/>
              <w:right w:val="nil"/>
            </w:tcBorders>
            <w:shd w:val="clear" w:color="auto" w:fill="auto"/>
            <w:noWrap/>
            <w:vAlign w:val="center"/>
            <w:hideMark/>
          </w:tcPr>
          <w:p w14:paraId="10D7E51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689" w:type="dxa"/>
            <w:tcBorders>
              <w:top w:val="nil"/>
              <w:left w:val="nil"/>
              <w:bottom w:val="nil"/>
              <w:right w:val="nil"/>
            </w:tcBorders>
            <w:shd w:val="clear" w:color="auto" w:fill="auto"/>
            <w:noWrap/>
            <w:vAlign w:val="center"/>
            <w:hideMark/>
          </w:tcPr>
          <w:p w14:paraId="457BE6E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r>
      <w:tr w:rsidR="008F6BB5" w:rsidRPr="00E57F7C" w14:paraId="3F1DDF2D" w14:textId="77777777" w:rsidTr="000C1E3A">
        <w:trPr>
          <w:trHeight w:val="286"/>
        </w:trPr>
        <w:tc>
          <w:tcPr>
            <w:tcW w:w="1244" w:type="dxa"/>
            <w:tcBorders>
              <w:top w:val="nil"/>
              <w:left w:val="nil"/>
              <w:bottom w:val="nil"/>
              <w:right w:val="nil"/>
            </w:tcBorders>
            <w:shd w:val="clear" w:color="auto" w:fill="auto"/>
            <w:noWrap/>
            <w:vAlign w:val="center"/>
            <w:hideMark/>
          </w:tcPr>
          <w:p w14:paraId="138D0277"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bottom"/>
            <w:hideMark/>
          </w:tcPr>
          <w:p w14:paraId="23A446D4"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vAlign w:val="bottom"/>
            <w:hideMark/>
          </w:tcPr>
          <w:p w14:paraId="703E044F"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573" w:type="dxa"/>
            <w:tcBorders>
              <w:top w:val="nil"/>
              <w:left w:val="nil"/>
              <w:bottom w:val="nil"/>
              <w:right w:val="nil"/>
            </w:tcBorders>
            <w:shd w:val="clear" w:color="auto" w:fill="auto"/>
            <w:noWrap/>
            <w:vAlign w:val="bottom"/>
            <w:hideMark/>
          </w:tcPr>
          <w:p w14:paraId="16384DF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09142C4B"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hideMark/>
          </w:tcPr>
          <w:p w14:paraId="65F3DCC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1090" w:type="dxa"/>
            <w:tcBorders>
              <w:top w:val="nil"/>
              <w:left w:val="nil"/>
              <w:bottom w:val="nil"/>
              <w:right w:val="nil"/>
            </w:tcBorders>
            <w:shd w:val="clear" w:color="auto" w:fill="auto"/>
            <w:noWrap/>
            <w:vAlign w:val="bottom"/>
            <w:hideMark/>
          </w:tcPr>
          <w:p w14:paraId="5769026D"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28EE46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1012" w:type="dxa"/>
            <w:tcBorders>
              <w:top w:val="nil"/>
              <w:left w:val="nil"/>
              <w:bottom w:val="nil"/>
              <w:right w:val="nil"/>
            </w:tcBorders>
            <w:shd w:val="clear" w:color="auto" w:fill="auto"/>
            <w:noWrap/>
            <w:vAlign w:val="bottom"/>
            <w:hideMark/>
          </w:tcPr>
          <w:p w14:paraId="6EDDA806"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44" w:type="dxa"/>
            <w:tcBorders>
              <w:top w:val="nil"/>
              <w:left w:val="nil"/>
              <w:bottom w:val="nil"/>
              <w:right w:val="nil"/>
            </w:tcBorders>
            <w:shd w:val="clear" w:color="auto" w:fill="auto"/>
            <w:noWrap/>
            <w:vAlign w:val="center"/>
            <w:hideMark/>
          </w:tcPr>
          <w:p w14:paraId="4883CF36"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689" w:type="dxa"/>
            <w:tcBorders>
              <w:top w:val="nil"/>
              <w:left w:val="nil"/>
              <w:bottom w:val="nil"/>
              <w:right w:val="nil"/>
            </w:tcBorders>
            <w:shd w:val="clear" w:color="auto" w:fill="auto"/>
            <w:noWrap/>
            <w:vAlign w:val="bottom"/>
            <w:hideMark/>
          </w:tcPr>
          <w:p w14:paraId="03B12D2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2D527283" w14:textId="77777777" w:rsidTr="000C1E3A">
        <w:trPr>
          <w:trHeight w:val="286"/>
        </w:trPr>
        <w:tc>
          <w:tcPr>
            <w:tcW w:w="1244" w:type="dxa"/>
            <w:tcBorders>
              <w:top w:val="nil"/>
              <w:left w:val="nil"/>
              <w:bottom w:val="nil"/>
              <w:right w:val="nil"/>
            </w:tcBorders>
            <w:shd w:val="clear" w:color="auto" w:fill="auto"/>
            <w:noWrap/>
            <w:vAlign w:val="center"/>
            <w:hideMark/>
          </w:tcPr>
          <w:p w14:paraId="7807890D"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Wenatchee</w:t>
            </w:r>
          </w:p>
        </w:tc>
        <w:tc>
          <w:tcPr>
            <w:tcW w:w="663" w:type="dxa"/>
            <w:tcBorders>
              <w:top w:val="nil"/>
              <w:left w:val="nil"/>
              <w:bottom w:val="nil"/>
              <w:right w:val="nil"/>
            </w:tcBorders>
            <w:shd w:val="clear" w:color="auto" w:fill="auto"/>
            <w:noWrap/>
            <w:vAlign w:val="center"/>
            <w:hideMark/>
          </w:tcPr>
          <w:p w14:paraId="5421B168"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2015</w:t>
            </w:r>
          </w:p>
        </w:tc>
        <w:tc>
          <w:tcPr>
            <w:tcW w:w="850" w:type="dxa"/>
            <w:tcBorders>
              <w:top w:val="nil"/>
              <w:left w:val="nil"/>
              <w:bottom w:val="nil"/>
              <w:right w:val="nil"/>
            </w:tcBorders>
            <w:shd w:val="clear" w:color="auto" w:fill="auto"/>
            <w:noWrap/>
            <w:vAlign w:val="center"/>
            <w:hideMark/>
          </w:tcPr>
          <w:p w14:paraId="2B9FBC06"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29FCF27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20</w:t>
            </w:r>
          </w:p>
        </w:tc>
        <w:tc>
          <w:tcPr>
            <w:tcW w:w="720" w:type="dxa"/>
            <w:tcBorders>
              <w:top w:val="nil"/>
              <w:left w:val="nil"/>
              <w:bottom w:val="nil"/>
              <w:right w:val="nil"/>
            </w:tcBorders>
            <w:shd w:val="clear" w:color="auto" w:fill="auto"/>
            <w:noWrap/>
            <w:vAlign w:val="center"/>
            <w:hideMark/>
          </w:tcPr>
          <w:p w14:paraId="67EEB99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25</w:t>
            </w:r>
          </w:p>
        </w:tc>
        <w:tc>
          <w:tcPr>
            <w:tcW w:w="440" w:type="dxa"/>
            <w:tcBorders>
              <w:top w:val="nil"/>
              <w:left w:val="nil"/>
              <w:bottom w:val="nil"/>
              <w:right w:val="nil"/>
            </w:tcBorders>
            <w:shd w:val="clear" w:color="auto" w:fill="auto"/>
            <w:noWrap/>
            <w:vAlign w:val="center"/>
            <w:hideMark/>
          </w:tcPr>
          <w:p w14:paraId="4C52A11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45</w:t>
            </w:r>
          </w:p>
        </w:tc>
        <w:tc>
          <w:tcPr>
            <w:tcW w:w="1090" w:type="dxa"/>
            <w:tcBorders>
              <w:top w:val="nil"/>
              <w:left w:val="nil"/>
              <w:bottom w:val="nil"/>
              <w:right w:val="nil"/>
            </w:tcBorders>
            <w:shd w:val="clear" w:color="auto" w:fill="auto"/>
            <w:noWrap/>
            <w:vAlign w:val="center"/>
            <w:hideMark/>
          </w:tcPr>
          <w:p w14:paraId="18FA8A8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0.851</w:t>
            </w:r>
          </w:p>
        </w:tc>
        <w:tc>
          <w:tcPr>
            <w:tcW w:w="900" w:type="dxa"/>
            <w:tcBorders>
              <w:top w:val="nil"/>
              <w:left w:val="nil"/>
              <w:bottom w:val="nil"/>
              <w:right w:val="nil"/>
            </w:tcBorders>
            <w:shd w:val="clear" w:color="auto" w:fill="auto"/>
            <w:noWrap/>
            <w:vAlign w:val="center"/>
            <w:hideMark/>
          </w:tcPr>
          <w:p w14:paraId="5EA240F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0.938</w:t>
            </w:r>
          </w:p>
        </w:tc>
        <w:tc>
          <w:tcPr>
            <w:tcW w:w="1012" w:type="dxa"/>
            <w:tcBorders>
              <w:top w:val="nil"/>
              <w:left w:val="nil"/>
              <w:bottom w:val="nil"/>
              <w:right w:val="nil"/>
            </w:tcBorders>
            <w:shd w:val="clear" w:color="auto" w:fill="auto"/>
            <w:noWrap/>
            <w:vAlign w:val="center"/>
            <w:hideMark/>
          </w:tcPr>
          <w:p w14:paraId="11A2A28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0.717</w:t>
            </w:r>
          </w:p>
        </w:tc>
        <w:tc>
          <w:tcPr>
            <w:tcW w:w="744" w:type="dxa"/>
            <w:tcBorders>
              <w:top w:val="nil"/>
              <w:left w:val="nil"/>
              <w:bottom w:val="nil"/>
              <w:right w:val="nil"/>
            </w:tcBorders>
            <w:shd w:val="clear" w:color="auto" w:fill="auto"/>
            <w:noWrap/>
            <w:vAlign w:val="center"/>
            <w:hideMark/>
          </w:tcPr>
          <w:p w14:paraId="2742501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8</w:t>
            </w:r>
          </w:p>
        </w:tc>
        <w:tc>
          <w:tcPr>
            <w:tcW w:w="689" w:type="dxa"/>
            <w:tcBorders>
              <w:top w:val="nil"/>
              <w:left w:val="nil"/>
              <w:bottom w:val="nil"/>
              <w:right w:val="nil"/>
            </w:tcBorders>
            <w:shd w:val="clear" w:color="auto" w:fill="auto"/>
            <w:noWrap/>
            <w:vAlign w:val="center"/>
            <w:hideMark/>
          </w:tcPr>
          <w:p w14:paraId="36065E0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53</w:t>
            </w:r>
          </w:p>
        </w:tc>
      </w:tr>
      <w:tr w:rsidR="008F6BB5" w:rsidRPr="00E57F7C" w14:paraId="0914D94E" w14:textId="77777777" w:rsidTr="000C1E3A">
        <w:trPr>
          <w:trHeight w:val="286"/>
        </w:trPr>
        <w:tc>
          <w:tcPr>
            <w:tcW w:w="1244" w:type="dxa"/>
            <w:tcBorders>
              <w:top w:val="nil"/>
              <w:left w:val="nil"/>
              <w:bottom w:val="nil"/>
              <w:right w:val="nil"/>
            </w:tcBorders>
            <w:shd w:val="clear" w:color="auto" w:fill="auto"/>
            <w:noWrap/>
            <w:vAlign w:val="center"/>
            <w:hideMark/>
          </w:tcPr>
          <w:p w14:paraId="4EFFCD00"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466868CB"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2E890DE3"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nil"/>
              <w:right w:val="nil"/>
            </w:tcBorders>
            <w:shd w:val="clear" w:color="auto" w:fill="auto"/>
            <w:noWrap/>
            <w:vAlign w:val="center"/>
            <w:hideMark/>
          </w:tcPr>
          <w:p w14:paraId="5AE684A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8</w:t>
            </w:r>
          </w:p>
        </w:tc>
        <w:tc>
          <w:tcPr>
            <w:tcW w:w="720" w:type="dxa"/>
            <w:tcBorders>
              <w:top w:val="nil"/>
              <w:left w:val="nil"/>
              <w:bottom w:val="nil"/>
              <w:right w:val="nil"/>
            </w:tcBorders>
            <w:shd w:val="clear" w:color="auto" w:fill="auto"/>
            <w:noWrap/>
            <w:vAlign w:val="center"/>
            <w:hideMark/>
          </w:tcPr>
          <w:p w14:paraId="587B9D3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440" w:type="dxa"/>
            <w:tcBorders>
              <w:top w:val="nil"/>
              <w:left w:val="nil"/>
              <w:bottom w:val="nil"/>
              <w:right w:val="nil"/>
            </w:tcBorders>
            <w:shd w:val="clear" w:color="auto" w:fill="auto"/>
            <w:noWrap/>
            <w:vAlign w:val="center"/>
            <w:hideMark/>
          </w:tcPr>
          <w:p w14:paraId="194AF05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12</w:t>
            </w:r>
          </w:p>
        </w:tc>
        <w:tc>
          <w:tcPr>
            <w:tcW w:w="1090" w:type="dxa"/>
            <w:tcBorders>
              <w:top w:val="nil"/>
              <w:left w:val="nil"/>
              <w:bottom w:val="nil"/>
              <w:right w:val="nil"/>
            </w:tcBorders>
            <w:shd w:val="clear" w:color="auto" w:fill="auto"/>
            <w:noWrap/>
            <w:vAlign w:val="center"/>
            <w:hideMark/>
          </w:tcPr>
          <w:p w14:paraId="6AF31DA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w:t>
            </w:r>
          </w:p>
        </w:tc>
        <w:tc>
          <w:tcPr>
            <w:tcW w:w="900" w:type="dxa"/>
            <w:tcBorders>
              <w:top w:val="nil"/>
              <w:left w:val="nil"/>
              <w:bottom w:val="nil"/>
              <w:right w:val="nil"/>
            </w:tcBorders>
            <w:shd w:val="clear" w:color="auto" w:fill="auto"/>
            <w:noWrap/>
            <w:vAlign w:val="center"/>
            <w:hideMark/>
          </w:tcPr>
          <w:p w14:paraId="0BC4BC8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0.997</w:t>
            </w:r>
          </w:p>
        </w:tc>
        <w:tc>
          <w:tcPr>
            <w:tcW w:w="1012" w:type="dxa"/>
            <w:tcBorders>
              <w:top w:val="nil"/>
              <w:left w:val="nil"/>
              <w:bottom w:val="nil"/>
              <w:right w:val="nil"/>
            </w:tcBorders>
            <w:shd w:val="clear" w:color="auto" w:fill="auto"/>
            <w:noWrap/>
            <w:vAlign w:val="center"/>
            <w:hideMark/>
          </w:tcPr>
          <w:p w14:paraId="15803CAA"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0.555</w:t>
            </w:r>
          </w:p>
        </w:tc>
        <w:tc>
          <w:tcPr>
            <w:tcW w:w="744" w:type="dxa"/>
            <w:tcBorders>
              <w:top w:val="nil"/>
              <w:left w:val="nil"/>
              <w:bottom w:val="nil"/>
              <w:right w:val="nil"/>
            </w:tcBorders>
            <w:shd w:val="clear" w:color="auto" w:fill="auto"/>
            <w:noWrap/>
            <w:vAlign w:val="center"/>
            <w:hideMark/>
          </w:tcPr>
          <w:p w14:paraId="73A4082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89" w:type="dxa"/>
            <w:tcBorders>
              <w:top w:val="nil"/>
              <w:left w:val="nil"/>
              <w:bottom w:val="nil"/>
              <w:right w:val="nil"/>
            </w:tcBorders>
            <w:shd w:val="clear" w:color="auto" w:fill="auto"/>
            <w:noWrap/>
            <w:vAlign w:val="center"/>
            <w:hideMark/>
          </w:tcPr>
          <w:p w14:paraId="76D94AB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13</w:t>
            </w:r>
          </w:p>
        </w:tc>
      </w:tr>
      <w:tr w:rsidR="008F6BB5" w:rsidRPr="00E57F7C" w14:paraId="71CA48A7" w14:textId="77777777" w:rsidTr="000C1E3A">
        <w:trPr>
          <w:trHeight w:val="286"/>
        </w:trPr>
        <w:tc>
          <w:tcPr>
            <w:tcW w:w="1244" w:type="dxa"/>
            <w:tcBorders>
              <w:top w:val="nil"/>
              <w:left w:val="nil"/>
              <w:bottom w:val="nil"/>
              <w:right w:val="nil"/>
            </w:tcBorders>
            <w:shd w:val="clear" w:color="auto" w:fill="auto"/>
            <w:noWrap/>
            <w:vAlign w:val="center"/>
            <w:hideMark/>
          </w:tcPr>
          <w:p w14:paraId="7FE13211" w14:textId="77777777" w:rsidR="008F6BB5" w:rsidRPr="00E57F7C" w:rsidRDefault="008F6BB5" w:rsidP="000C1E3A">
            <w:pPr>
              <w:spacing w:after="0" w:line="240" w:lineRule="auto"/>
              <w:rPr>
                <w:rFonts w:ascii="Calibri" w:eastAsia="Times New Roman" w:hAnsi="Calibri" w:cs="Times New Roman"/>
                <w:color w:val="000000"/>
              </w:rPr>
            </w:pPr>
          </w:p>
        </w:tc>
        <w:tc>
          <w:tcPr>
            <w:tcW w:w="663" w:type="dxa"/>
            <w:tcBorders>
              <w:top w:val="nil"/>
              <w:left w:val="nil"/>
              <w:bottom w:val="nil"/>
              <w:right w:val="nil"/>
            </w:tcBorders>
            <w:shd w:val="clear" w:color="auto" w:fill="auto"/>
            <w:noWrap/>
            <w:vAlign w:val="center"/>
            <w:hideMark/>
          </w:tcPr>
          <w:p w14:paraId="7D4AA0DF"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2016</w:t>
            </w:r>
          </w:p>
        </w:tc>
        <w:tc>
          <w:tcPr>
            <w:tcW w:w="850" w:type="dxa"/>
            <w:tcBorders>
              <w:top w:val="nil"/>
              <w:left w:val="nil"/>
              <w:bottom w:val="nil"/>
              <w:right w:val="nil"/>
            </w:tcBorders>
            <w:shd w:val="clear" w:color="auto" w:fill="auto"/>
            <w:noWrap/>
            <w:vAlign w:val="center"/>
            <w:hideMark/>
          </w:tcPr>
          <w:p w14:paraId="330A7E07"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Fall</w:t>
            </w:r>
          </w:p>
        </w:tc>
        <w:tc>
          <w:tcPr>
            <w:tcW w:w="573" w:type="dxa"/>
            <w:tcBorders>
              <w:top w:val="nil"/>
              <w:left w:val="nil"/>
              <w:bottom w:val="nil"/>
              <w:right w:val="nil"/>
            </w:tcBorders>
            <w:shd w:val="clear" w:color="auto" w:fill="auto"/>
            <w:noWrap/>
            <w:vAlign w:val="center"/>
            <w:hideMark/>
          </w:tcPr>
          <w:p w14:paraId="3491A57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720" w:type="dxa"/>
            <w:tcBorders>
              <w:top w:val="nil"/>
              <w:left w:val="nil"/>
              <w:bottom w:val="nil"/>
              <w:right w:val="nil"/>
            </w:tcBorders>
            <w:shd w:val="clear" w:color="auto" w:fill="auto"/>
            <w:noWrap/>
            <w:vAlign w:val="center"/>
            <w:hideMark/>
          </w:tcPr>
          <w:p w14:paraId="5286892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440" w:type="dxa"/>
            <w:tcBorders>
              <w:top w:val="nil"/>
              <w:left w:val="nil"/>
              <w:bottom w:val="nil"/>
              <w:right w:val="nil"/>
            </w:tcBorders>
            <w:shd w:val="clear" w:color="auto" w:fill="auto"/>
            <w:noWrap/>
            <w:vAlign w:val="center"/>
            <w:hideMark/>
          </w:tcPr>
          <w:p w14:paraId="0E4931E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13</w:t>
            </w:r>
          </w:p>
        </w:tc>
        <w:tc>
          <w:tcPr>
            <w:tcW w:w="1090" w:type="dxa"/>
            <w:tcBorders>
              <w:top w:val="nil"/>
              <w:left w:val="nil"/>
              <w:bottom w:val="nil"/>
              <w:right w:val="nil"/>
            </w:tcBorders>
            <w:shd w:val="clear" w:color="auto" w:fill="auto"/>
            <w:noWrap/>
            <w:vAlign w:val="center"/>
            <w:hideMark/>
          </w:tcPr>
          <w:p w14:paraId="290B56D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0.885</w:t>
            </w:r>
          </w:p>
        </w:tc>
        <w:tc>
          <w:tcPr>
            <w:tcW w:w="900" w:type="dxa"/>
            <w:tcBorders>
              <w:top w:val="nil"/>
              <w:left w:val="nil"/>
              <w:bottom w:val="nil"/>
              <w:right w:val="nil"/>
            </w:tcBorders>
            <w:shd w:val="clear" w:color="auto" w:fill="auto"/>
            <w:noWrap/>
            <w:vAlign w:val="center"/>
            <w:hideMark/>
          </w:tcPr>
          <w:p w14:paraId="331012C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0.976</w:t>
            </w:r>
          </w:p>
        </w:tc>
        <w:tc>
          <w:tcPr>
            <w:tcW w:w="1012" w:type="dxa"/>
            <w:tcBorders>
              <w:top w:val="nil"/>
              <w:left w:val="nil"/>
              <w:bottom w:val="nil"/>
              <w:right w:val="nil"/>
            </w:tcBorders>
            <w:shd w:val="clear" w:color="auto" w:fill="auto"/>
            <w:noWrap/>
            <w:vAlign w:val="center"/>
            <w:hideMark/>
          </w:tcPr>
          <w:p w14:paraId="0AAC785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0.698</w:t>
            </w:r>
          </w:p>
        </w:tc>
        <w:tc>
          <w:tcPr>
            <w:tcW w:w="744" w:type="dxa"/>
            <w:tcBorders>
              <w:top w:val="nil"/>
              <w:left w:val="nil"/>
              <w:bottom w:val="nil"/>
              <w:right w:val="nil"/>
            </w:tcBorders>
            <w:shd w:val="clear" w:color="auto" w:fill="auto"/>
            <w:noWrap/>
            <w:vAlign w:val="center"/>
            <w:hideMark/>
          </w:tcPr>
          <w:p w14:paraId="15916F9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689" w:type="dxa"/>
            <w:tcBorders>
              <w:top w:val="nil"/>
              <w:left w:val="nil"/>
              <w:bottom w:val="nil"/>
              <w:right w:val="nil"/>
            </w:tcBorders>
            <w:shd w:val="clear" w:color="auto" w:fill="auto"/>
            <w:noWrap/>
            <w:vAlign w:val="center"/>
            <w:hideMark/>
          </w:tcPr>
          <w:p w14:paraId="07736A8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15</w:t>
            </w:r>
          </w:p>
        </w:tc>
      </w:tr>
      <w:tr w:rsidR="008F6BB5" w:rsidRPr="00E57F7C" w14:paraId="6C396480" w14:textId="77777777" w:rsidTr="000C1E3A">
        <w:trPr>
          <w:trHeight w:val="286"/>
        </w:trPr>
        <w:tc>
          <w:tcPr>
            <w:tcW w:w="1244" w:type="dxa"/>
            <w:tcBorders>
              <w:top w:val="nil"/>
              <w:left w:val="nil"/>
              <w:bottom w:val="single" w:sz="8" w:space="0" w:color="auto"/>
              <w:right w:val="nil"/>
            </w:tcBorders>
            <w:shd w:val="clear" w:color="auto" w:fill="auto"/>
            <w:noWrap/>
            <w:vAlign w:val="center"/>
            <w:hideMark/>
          </w:tcPr>
          <w:p w14:paraId="785234C9"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 </w:t>
            </w:r>
          </w:p>
        </w:tc>
        <w:tc>
          <w:tcPr>
            <w:tcW w:w="663" w:type="dxa"/>
            <w:tcBorders>
              <w:top w:val="nil"/>
              <w:left w:val="nil"/>
              <w:bottom w:val="single" w:sz="8" w:space="0" w:color="auto"/>
              <w:right w:val="nil"/>
            </w:tcBorders>
            <w:shd w:val="clear" w:color="auto" w:fill="auto"/>
            <w:noWrap/>
            <w:vAlign w:val="center"/>
            <w:hideMark/>
          </w:tcPr>
          <w:p w14:paraId="04C0089F"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2017</w:t>
            </w:r>
          </w:p>
        </w:tc>
        <w:tc>
          <w:tcPr>
            <w:tcW w:w="850" w:type="dxa"/>
            <w:tcBorders>
              <w:top w:val="nil"/>
              <w:left w:val="nil"/>
              <w:bottom w:val="single" w:sz="8" w:space="0" w:color="auto"/>
              <w:right w:val="nil"/>
            </w:tcBorders>
            <w:shd w:val="clear" w:color="auto" w:fill="auto"/>
            <w:noWrap/>
            <w:vAlign w:val="center"/>
            <w:hideMark/>
          </w:tcPr>
          <w:p w14:paraId="56176A24"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Spring</w:t>
            </w:r>
          </w:p>
        </w:tc>
        <w:tc>
          <w:tcPr>
            <w:tcW w:w="573" w:type="dxa"/>
            <w:tcBorders>
              <w:top w:val="nil"/>
              <w:left w:val="nil"/>
              <w:bottom w:val="single" w:sz="8" w:space="0" w:color="auto"/>
              <w:right w:val="nil"/>
            </w:tcBorders>
            <w:shd w:val="clear" w:color="auto" w:fill="auto"/>
            <w:noWrap/>
            <w:vAlign w:val="center"/>
            <w:hideMark/>
          </w:tcPr>
          <w:p w14:paraId="5B4FD1A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720" w:type="dxa"/>
            <w:tcBorders>
              <w:top w:val="nil"/>
              <w:left w:val="nil"/>
              <w:bottom w:val="single" w:sz="8" w:space="0" w:color="auto"/>
              <w:right w:val="nil"/>
            </w:tcBorders>
            <w:shd w:val="clear" w:color="auto" w:fill="auto"/>
            <w:noWrap/>
            <w:vAlign w:val="center"/>
            <w:hideMark/>
          </w:tcPr>
          <w:p w14:paraId="2029CC3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440" w:type="dxa"/>
            <w:tcBorders>
              <w:top w:val="nil"/>
              <w:left w:val="nil"/>
              <w:bottom w:val="single" w:sz="8" w:space="0" w:color="auto"/>
              <w:right w:val="nil"/>
            </w:tcBorders>
            <w:shd w:val="clear" w:color="auto" w:fill="auto"/>
            <w:noWrap/>
            <w:vAlign w:val="center"/>
            <w:hideMark/>
          </w:tcPr>
          <w:p w14:paraId="7E8BC20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10</w:t>
            </w:r>
          </w:p>
        </w:tc>
        <w:tc>
          <w:tcPr>
            <w:tcW w:w="1090" w:type="dxa"/>
            <w:tcBorders>
              <w:top w:val="nil"/>
              <w:left w:val="nil"/>
              <w:bottom w:val="single" w:sz="8" w:space="0" w:color="auto"/>
              <w:right w:val="nil"/>
            </w:tcBorders>
            <w:shd w:val="clear" w:color="auto" w:fill="auto"/>
            <w:noWrap/>
            <w:vAlign w:val="center"/>
            <w:hideMark/>
          </w:tcPr>
          <w:p w14:paraId="529E756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0.909</w:t>
            </w:r>
          </w:p>
        </w:tc>
        <w:tc>
          <w:tcPr>
            <w:tcW w:w="900" w:type="dxa"/>
            <w:tcBorders>
              <w:top w:val="nil"/>
              <w:left w:val="nil"/>
              <w:bottom w:val="single" w:sz="8" w:space="0" w:color="auto"/>
              <w:right w:val="nil"/>
            </w:tcBorders>
            <w:shd w:val="clear" w:color="auto" w:fill="auto"/>
            <w:noWrap/>
            <w:vAlign w:val="center"/>
            <w:hideMark/>
          </w:tcPr>
          <w:p w14:paraId="240AF6E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0.998</w:t>
            </w:r>
          </w:p>
        </w:tc>
        <w:tc>
          <w:tcPr>
            <w:tcW w:w="1012" w:type="dxa"/>
            <w:tcBorders>
              <w:top w:val="nil"/>
              <w:left w:val="nil"/>
              <w:bottom w:val="single" w:sz="8" w:space="0" w:color="auto"/>
              <w:right w:val="nil"/>
            </w:tcBorders>
            <w:shd w:val="clear" w:color="auto" w:fill="auto"/>
            <w:noWrap/>
            <w:vAlign w:val="center"/>
            <w:hideMark/>
          </w:tcPr>
          <w:p w14:paraId="53AF4A9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0.587</w:t>
            </w:r>
          </w:p>
        </w:tc>
        <w:tc>
          <w:tcPr>
            <w:tcW w:w="744" w:type="dxa"/>
            <w:tcBorders>
              <w:top w:val="nil"/>
              <w:left w:val="nil"/>
              <w:bottom w:val="single" w:sz="8" w:space="0" w:color="auto"/>
              <w:right w:val="nil"/>
            </w:tcBorders>
            <w:shd w:val="clear" w:color="auto" w:fill="auto"/>
            <w:noWrap/>
            <w:vAlign w:val="center"/>
            <w:hideMark/>
          </w:tcPr>
          <w:p w14:paraId="06CC9B8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689" w:type="dxa"/>
            <w:tcBorders>
              <w:top w:val="nil"/>
              <w:left w:val="nil"/>
              <w:bottom w:val="single" w:sz="8" w:space="0" w:color="auto"/>
              <w:right w:val="nil"/>
            </w:tcBorders>
            <w:shd w:val="clear" w:color="auto" w:fill="auto"/>
            <w:noWrap/>
            <w:vAlign w:val="center"/>
            <w:hideMark/>
          </w:tcPr>
          <w:p w14:paraId="727777B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11</w:t>
            </w:r>
          </w:p>
        </w:tc>
      </w:tr>
    </w:tbl>
    <w:p w14:paraId="70D1706B" w14:textId="77777777" w:rsidR="008F6BB5" w:rsidRPr="00E57F7C" w:rsidRDefault="008F6BB5" w:rsidP="008F6BB5"/>
    <w:p w14:paraId="2DD2A4B2" w14:textId="77777777" w:rsidR="008F6BB5" w:rsidRPr="00E57F7C" w:rsidRDefault="008F6BB5" w:rsidP="008F6BB5"/>
    <w:p w14:paraId="050502D4" w14:textId="77777777" w:rsidR="008F6BB5" w:rsidRPr="00E57F7C" w:rsidRDefault="008F6BB5" w:rsidP="008F6BB5"/>
    <w:p w14:paraId="2C4A4167" w14:textId="77777777" w:rsidR="008F6BB5" w:rsidRPr="00E57F7C" w:rsidRDefault="008F6BB5" w:rsidP="008F6BB5"/>
    <w:p w14:paraId="37BBE3B6" w14:textId="77777777" w:rsidR="008F6BB5" w:rsidRPr="00E57F7C" w:rsidRDefault="008F6BB5" w:rsidP="008F6BB5"/>
    <w:p w14:paraId="3E1B880C" w14:textId="77777777" w:rsidR="008F6BB5" w:rsidRPr="00E57F7C" w:rsidRDefault="008F6BB5" w:rsidP="008F6BB5"/>
    <w:p w14:paraId="413F0069" w14:textId="77777777" w:rsidR="008F6BB5" w:rsidRPr="00E57F7C" w:rsidRDefault="008F6BB5" w:rsidP="008F6BB5"/>
    <w:p w14:paraId="28FFA3FF" w14:textId="77777777" w:rsidR="008F6BB5" w:rsidRPr="00E57F7C" w:rsidRDefault="008F6BB5" w:rsidP="008F6BB5"/>
    <w:p w14:paraId="72433E08" w14:textId="77777777" w:rsidR="008F6BB5" w:rsidRPr="00E57F7C" w:rsidRDefault="008F6BB5" w:rsidP="008F6BB5"/>
    <w:p w14:paraId="18AFB54A" w14:textId="77777777" w:rsidR="008F6BB5" w:rsidRPr="00E57F7C" w:rsidRDefault="008F6BB5" w:rsidP="008F6BB5"/>
    <w:p w14:paraId="27CA9F71" w14:textId="77777777" w:rsidR="008F6BB5" w:rsidRPr="00E57F7C" w:rsidRDefault="008F6BB5" w:rsidP="008F6BB5"/>
    <w:p w14:paraId="23537770" w14:textId="77777777" w:rsidR="008F6BB5" w:rsidRPr="00E57F7C" w:rsidRDefault="008F6BB5" w:rsidP="008F6BB5"/>
    <w:p w14:paraId="5419BECE" w14:textId="77777777" w:rsidR="008F6BB5" w:rsidRPr="00E57F7C" w:rsidRDefault="008F6BB5" w:rsidP="008F6BB5"/>
    <w:p w14:paraId="7AB9CABC" w14:textId="56986C06" w:rsidR="008F6BB5" w:rsidRPr="00E57F7C" w:rsidRDefault="00AC06DB" w:rsidP="008F6BB5">
      <w:r>
        <w:rPr>
          <w:i/>
        </w:rPr>
        <w:lastRenderedPageBreak/>
        <w:t>Supplement</w:t>
      </w:r>
      <w:r w:rsidR="008F6BB5" w:rsidRPr="00E57F7C">
        <w:rPr>
          <w:i/>
        </w:rPr>
        <w:t xml:space="preserve"> 4</w:t>
      </w:r>
      <w:r w:rsidR="008F6BB5" w:rsidRPr="00E57F7C">
        <w:t xml:space="preserve">. Frequency of final location for radio-tagged summer Steelhead observed falling back below Priest River Dam.  Locations are split between fallbacks returning to the Snake River and tributaries, Middle Columbia River tributary and other fallback locations.  Counts of fallback </w:t>
      </w:r>
      <w:r w:rsidR="00BB5C13">
        <w:t xml:space="preserve">steelhead by </w:t>
      </w:r>
      <w:r w:rsidR="008F6BB5" w:rsidRPr="00E57F7C">
        <w:t xml:space="preserve">rearing origins (H </w:t>
      </w:r>
      <w:r w:rsidR="00BB5C13">
        <w:t>or</w:t>
      </w:r>
      <w:r w:rsidR="00BB5C13" w:rsidRPr="00E57F7C">
        <w:t xml:space="preserve"> </w:t>
      </w:r>
      <w:r w:rsidR="00BB5C13">
        <w:t>N)</w:t>
      </w:r>
      <w:r w:rsidR="008F6BB5" w:rsidRPr="00E57F7C">
        <w:t xml:space="preserve"> and totals (T) are provided.</w:t>
      </w:r>
    </w:p>
    <w:tbl>
      <w:tblPr>
        <w:tblW w:w="9280" w:type="dxa"/>
        <w:tblLook w:val="04A0" w:firstRow="1" w:lastRow="0" w:firstColumn="1" w:lastColumn="0" w:noHBand="0" w:noVBand="1"/>
      </w:tblPr>
      <w:tblGrid>
        <w:gridCol w:w="960"/>
        <w:gridCol w:w="3420"/>
        <w:gridCol w:w="700"/>
        <w:gridCol w:w="700"/>
        <w:gridCol w:w="700"/>
        <w:gridCol w:w="700"/>
        <w:gridCol w:w="700"/>
        <w:gridCol w:w="700"/>
        <w:gridCol w:w="700"/>
      </w:tblGrid>
      <w:tr w:rsidR="008F6BB5" w:rsidRPr="00E57F7C" w14:paraId="15C350AD" w14:textId="77777777" w:rsidTr="000C1E3A">
        <w:trPr>
          <w:trHeight w:val="315"/>
        </w:trPr>
        <w:tc>
          <w:tcPr>
            <w:tcW w:w="960" w:type="dxa"/>
            <w:vMerge w:val="restart"/>
            <w:tcBorders>
              <w:top w:val="single" w:sz="8" w:space="0" w:color="auto"/>
              <w:left w:val="nil"/>
              <w:bottom w:val="single" w:sz="4" w:space="0" w:color="000000"/>
              <w:right w:val="nil"/>
            </w:tcBorders>
            <w:shd w:val="clear" w:color="auto" w:fill="auto"/>
            <w:noWrap/>
            <w:vAlign w:val="center"/>
            <w:hideMark/>
          </w:tcPr>
          <w:p w14:paraId="44A38FB3"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Region</w:t>
            </w:r>
          </w:p>
        </w:tc>
        <w:tc>
          <w:tcPr>
            <w:tcW w:w="3420" w:type="dxa"/>
            <w:vMerge w:val="restart"/>
            <w:tcBorders>
              <w:top w:val="single" w:sz="8" w:space="0" w:color="auto"/>
              <w:left w:val="nil"/>
              <w:bottom w:val="single" w:sz="4" w:space="0" w:color="000000"/>
              <w:right w:val="nil"/>
            </w:tcBorders>
            <w:shd w:val="clear" w:color="auto" w:fill="auto"/>
            <w:noWrap/>
            <w:vAlign w:val="center"/>
            <w:hideMark/>
          </w:tcPr>
          <w:p w14:paraId="51CC942D"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River/Other</w:t>
            </w:r>
          </w:p>
        </w:tc>
        <w:tc>
          <w:tcPr>
            <w:tcW w:w="700" w:type="dxa"/>
            <w:tcBorders>
              <w:top w:val="single" w:sz="8" w:space="0" w:color="auto"/>
              <w:left w:val="nil"/>
              <w:bottom w:val="single" w:sz="8" w:space="0" w:color="auto"/>
              <w:right w:val="nil"/>
            </w:tcBorders>
            <w:shd w:val="clear" w:color="auto" w:fill="auto"/>
            <w:noWrap/>
            <w:vAlign w:val="center"/>
            <w:hideMark/>
          </w:tcPr>
          <w:p w14:paraId="305D6D7F"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H</w:t>
            </w:r>
          </w:p>
        </w:tc>
        <w:tc>
          <w:tcPr>
            <w:tcW w:w="700" w:type="dxa"/>
            <w:tcBorders>
              <w:top w:val="single" w:sz="8" w:space="0" w:color="auto"/>
              <w:left w:val="nil"/>
              <w:bottom w:val="single" w:sz="8" w:space="0" w:color="auto"/>
              <w:right w:val="nil"/>
            </w:tcBorders>
            <w:shd w:val="clear" w:color="auto" w:fill="auto"/>
            <w:noWrap/>
            <w:vAlign w:val="center"/>
            <w:hideMark/>
          </w:tcPr>
          <w:p w14:paraId="0B3E713D" w14:textId="5D1CC143" w:rsidR="008F6BB5" w:rsidRPr="00E57F7C" w:rsidRDefault="00BB5C13" w:rsidP="000C1E3A">
            <w:pPr>
              <w:spacing w:after="0" w:line="240" w:lineRule="auto"/>
              <w:jc w:val="center"/>
              <w:rPr>
                <w:rFonts w:ascii="Calibri" w:eastAsia="Times New Roman" w:hAnsi="Calibri" w:cs="Times New Roman"/>
                <w:bCs/>
                <w:color w:val="000000"/>
              </w:rPr>
            </w:pPr>
            <w:r>
              <w:rPr>
                <w:rFonts w:ascii="Calibri" w:eastAsia="Times New Roman" w:hAnsi="Calibri" w:cs="Times New Roman"/>
                <w:bCs/>
                <w:color w:val="000000"/>
              </w:rPr>
              <w:t>N</w:t>
            </w:r>
          </w:p>
        </w:tc>
        <w:tc>
          <w:tcPr>
            <w:tcW w:w="700" w:type="dxa"/>
            <w:tcBorders>
              <w:top w:val="single" w:sz="8" w:space="0" w:color="auto"/>
              <w:left w:val="nil"/>
              <w:bottom w:val="single" w:sz="8" w:space="0" w:color="auto"/>
              <w:right w:val="nil"/>
            </w:tcBorders>
            <w:shd w:val="clear" w:color="auto" w:fill="auto"/>
            <w:noWrap/>
            <w:vAlign w:val="center"/>
            <w:hideMark/>
          </w:tcPr>
          <w:p w14:paraId="758AEB4D"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T</w:t>
            </w:r>
          </w:p>
        </w:tc>
        <w:tc>
          <w:tcPr>
            <w:tcW w:w="700" w:type="dxa"/>
            <w:tcBorders>
              <w:top w:val="single" w:sz="8" w:space="0" w:color="auto"/>
              <w:left w:val="nil"/>
              <w:bottom w:val="nil"/>
              <w:right w:val="nil"/>
            </w:tcBorders>
            <w:shd w:val="clear" w:color="auto" w:fill="auto"/>
            <w:noWrap/>
            <w:vAlign w:val="center"/>
            <w:hideMark/>
          </w:tcPr>
          <w:p w14:paraId="6D71E760"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H</w:t>
            </w:r>
          </w:p>
        </w:tc>
        <w:tc>
          <w:tcPr>
            <w:tcW w:w="700" w:type="dxa"/>
            <w:tcBorders>
              <w:top w:val="single" w:sz="8" w:space="0" w:color="auto"/>
              <w:left w:val="nil"/>
              <w:bottom w:val="nil"/>
              <w:right w:val="nil"/>
            </w:tcBorders>
            <w:shd w:val="clear" w:color="auto" w:fill="auto"/>
            <w:noWrap/>
            <w:vAlign w:val="center"/>
            <w:hideMark/>
          </w:tcPr>
          <w:p w14:paraId="45C63833" w14:textId="332EFF3B" w:rsidR="008F6BB5" w:rsidRPr="00E57F7C" w:rsidRDefault="00BB5C13" w:rsidP="000C1E3A">
            <w:pPr>
              <w:spacing w:after="0" w:line="240" w:lineRule="auto"/>
              <w:jc w:val="center"/>
              <w:rPr>
                <w:rFonts w:ascii="Calibri" w:eastAsia="Times New Roman" w:hAnsi="Calibri" w:cs="Times New Roman"/>
                <w:bCs/>
                <w:color w:val="000000"/>
              </w:rPr>
            </w:pPr>
            <w:r>
              <w:rPr>
                <w:rFonts w:ascii="Calibri" w:eastAsia="Times New Roman" w:hAnsi="Calibri" w:cs="Times New Roman"/>
                <w:bCs/>
                <w:color w:val="000000"/>
              </w:rPr>
              <w:t>N</w:t>
            </w:r>
          </w:p>
        </w:tc>
        <w:tc>
          <w:tcPr>
            <w:tcW w:w="700" w:type="dxa"/>
            <w:tcBorders>
              <w:top w:val="single" w:sz="8" w:space="0" w:color="auto"/>
              <w:left w:val="nil"/>
              <w:bottom w:val="nil"/>
              <w:right w:val="nil"/>
            </w:tcBorders>
            <w:shd w:val="clear" w:color="auto" w:fill="auto"/>
            <w:noWrap/>
            <w:vAlign w:val="center"/>
            <w:hideMark/>
          </w:tcPr>
          <w:p w14:paraId="6066CCC6"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T</w:t>
            </w:r>
          </w:p>
        </w:tc>
        <w:tc>
          <w:tcPr>
            <w:tcW w:w="700" w:type="dxa"/>
            <w:vMerge w:val="restart"/>
            <w:tcBorders>
              <w:top w:val="single" w:sz="8" w:space="0" w:color="auto"/>
              <w:left w:val="nil"/>
              <w:bottom w:val="single" w:sz="4" w:space="0" w:color="000000"/>
              <w:right w:val="nil"/>
            </w:tcBorders>
            <w:shd w:val="clear" w:color="auto" w:fill="auto"/>
            <w:noWrap/>
            <w:vAlign w:val="center"/>
            <w:hideMark/>
          </w:tcPr>
          <w:p w14:paraId="62CAB65F"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All</w:t>
            </w:r>
          </w:p>
        </w:tc>
      </w:tr>
      <w:tr w:rsidR="008F6BB5" w:rsidRPr="00E57F7C" w14:paraId="2D0A8924" w14:textId="77777777" w:rsidTr="000C1E3A">
        <w:trPr>
          <w:trHeight w:val="300"/>
        </w:trPr>
        <w:tc>
          <w:tcPr>
            <w:tcW w:w="960" w:type="dxa"/>
            <w:vMerge/>
            <w:tcBorders>
              <w:top w:val="single" w:sz="4" w:space="0" w:color="auto"/>
              <w:left w:val="nil"/>
              <w:bottom w:val="single" w:sz="8" w:space="0" w:color="auto"/>
              <w:right w:val="nil"/>
            </w:tcBorders>
            <w:vAlign w:val="center"/>
            <w:hideMark/>
          </w:tcPr>
          <w:p w14:paraId="00FAC17C" w14:textId="77777777" w:rsidR="008F6BB5" w:rsidRPr="00E57F7C" w:rsidRDefault="008F6BB5" w:rsidP="000C1E3A">
            <w:pPr>
              <w:spacing w:after="0" w:line="240" w:lineRule="auto"/>
              <w:rPr>
                <w:rFonts w:ascii="Calibri" w:eastAsia="Times New Roman" w:hAnsi="Calibri" w:cs="Times New Roman"/>
                <w:b/>
                <w:bCs/>
                <w:color w:val="000000"/>
              </w:rPr>
            </w:pPr>
          </w:p>
        </w:tc>
        <w:tc>
          <w:tcPr>
            <w:tcW w:w="3420" w:type="dxa"/>
            <w:vMerge/>
            <w:tcBorders>
              <w:top w:val="single" w:sz="4" w:space="0" w:color="auto"/>
              <w:left w:val="nil"/>
              <w:bottom w:val="single" w:sz="8" w:space="0" w:color="auto"/>
              <w:right w:val="nil"/>
            </w:tcBorders>
            <w:vAlign w:val="center"/>
            <w:hideMark/>
          </w:tcPr>
          <w:p w14:paraId="2EDD7436" w14:textId="77777777" w:rsidR="008F6BB5" w:rsidRPr="00E57F7C" w:rsidRDefault="008F6BB5" w:rsidP="000C1E3A">
            <w:pPr>
              <w:spacing w:after="0" w:line="240" w:lineRule="auto"/>
              <w:rPr>
                <w:rFonts w:ascii="Calibri" w:eastAsia="Times New Roman" w:hAnsi="Calibri" w:cs="Times New Roman"/>
                <w:b/>
                <w:bCs/>
                <w:color w:val="000000"/>
              </w:rPr>
            </w:pPr>
          </w:p>
        </w:tc>
        <w:tc>
          <w:tcPr>
            <w:tcW w:w="2100" w:type="dxa"/>
            <w:gridSpan w:val="3"/>
            <w:tcBorders>
              <w:top w:val="single" w:sz="4" w:space="0" w:color="auto"/>
              <w:left w:val="nil"/>
              <w:bottom w:val="single" w:sz="4" w:space="0" w:color="auto"/>
              <w:right w:val="nil"/>
            </w:tcBorders>
            <w:shd w:val="clear" w:color="auto" w:fill="auto"/>
            <w:noWrap/>
            <w:vAlign w:val="center"/>
            <w:hideMark/>
          </w:tcPr>
          <w:p w14:paraId="00BFFE02" w14:textId="77777777" w:rsidR="008F6BB5" w:rsidRPr="00E57F7C" w:rsidRDefault="008F6BB5" w:rsidP="000C1E3A">
            <w:pPr>
              <w:spacing w:after="0" w:line="240" w:lineRule="auto"/>
              <w:jc w:val="center"/>
              <w:rPr>
                <w:rFonts w:ascii="Calibri" w:eastAsia="Times New Roman" w:hAnsi="Calibri" w:cs="Times New Roman"/>
                <w:bCs/>
                <w:iCs/>
                <w:color w:val="000000"/>
              </w:rPr>
            </w:pPr>
            <w:r w:rsidRPr="00E57F7C">
              <w:rPr>
                <w:rFonts w:ascii="Calibri" w:eastAsia="Times New Roman" w:hAnsi="Calibri" w:cs="Times New Roman"/>
                <w:bCs/>
                <w:iCs/>
                <w:color w:val="000000"/>
              </w:rPr>
              <w:t>2015 Run Fallbacks</w:t>
            </w:r>
          </w:p>
        </w:tc>
        <w:tc>
          <w:tcPr>
            <w:tcW w:w="2100" w:type="dxa"/>
            <w:gridSpan w:val="3"/>
            <w:tcBorders>
              <w:top w:val="single" w:sz="8" w:space="0" w:color="auto"/>
              <w:left w:val="nil"/>
              <w:bottom w:val="single" w:sz="4" w:space="0" w:color="auto"/>
              <w:right w:val="nil"/>
            </w:tcBorders>
            <w:shd w:val="clear" w:color="auto" w:fill="auto"/>
            <w:noWrap/>
            <w:vAlign w:val="center"/>
            <w:hideMark/>
          </w:tcPr>
          <w:p w14:paraId="60804F28" w14:textId="77777777" w:rsidR="008F6BB5" w:rsidRPr="00E57F7C" w:rsidRDefault="008F6BB5" w:rsidP="000C1E3A">
            <w:pPr>
              <w:spacing w:after="0" w:line="240" w:lineRule="auto"/>
              <w:jc w:val="center"/>
              <w:rPr>
                <w:rFonts w:ascii="Calibri" w:eastAsia="Times New Roman" w:hAnsi="Calibri" w:cs="Times New Roman"/>
                <w:bCs/>
                <w:iCs/>
                <w:color w:val="000000"/>
              </w:rPr>
            </w:pPr>
            <w:r w:rsidRPr="00E57F7C">
              <w:rPr>
                <w:rFonts w:ascii="Calibri" w:eastAsia="Times New Roman" w:hAnsi="Calibri" w:cs="Times New Roman"/>
                <w:bCs/>
                <w:iCs/>
                <w:color w:val="000000"/>
              </w:rPr>
              <w:t>2016 Run Fallbacks</w:t>
            </w:r>
          </w:p>
        </w:tc>
        <w:tc>
          <w:tcPr>
            <w:tcW w:w="700" w:type="dxa"/>
            <w:vMerge/>
            <w:tcBorders>
              <w:top w:val="single" w:sz="4" w:space="0" w:color="auto"/>
              <w:left w:val="nil"/>
              <w:bottom w:val="single" w:sz="8" w:space="0" w:color="auto"/>
              <w:right w:val="nil"/>
            </w:tcBorders>
            <w:vAlign w:val="center"/>
            <w:hideMark/>
          </w:tcPr>
          <w:p w14:paraId="35698B1C" w14:textId="77777777" w:rsidR="008F6BB5" w:rsidRPr="00E57F7C" w:rsidRDefault="008F6BB5" w:rsidP="000C1E3A">
            <w:pPr>
              <w:spacing w:after="0" w:line="240" w:lineRule="auto"/>
              <w:rPr>
                <w:rFonts w:ascii="Calibri" w:eastAsia="Times New Roman" w:hAnsi="Calibri" w:cs="Times New Roman"/>
                <w:bCs/>
                <w:color w:val="000000"/>
              </w:rPr>
            </w:pPr>
          </w:p>
        </w:tc>
      </w:tr>
      <w:tr w:rsidR="008F6BB5" w:rsidRPr="00E57F7C" w14:paraId="0B64B20E" w14:textId="77777777" w:rsidTr="000C1E3A">
        <w:trPr>
          <w:trHeight w:val="300"/>
        </w:trPr>
        <w:tc>
          <w:tcPr>
            <w:tcW w:w="4380" w:type="dxa"/>
            <w:gridSpan w:val="2"/>
            <w:tcBorders>
              <w:top w:val="nil"/>
              <w:left w:val="nil"/>
              <w:bottom w:val="nil"/>
              <w:right w:val="nil"/>
            </w:tcBorders>
            <w:shd w:val="clear" w:color="auto" w:fill="auto"/>
            <w:noWrap/>
            <w:hideMark/>
          </w:tcPr>
          <w:p w14:paraId="083BE700"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 Middle Columbia</w:t>
            </w:r>
          </w:p>
        </w:tc>
        <w:tc>
          <w:tcPr>
            <w:tcW w:w="700" w:type="dxa"/>
            <w:tcBorders>
              <w:top w:val="single" w:sz="8" w:space="0" w:color="auto"/>
              <w:left w:val="nil"/>
              <w:bottom w:val="nil"/>
              <w:right w:val="nil"/>
            </w:tcBorders>
            <w:shd w:val="clear" w:color="auto" w:fill="auto"/>
            <w:noWrap/>
            <w:vAlign w:val="center"/>
            <w:hideMark/>
          </w:tcPr>
          <w:p w14:paraId="7D1991F6" w14:textId="77777777" w:rsidR="008F6BB5" w:rsidRPr="00E57F7C" w:rsidRDefault="008F6BB5" w:rsidP="000C1E3A">
            <w:pPr>
              <w:spacing w:after="0" w:line="240" w:lineRule="auto"/>
              <w:rPr>
                <w:rFonts w:ascii="Calibri" w:eastAsia="Times New Roman" w:hAnsi="Calibri" w:cs="Times New Roman"/>
                <w:color w:val="000000"/>
              </w:rPr>
            </w:pPr>
          </w:p>
        </w:tc>
        <w:tc>
          <w:tcPr>
            <w:tcW w:w="700" w:type="dxa"/>
            <w:tcBorders>
              <w:top w:val="single" w:sz="8" w:space="0" w:color="auto"/>
              <w:left w:val="nil"/>
              <w:bottom w:val="nil"/>
              <w:right w:val="nil"/>
            </w:tcBorders>
            <w:shd w:val="clear" w:color="auto" w:fill="auto"/>
            <w:noWrap/>
            <w:vAlign w:val="center"/>
            <w:hideMark/>
          </w:tcPr>
          <w:p w14:paraId="5901759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single" w:sz="8" w:space="0" w:color="auto"/>
              <w:left w:val="nil"/>
              <w:bottom w:val="nil"/>
              <w:right w:val="nil"/>
            </w:tcBorders>
            <w:shd w:val="clear" w:color="auto" w:fill="auto"/>
            <w:noWrap/>
            <w:vAlign w:val="center"/>
            <w:hideMark/>
          </w:tcPr>
          <w:p w14:paraId="2808F90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single" w:sz="8" w:space="0" w:color="auto"/>
              <w:left w:val="nil"/>
              <w:bottom w:val="nil"/>
              <w:right w:val="nil"/>
            </w:tcBorders>
            <w:shd w:val="clear" w:color="auto" w:fill="auto"/>
            <w:noWrap/>
            <w:vAlign w:val="center"/>
            <w:hideMark/>
          </w:tcPr>
          <w:p w14:paraId="7B4531FD"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single" w:sz="8" w:space="0" w:color="auto"/>
              <w:left w:val="nil"/>
              <w:bottom w:val="nil"/>
              <w:right w:val="nil"/>
            </w:tcBorders>
            <w:shd w:val="clear" w:color="auto" w:fill="auto"/>
            <w:noWrap/>
            <w:vAlign w:val="center"/>
            <w:hideMark/>
          </w:tcPr>
          <w:p w14:paraId="289BB19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single" w:sz="8" w:space="0" w:color="auto"/>
              <w:left w:val="nil"/>
              <w:bottom w:val="nil"/>
              <w:right w:val="nil"/>
            </w:tcBorders>
            <w:shd w:val="clear" w:color="auto" w:fill="auto"/>
            <w:noWrap/>
            <w:vAlign w:val="center"/>
            <w:hideMark/>
          </w:tcPr>
          <w:p w14:paraId="77F7EED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single" w:sz="8" w:space="0" w:color="auto"/>
              <w:left w:val="nil"/>
              <w:bottom w:val="nil"/>
              <w:right w:val="nil"/>
            </w:tcBorders>
            <w:shd w:val="clear" w:color="auto" w:fill="auto"/>
            <w:noWrap/>
            <w:vAlign w:val="center"/>
            <w:hideMark/>
          </w:tcPr>
          <w:p w14:paraId="7D92FF9A"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4593A37B" w14:textId="77777777" w:rsidTr="000C1E3A">
        <w:trPr>
          <w:trHeight w:val="300"/>
        </w:trPr>
        <w:tc>
          <w:tcPr>
            <w:tcW w:w="960" w:type="dxa"/>
            <w:tcBorders>
              <w:top w:val="nil"/>
              <w:left w:val="nil"/>
              <w:bottom w:val="nil"/>
              <w:right w:val="nil"/>
            </w:tcBorders>
            <w:shd w:val="clear" w:color="auto" w:fill="auto"/>
            <w:noWrap/>
            <w:hideMark/>
          </w:tcPr>
          <w:p w14:paraId="310F875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3420" w:type="dxa"/>
            <w:tcBorders>
              <w:top w:val="nil"/>
              <w:left w:val="nil"/>
              <w:bottom w:val="nil"/>
              <w:right w:val="nil"/>
            </w:tcBorders>
            <w:shd w:val="clear" w:color="auto" w:fill="auto"/>
            <w:noWrap/>
            <w:hideMark/>
          </w:tcPr>
          <w:p w14:paraId="3BC82704"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John Day River</w:t>
            </w:r>
          </w:p>
        </w:tc>
        <w:tc>
          <w:tcPr>
            <w:tcW w:w="700" w:type="dxa"/>
            <w:tcBorders>
              <w:top w:val="nil"/>
              <w:left w:val="nil"/>
              <w:bottom w:val="nil"/>
              <w:right w:val="nil"/>
            </w:tcBorders>
            <w:shd w:val="clear" w:color="auto" w:fill="auto"/>
            <w:noWrap/>
            <w:hideMark/>
          </w:tcPr>
          <w:p w14:paraId="088D9B7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3B9139D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700" w:type="dxa"/>
            <w:tcBorders>
              <w:top w:val="nil"/>
              <w:left w:val="nil"/>
              <w:bottom w:val="nil"/>
              <w:right w:val="nil"/>
            </w:tcBorders>
            <w:shd w:val="clear" w:color="auto" w:fill="auto"/>
            <w:noWrap/>
            <w:hideMark/>
          </w:tcPr>
          <w:p w14:paraId="4D647CEA"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w:t>
            </w:r>
          </w:p>
        </w:tc>
        <w:tc>
          <w:tcPr>
            <w:tcW w:w="700" w:type="dxa"/>
            <w:tcBorders>
              <w:top w:val="nil"/>
              <w:left w:val="nil"/>
              <w:bottom w:val="nil"/>
              <w:right w:val="nil"/>
            </w:tcBorders>
            <w:shd w:val="clear" w:color="auto" w:fill="auto"/>
            <w:noWrap/>
            <w:hideMark/>
          </w:tcPr>
          <w:p w14:paraId="2319035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11A2BEE9"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2B82A5FF"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c>
          <w:tcPr>
            <w:tcW w:w="700" w:type="dxa"/>
            <w:tcBorders>
              <w:top w:val="nil"/>
              <w:left w:val="nil"/>
              <w:bottom w:val="nil"/>
              <w:right w:val="nil"/>
            </w:tcBorders>
            <w:shd w:val="clear" w:color="auto" w:fill="auto"/>
            <w:noWrap/>
            <w:hideMark/>
          </w:tcPr>
          <w:p w14:paraId="4E26E7B3"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3</w:t>
            </w:r>
          </w:p>
        </w:tc>
      </w:tr>
      <w:tr w:rsidR="008F6BB5" w:rsidRPr="00E57F7C" w14:paraId="193B32D9" w14:textId="77777777" w:rsidTr="000C1E3A">
        <w:trPr>
          <w:trHeight w:val="300"/>
        </w:trPr>
        <w:tc>
          <w:tcPr>
            <w:tcW w:w="960" w:type="dxa"/>
            <w:tcBorders>
              <w:top w:val="nil"/>
              <w:left w:val="nil"/>
              <w:bottom w:val="nil"/>
              <w:right w:val="nil"/>
            </w:tcBorders>
            <w:shd w:val="clear" w:color="auto" w:fill="auto"/>
            <w:noWrap/>
            <w:hideMark/>
          </w:tcPr>
          <w:p w14:paraId="4BF37D46"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5719CD3B"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Umatilla River</w:t>
            </w:r>
          </w:p>
        </w:tc>
        <w:tc>
          <w:tcPr>
            <w:tcW w:w="700" w:type="dxa"/>
            <w:tcBorders>
              <w:top w:val="nil"/>
              <w:left w:val="nil"/>
              <w:bottom w:val="nil"/>
              <w:right w:val="nil"/>
            </w:tcBorders>
            <w:shd w:val="clear" w:color="auto" w:fill="auto"/>
            <w:noWrap/>
            <w:hideMark/>
          </w:tcPr>
          <w:p w14:paraId="13E3325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0E10032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700" w:type="dxa"/>
            <w:tcBorders>
              <w:top w:val="nil"/>
              <w:left w:val="nil"/>
              <w:bottom w:val="nil"/>
              <w:right w:val="nil"/>
            </w:tcBorders>
            <w:shd w:val="clear" w:color="auto" w:fill="auto"/>
            <w:noWrap/>
            <w:hideMark/>
          </w:tcPr>
          <w:p w14:paraId="17551807"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w:t>
            </w:r>
          </w:p>
        </w:tc>
        <w:tc>
          <w:tcPr>
            <w:tcW w:w="700" w:type="dxa"/>
            <w:tcBorders>
              <w:top w:val="nil"/>
              <w:left w:val="nil"/>
              <w:bottom w:val="nil"/>
              <w:right w:val="nil"/>
            </w:tcBorders>
            <w:shd w:val="clear" w:color="auto" w:fill="auto"/>
            <w:noWrap/>
            <w:hideMark/>
          </w:tcPr>
          <w:p w14:paraId="368794D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0A66D7B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266DB9B5"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0</w:t>
            </w:r>
          </w:p>
        </w:tc>
        <w:tc>
          <w:tcPr>
            <w:tcW w:w="700" w:type="dxa"/>
            <w:tcBorders>
              <w:top w:val="nil"/>
              <w:left w:val="nil"/>
              <w:bottom w:val="nil"/>
              <w:right w:val="nil"/>
            </w:tcBorders>
            <w:shd w:val="clear" w:color="auto" w:fill="auto"/>
            <w:noWrap/>
            <w:hideMark/>
          </w:tcPr>
          <w:p w14:paraId="5A7A19C3"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w:t>
            </w:r>
          </w:p>
        </w:tc>
      </w:tr>
      <w:tr w:rsidR="008F6BB5" w:rsidRPr="00E57F7C" w14:paraId="673395BF" w14:textId="77777777" w:rsidTr="000C1E3A">
        <w:trPr>
          <w:trHeight w:val="300"/>
        </w:trPr>
        <w:tc>
          <w:tcPr>
            <w:tcW w:w="960" w:type="dxa"/>
            <w:tcBorders>
              <w:top w:val="nil"/>
              <w:left w:val="nil"/>
              <w:bottom w:val="nil"/>
              <w:right w:val="nil"/>
            </w:tcBorders>
            <w:shd w:val="clear" w:color="auto" w:fill="auto"/>
            <w:noWrap/>
            <w:hideMark/>
          </w:tcPr>
          <w:p w14:paraId="0F1A5C9E"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015FCC34"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Walla Walla River</w:t>
            </w:r>
          </w:p>
        </w:tc>
        <w:tc>
          <w:tcPr>
            <w:tcW w:w="700" w:type="dxa"/>
            <w:tcBorders>
              <w:top w:val="nil"/>
              <w:left w:val="nil"/>
              <w:bottom w:val="nil"/>
              <w:right w:val="nil"/>
            </w:tcBorders>
            <w:shd w:val="clear" w:color="auto" w:fill="auto"/>
            <w:noWrap/>
            <w:hideMark/>
          </w:tcPr>
          <w:p w14:paraId="5329A03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7EF40FB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740C759D"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0</w:t>
            </w:r>
          </w:p>
        </w:tc>
        <w:tc>
          <w:tcPr>
            <w:tcW w:w="700" w:type="dxa"/>
            <w:tcBorders>
              <w:top w:val="nil"/>
              <w:left w:val="nil"/>
              <w:bottom w:val="nil"/>
              <w:right w:val="nil"/>
            </w:tcBorders>
            <w:shd w:val="clear" w:color="auto" w:fill="auto"/>
            <w:noWrap/>
            <w:hideMark/>
          </w:tcPr>
          <w:p w14:paraId="1D08EB7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7A3E0F9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39E817A0"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w:t>
            </w:r>
          </w:p>
        </w:tc>
        <w:tc>
          <w:tcPr>
            <w:tcW w:w="700" w:type="dxa"/>
            <w:tcBorders>
              <w:top w:val="nil"/>
              <w:left w:val="nil"/>
              <w:bottom w:val="nil"/>
              <w:right w:val="nil"/>
            </w:tcBorders>
            <w:shd w:val="clear" w:color="auto" w:fill="auto"/>
            <w:noWrap/>
            <w:hideMark/>
          </w:tcPr>
          <w:p w14:paraId="17DF28F9"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w:t>
            </w:r>
          </w:p>
        </w:tc>
      </w:tr>
      <w:tr w:rsidR="008F6BB5" w:rsidRPr="00E57F7C" w14:paraId="17DED8D3" w14:textId="77777777" w:rsidTr="000C1E3A">
        <w:trPr>
          <w:trHeight w:val="300"/>
        </w:trPr>
        <w:tc>
          <w:tcPr>
            <w:tcW w:w="960" w:type="dxa"/>
            <w:tcBorders>
              <w:top w:val="nil"/>
              <w:left w:val="nil"/>
              <w:bottom w:val="nil"/>
              <w:right w:val="nil"/>
            </w:tcBorders>
            <w:shd w:val="clear" w:color="auto" w:fill="auto"/>
            <w:noWrap/>
            <w:hideMark/>
          </w:tcPr>
          <w:p w14:paraId="4104B08E"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6BF60E33"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Yakima River</w:t>
            </w:r>
          </w:p>
        </w:tc>
        <w:tc>
          <w:tcPr>
            <w:tcW w:w="700" w:type="dxa"/>
            <w:tcBorders>
              <w:top w:val="nil"/>
              <w:left w:val="nil"/>
              <w:bottom w:val="nil"/>
              <w:right w:val="nil"/>
            </w:tcBorders>
            <w:shd w:val="clear" w:color="auto" w:fill="auto"/>
            <w:noWrap/>
            <w:hideMark/>
          </w:tcPr>
          <w:p w14:paraId="598BB9D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6064EB3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12</w:t>
            </w:r>
          </w:p>
        </w:tc>
        <w:tc>
          <w:tcPr>
            <w:tcW w:w="700" w:type="dxa"/>
            <w:tcBorders>
              <w:top w:val="nil"/>
              <w:left w:val="nil"/>
              <w:bottom w:val="nil"/>
              <w:right w:val="nil"/>
            </w:tcBorders>
            <w:shd w:val="clear" w:color="auto" w:fill="auto"/>
            <w:noWrap/>
            <w:hideMark/>
          </w:tcPr>
          <w:p w14:paraId="1AA121E2"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12</w:t>
            </w:r>
          </w:p>
        </w:tc>
        <w:tc>
          <w:tcPr>
            <w:tcW w:w="700" w:type="dxa"/>
            <w:tcBorders>
              <w:top w:val="nil"/>
              <w:left w:val="nil"/>
              <w:bottom w:val="nil"/>
              <w:right w:val="nil"/>
            </w:tcBorders>
            <w:shd w:val="clear" w:color="auto" w:fill="auto"/>
            <w:noWrap/>
            <w:hideMark/>
          </w:tcPr>
          <w:p w14:paraId="329DA0B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700" w:type="dxa"/>
            <w:tcBorders>
              <w:top w:val="nil"/>
              <w:left w:val="nil"/>
              <w:bottom w:val="nil"/>
              <w:right w:val="nil"/>
            </w:tcBorders>
            <w:shd w:val="clear" w:color="auto" w:fill="auto"/>
            <w:noWrap/>
            <w:hideMark/>
          </w:tcPr>
          <w:p w14:paraId="642B3624"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6</w:t>
            </w:r>
          </w:p>
        </w:tc>
        <w:tc>
          <w:tcPr>
            <w:tcW w:w="700" w:type="dxa"/>
            <w:tcBorders>
              <w:top w:val="nil"/>
              <w:left w:val="nil"/>
              <w:bottom w:val="nil"/>
              <w:right w:val="nil"/>
            </w:tcBorders>
            <w:shd w:val="clear" w:color="auto" w:fill="auto"/>
            <w:noWrap/>
            <w:hideMark/>
          </w:tcPr>
          <w:p w14:paraId="68C8DC9E"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8</w:t>
            </w:r>
          </w:p>
        </w:tc>
        <w:tc>
          <w:tcPr>
            <w:tcW w:w="700" w:type="dxa"/>
            <w:tcBorders>
              <w:top w:val="nil"/>
              <w:left w:val="nil"/>
              <w:bottom w:val="nil"/>
              <w:right w:val="nil"/>
            </w:tcBorders>
            <w:shd w:val="clear" w:color="auto" w:fill="auto"/>
            <w:noWrap/>
            <w:hideMark/>
          </w:tcPr>
          <w:p w14:paraId="7CC4758F"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20</w:t>
            </w:r>
          </w:p>
        </w:tc>
      </w:tr>
      <w:tr w:rsidR="008F6BB5" w:rsidRPr="00E57F7C" w14:paraId="17890F17" w14:textId="77777777" w:rsidTr="000C1E3A">
        <w:trPr>
          <w:trHeight w:val="300"/>
        </w:trPr>
        <w:tc>
          <w:tcPr>
            <w:tcW w:w="960" w:type="dxa"/>
            <w:tcBorders>
              <w:top w:val="nil"/>
              <w:left w:val="nil"/>
              <w:bottom w:val="nil"/>
              <w:right w:val="nil"/>
            </w:tcBorders>
            <w:shd w:val="clear" w:color="auto" w:fill="auto"/>
            <w:noWrap/>
            <w:hideMark/>
          </w:tcPr>
          <w:p w14:paraId="5B30E374"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7D92B9F2" w14:textId="1A0C7D69"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Columbia River - Hanford Reach</w:t>
            </w:r>
          </w:p>
        </w:tc>
        <w:tc>
          <w:tcPr>
            <w:tcW w:w="700" w:type="dxa"/>
            <w:tcBorders>
              <w:top w:val="nil"/>
              <w:left w:val="nil"/>
              <w:bottom w:val="nil"/>
              <w:right w:val="nil"/>
            </w:tcBorders>
            <w:shd w:val="clear" w:color="auto" w:fill="auto"/>
            <w:noWrap/>
            <w:hideMark/>
          </w:tcPr>
          <w:p w14:paraId="00F46CD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8</w:t>
            </w:r>
          </w:p>
        </w:tc>
        <w:tc>
          <w:tcPr>
            <w:tcW w:w="700" w:type="dxa"/>
            <w:tcBorders>
              <w:top w:val="nil"/>
              <w:left w:val="nil"/>
              <w:bottom w:val="nil"/>
              <w:right w:val="nil"/>
            </w:tcBorders>
            <w:shd w:val="clear" w:color="auto" w:fill="auto"/>
            <w:noWrap/>
            <w:hideMark/>
          </w:tcPr>
          <w:p w14:paraId="3BFFDAD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700" w:type="dxa"/>
            <w:tcBorders>
              <w:top w:val="nil"/>
              <w:left w:val="nil"/>
              <w:bottom w:val="nil"/>
              <w:right w:val="nil"/>
            </w:tcBorders>
            <w:shd w:val="clear" w:color="auto" w:fill="auto"/>
            <w:noWrap/>
            <w:hideMark/>
          </w:tcPr>
          <w:p w14:paraId="617BD53B"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11</w:t>
            </w:r>
          </w:p>
        </w:tc>
        <w:tc>
          <w:tcPr>
            <w:tcW w:w="700" w:type="dxa"/>
            <w:tcBorders>
              <w:top w:val="nil"/>
              <w:left w:val="nil"/>
              <w:bottom w:val="nil"/>
              <w:right w:val="nil"/>
            </w:tcBorders>
            <w:shd w:val="clear" w:color="auto" w:fill="auto"/>
            <w:noWrap/>
            <w:hideMark/>
          </w:tcPr>
          <w:p w14:paraId="66B01D49"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11</w:t>
            </w:r>
          </w:p>
        </w:tc>
        <w:tc>
          <w:tcPr>
            <w:tcW w:w="700" w:type="dxa"/>
            <w:tcBorders>
              <w:top w:val="nil"/>
              <w:left w:val="nil"/>
              <w:bottom w:val="nil"/>
              <w:right w:val="nil"/>
            </w:tcBorders>
            <w:shd w:val="clear" w:color="auto" w:fill="auto"/>
            <w:noWrap/>
            <w:hideMark/>
          </w:tcPr>
          <w:p w14:paraId="0D60661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700" w:type="dxa"/>
            <w:tcBorders>
              <w:top w:val="nil"/>
              <w:left w:val="nil"/>
              <w:bottom w:val="nil"/>
              <w:right w:val="nil"/>
            </w:tcBorders>
            <w:shd w:val="clear" w:color="auto" w:fill="auto"/>
            <w:noWrap/>
            <w:hideMark/>
          </w:tcPr>
          <w:p w14:paraId="463961C3"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14</w:t>
            </w:r>
          </w:p>
        </w:tc>
        <w:tc>
          <w:tcPr>
            <w:tcW w:w="700" w:type="dxa"/>
            <w:tcBorders>
              <w:top w:val="nil"/>
              <w:left w:val="nil"/>
              <w:bottom w:val="nil"/>
              <w:right w:val="nil"/>
            </w:tcBorders>
            <w:shd w:val="clear" w:color="auto" w:fill="auto"/>
            <w:noWrap/>
            <w:hideMark/>
          </w:tcPr>
          <w:p w14:paraId="226854C7"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25</w:t>
            </w:r>
          </w:p>
        </w:tc>
      </w:tr>
      <w:tr w:rsidR="008F6BB5" w:rsidRPr="00E57F7C" w14:paraId="18149730" w14:textId="77777777" w:rsidTr="000C1E3A">
        <w:trPr>
          <w:trHeight w:val="300"/>
        </w:trPr>
        <w:tc>
          <w:tcPr>
            <w:tcW w:w="960" w:type="dxa"/>
            <w:tcBorders>
              <w:top w:val="nil"/>
              <w:left w:val="nil"/>
              <w:bottom w:val="nil"/>
              <w:right w:val="nil"/>
            </w:tcBorders>
            <w:shd w:val="clear" w:color="auto" w:fill="auto"/>
            <w:noWrap/>
            <w:hideMark/>
          </w:tcPr>
          <w:p w14:paraId="0014B30F"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352607CA" w14:textId="6C33EA9A"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Columbia River - McNary Dam</w:t>
            </w:r>
          </w:p>
        </w:tc>
        <w:tc>
          <w:tcPr>
            <w:tcW w:w="700" w:type="dxa"/>
            <w:tcBorders>
              <w:top w:val="nil"/>
              <w:left w:val="nil"/>
              <w:bottom w:val="nil"/>
              <w:right w:val="nil"/>
            </w:tcBorders>
            <w:shd w:val="clear" w:color="auto" w:fill="auto"/>
            <w:noWrap/>
            <w:hideMark/>
          </w:tcPr>
          <w:p w14:paraId="0F0592D9"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63DF545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09B46335"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0</w:t>
            </w:r>
          </w:p>
        </w:tc>
        <w:tc>
          <w:tcPr>
            <w:tcW w:w="700" w:type="dxa"/>
            <w:tcBorders>
              <w:top w:val="nil"/>
              <w:left w:val="nil"/>
              <w:bottom w:val="nil"/>
              <w:right w:val="nil"/>
            </w:tcBorders>
            <w:shd w:val="clear" w:color="auto" w:fill="auto"/>
            <w:noWrap/>
            <w:hideMark/>
          </w:tcPr>
          <w:p w14:paraId="684E9F8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2B4BC00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1411FA20"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c>
          <w:tcPr>
            <w:tcW w:w="700" w:type="dxa"/>
            <w:tcBorders>
              <w:top w:val="nil"/>
              <w:left w:val="nil"/>
              <w:bottom w:val="nil"/>
              <w:right w:val="nil"/>
            </w:tcBorders>
            <w:shd w:val="clear" w:color="auto" w:fill="auto"/>
            <w:noWrap/>
            <w:hideMark/>
          </w:tcPr>
          <w:p w14:paraId="10B55899"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r>
      <w:tr w:rsidR="008F6BB5" w:rsidRPr="00E57F7C" w14:paraId="27B0FB05" w14:textId="77777777" w:rsidTr="000C1E3A">
        <w:trPr>
          <w:trHeight w:val="300"/>
        </w:trPr>
        <w:tc>
          <w:tcPr>
            <w:tcW w:w="960" w:type="dxa"/>
            <w:tcBorders>
              <w:top w:val="nil"/>
              <w:left w:val="nil"/>
              <w:bottom w:val="nil"/>
              <w:right w:val="nil"/>
            </w:tcBorders>
            <w:shd w:val="clear" w:color="auto" w:fill="auto"/>
            <w:noWrap/>
            <w:hideMark/>
          </w:tcPr>
          <w:p w14:paraId="68F8C95A"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2B517563" w14:textId="1EBBFE66"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Columbia River - Priest Hatchery</w:t>
            </w:r>
          </w:p>
        </w:tc>
        <w:tc>
          <w:tcPr>
            <w:tcW w:w="700" w:type="dxa"/>
            <w:tcBorders>
              <w:top w:val="nil"/>
              <w:left w:val="nil"/>
              <w:bottom w:val="nil"/>
              <w:right w:val="nil"/>
            </w:tcBorders>
            <w:shd w:val="clear" w:color="auto" w:fill="auto"/>
            <w:noWrap/>
            <w:hideMark/>
          </w:tcPr>
          <w:p w14:paraId="6F111BD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7E6544B7"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0E0A2362"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0</w:t>
            </w:r>
          </w:p>
        </w:tc>
        <w:tc>
          <w:tcPr>
            <w:tcW w:w="700" w:type="dxa"/>
            <w:tcBorders>
              <w:top w:val="nil"/>
              <w:left w:val="nil"/>
              <w:bottom w:val="nil"/>
              <w:right w:val="nil"/>
            </w:tcBorders>
            <w:shd w:val="clear" w:color="auto" w:fill="auto"/>
            <w:noWrap/>
            <w:hideMark/>
          </w:tcPr>
          <w:p w14:paraId="35FC26A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25642D3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0F274836"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c>
          <w:tcPr>
            <w:tcW w:w="700" w:type="dxa"/>
            <w:tcBorders>
              <w:top w:val="nil"/>
              <w:left w:val="nil"/>
              <w:bottom w:val="nil"/>
              <w:right w:val="nil"/>
            </w:tcBorders>
            <w:shd w:val="clear" w:color="auto" w:fill="auto"/>
            <w:noWrap/>
            <w:hideMark/>
          </w:tcPr>
          <w:p w14:paraId="710A000E"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r>
      <w:tr w:rsidR="008F6BB5" w:rsidRPr="00E57F7C" w14:paraId="62ED8476" w14:textId="77777777" w:rsidTr="000C1E3A">
        <w:trPr>
          <w:trHeight w:val="300"/>
        </w:trPr>
        <w:tc>
          <w:tcPr>
            <w:tcW w:w="960" w:type="dxa"/>
            <w:tcBorders>
              <w:top w:val="nil"/>
              <w:left w:val="nil"/>
              <w:bottom w:val="nil"/>
              <w:right w:val="nil"/>
            </w:tcBorders>
            <w:shd w:val="clear" w:color="auto" w:fill="auto"/>
            <w:noWrap/>
            <w:hideMark/>
          </w:tcPr>
          <w:p w14:paraId="4B9AB1E0"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08A6CE06" w14:textId="2D1B4AA0"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Columbia River - Ringold Hatchery</w:t>
            </w:r>
          </w:p>
        </w:tc>
        <w:tc>
          <w:tcPr>
            <w:tcW w:w="700" w:type="dxa"/>
            <w:tcBorders>
              <w:top w:val="nil"/>
              <w:left w:val="nil"/>
              <w:bottom w:val="nil"/>
              <w:right w:val="nil"/>
            </w:tcBorders>
            <w:shd w:val="clear" w:color="auto" w:fill="auto"/>
            <w:noWrap/>
            <w:hideMark/>
          </w:tcPr>
          <w:p w14:paraId="023A620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14CF293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6A6DF7AE"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c>
          <w:tcPr>
            <w:tcW w:w="700" w:type="dxa"/>
            <w:tcBorders>
              <w:top w:val="nil"/>
              <w:left w:val="nil"/>
              <w:bottom w:val="nil"/>
              <w:right w:val="nil"/>
            </w:tcBorders>
            <w:shd w:val="clear" w:color="auto" w:fill="auto"/>
            <w:noWrap/>
            <w:hideMark/>
          </w:tcPr>
          <w:p w14:paraId="17C3BBF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700" w:type="dxa"/>
            <w:tcBorders>
              <w:top w:val="nil"/>
              <w:left w:val="nil"/>
              <w:bottom w:val="nil"/>
              <w:right w:val="nil"/>
            </w:tcBorders>
            <w:shd w:val="clear" w:color="auto" w:fill="auto"/>
            <w:noWrap/>
            <w:hideMark/>
          </w:tcPr>
          <w:p w14:paraId="4B0F69F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29621F00"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9</w:t>
            </w:r>
          </w:p>
        </w:tc>
        <w:tc>
          <w:tcPr>
            <w:tcW w:w="700" w:type="dxa"/>
            <w:tcBorders>
              <w:top w:val="nil"/>
              <w:left w:val="nil"/>
              <w:bottom w:val="nil"/>
              <w:right w:val="nil"/>
            </w:tcBorders>
            <w:shd w:val="clear" w:color="auto" w:fill="auto"/>
            <w:noWrap/>
            <w:hideMark/>
          </w:tcPr>
          <w:p w14:paraId="344C01CA"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10</w:t>
            </w:r>
          </w:p>
        </w:tc>
      </w:tr>
      <w:tr w:rsidR="008F6BB5" w:rsidRPr="00E57F7C" w14:paraId="35DD97E4" w14:textId="77777777" w:rsidTr="000C1E3A">
        <w:trPr>
          <w:trHeight w:val="300"/>
        </w:trPr>
        <w:tc>
          <w:tcPr>
            <w:tcW w:w="960" w:type="dxa"/>
            <w:tcBorders>
              <w:top w:val="nil"/>
              <w:left w:val="nil"/>
              <w:bottom w:val="nil"/>
              <w:right w:val="nil"/>
            </w:tcBorders>
            <w:shd w:val="clear" w:color="auto" w:fill="auto"/>
            <w:noWrap/>
            <w:hideMark/>
          </w:tcPr>
          <w:p w14:paraId="4CFF9A27" w14:textId="77777777" w:rsidR="008F6BB5" w:rsidRPr="00E57F7C" w:rsidRDefault="008F6BB5" w:rsidP="000C1E3A">
            <w:pPr>
              <w:spacing w:after="0" w:line="240" w:lineRule="auto"/>
              <w:jc w:val="center"/>
              <w:rPr>
                <w:rFonts w:ascii="Calibri" w:eastAsia="Times New Roman" w:hAnsi="Calibri" w:cs="Times New Roman"/>
                <w:bCs/>
                <w:i/>
                <w:color w:val="000000"/>
              </w:rPr>
            </w:pPr>
          </w:p>
        </w:tc>
        <w:tc>
          <w:tcPr>
            <w:tcW w:w="3420" w:type="dxa"/>
            <w:tcBorders>
              <w:top w:val="nil"/>
              <w:left w:val="nil"/>
              <w:bottom w:val="nil"/>
              <w:right w:val="nil"/>
            </w:tcBorders>
            <w:shd w:val="clear" w:color="auto" w:fill="auto"/>
            <w:noWrap/>
            <w:hideMark/>
          </w:tcPr>
          <w:p w14:paraId="04C9AA9B" w14:textId="77777777" w:rsidR="008F6BB5" w:rsidRPr="00E57F7C" w:rsidRDefault="008F6BB5" w:rsidP="000C1E3A">
            <w:pPr>
              <w:spacing w:after="0" w:line="240" w:lineRule="auto"/>
              <w:rPr>
                <w:rFonts w:ascii="Calibri" w:eastAsia="Times New Roman" w:hAnsi="Calibri" w:cs="Times New Roman"/>
                <w:bCs/>
                <w:i/>
                <w:color w:val="000000"/>
              </w:rPr>
            </w:pPr>
            <w:r w:rsidRPr="00E57F7C">
              <w:rPr>
                <w:rFonts w:ascii="Calibri" w:eastAsia="Times New Roman" w:hAnsi="Calibri" w:cs="Times New Roman"/>
                <w:bCs/>
                <w:i/>
                <w:color w:val="000000"/>
              </w:rPr>
              <w:t>Total</w:t>
            </w:r>
          </w:p>
        </w:tc>
        <w:tc>
          <w:tcPr>
            <w:tcW w:w="700" w:type="dxa"/>
            <w:tcBorders>
              <w:top w:val="nil"/>
              <w:left w:val="nil"/>
              <w:bottom w:val="nil"/>
              <w:right w:val="nil"/>
            </w:tcBorders>
            <w:shd w:val="clear" w:color="auto" w:fill="auto"/>
            <w:noWrap/>
            <w:hideMark/>
          </w:tcPr>
          <w:p w14:paraId="47A2A705"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9</w:t>
            </w:r>
          </w:p>
        </w:tc>
        <w:tc>
          <w:tcPr>
            <w:tcW w:w="700" w:type="dxa"/>
            <w:tcBorders>
              <w:top w:val="nil"/>
              <w:left w:val="nil"/>
              <w:bottom w:val="nil"/>
              <w:right w:val="nil"/>
            </w:tcBorders>
            <w:shd w:val="clear" w:color="auto" w:fill="auto"/>
            <w:noWrap/>
            <w:hideMark/>
          </w:tcPr>
          <w:p w14:paraId="45EE32D3"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19</w:t>
            </w:r>
          </w:p>
        </w:tc>
        <w:tc>
          <w:tcPr>
            <w:tcW w:w="700" w:type="dxa"/>
            <w:tcBorders>
              <w:top w:val="nil"/>
              <w:left w:val="nil"/>
              <w:bottom w:val="nil"/>
              <w:right w:val="nil"/>
            </w:tcBorders>
            <w:shd w:val="clear" w:color="auto" w:fill="auto"/>
            <w:noWrap/>
            <w:hideMark/>
          </w:tcPr>
          <w:p w14:paraId="5E20917B"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28</w:t>
            </w:r>
          </w:p>
        </w:tc>
        <w:tc>
          <w:tcPr>
            <w:tcW w:w="700" w:type="dxa"/>
            <w:tcBorders>
              <w:top w:val="nil"/>
              <w:left w:val="nil"/>
              <w:bottom w:val="nil"/>
              <w:right w:val="nil"/>
            </w:tcBorders>
            <w:shd w:val="clear" w:color="auto" w:fill="auto"/>
            <w:noWrap/>
            <w:hideMark/>
          </w:tcPr>
          <w:p w14:paraId="227A0ACE"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26</w:t>
            </w:r>
          </w:p>
        </w:tc>
        <w:tc>
          <w:tcPr>
            <w:tcW w:w="700" w:type="dxa"/>
            <w:tcBorders>
              <w:top w:val="nil"/>
              <w:left w:val="nil"/>
              <w:bottom w:val="nil"/>
              <w:right w:val="nil"/>
            </w:tcBorders>
            <w:shd w:val="clear" w:color="auto" w:fill="auto"/>
            <w:noWrap/>
            <w:hideMark/>
          </w:tcPr>
          <w:p w14:paraId="3EFD42A0"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10</w:t>
            </w:r>
          </w:p>
        </w:tc>
        <w:tc>
          <w:tcPr>
            <w:tcW w:w="700" w:type="dxa"/>
            <w:tcBorders>
              <w:top w:val="nil"/>
              <w:left w:val="nil"/>
              <w:bottom w:val="nil"/>
              <w:right w:val="nil"/>
            </w:tcBorders>
            <w:shd w:val="clear" w:color="auto" w:fill="auto"/>
            <w:noWrap/>
            <w:hideMark/>
          </w:tcPr>
          <w:p w14:paraId="14F1BA09"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36</w:t>
            </w:r>
          </w:p>
        </w:tc>
        <w:tc>
          <w:tcPr>
            <w:tcW w:w="700" w:type="dxa"/>
            <w:tcBorders>
              <w:top w:val="nil"/>
              <w:left w:val="nil"/>
              <w:bottom w:val="nil"/>
              <w:right w:val="nil"/>
            </w:tcBorders>
            <w:shd w:val="clear" w:color="auto" w:fill="auto"/>
            <w:noWrap/>
            <w:hideMark/>
          </w:tcPr>
          <w:p w14:paraId="187AB0CE"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64</w:t>
            </w:r>
          </w:p>
        </w:tc>
      </w:tr>
      <w:tr w:rsidR="008F6BB5" w:rsidRPr="00E57F7C" w14:paraId="703EC4F0" w14:textId="77777777" w:rsidTr="000C1E3A">
        <w:trPr>
          <w:trHeight w:val="300"/>
        </w:trPr>
        <w:tc>
          <w:tcPr>
            <w:tcW w:w="4380" w:type="dxa"/>
            <w:gridSpan w:val="2"/>
            <w:tcBorders>
              <w:top w:val="nil"/>
              <w:left w:val="nil"/>
              <w:bottom w:val="nil"/>
              <w:right w:val="nil"/>
            </w:tcBorders>
            <w:shd w:val="clear" w:color="auto" w:fill="auto"/>
            <w:noWrap/>
            <w:hideMark/>
          </w:tcPr>
          <w:p w14:paraId="1118E37E"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 Snake River</w:t>
            </w:r>
          </w:p>
        </w:tc>
        <w:tc>
          <w:tcPr>
            <w:tcW w:w="700" w:type="dxa"/>
            <w:tcBorders>
              <w:top w:val="nil"/>
              <w:left w:val="nil"/>
              <w:bottom w:val="nil"/>
              <w:right w:val="nil"/>
            </w:tcBorders>
            <w:shd w:val="clear" w:color="auto" w:fill="auto"/>
            <w:noWrap/>
            <w:hideMark/>
          </w:tcPr>
          <w:p w14:paraId="02DC0E34" w14:textId="77777777" w:rsidR="008F6BB5" w:rsidRPr="00E57F7C" w:rsidRDefault="008F6BB5" w:rsidP="000C1E3A">
            <w:pPr>
              <w:spacing w:after="0" w:line="240" w:lineRule="auto"/>
              <w:rPr>
                <w:rFonts w:ascii="Calibri" w:eastAsia="Times New Roman" w:hAnsi="Calibri" w:cs="Times New Roman"/>
                <w:color w:val="000000"/>
              </w:rPr>
            </w:pPr>
          </w:p>
        </w:tc>
        <w:tc>
          <w:tcPr>
            <w:tcW w:w="700" w:type="dxa"/>
            <w:tcBorders>
              <w:top w:val="nil"/>
              <w:left w:val="nil"/>
              <w:bottom w:val="nil"/>
              <w:right w:val="nil"/>
            </w:tcBorders>
            <w:shd w:val="clear" w:color="auto" w:fill="auto"/>
            <w:noWrap/>
            <w:hideMark/>
          </w:tcPr>
          <w:p w14:paraId="4F19818F"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208C2C4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3C8BB520"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56B066D6"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48661441"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0F23ECC4"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7461CA9E" w14:textId="77777777" w:rsidTr="000C1E3A">
        <w:trPr>
          <w:trHeight w:val="300"/>
        </w:trPr>
        <w:tc>
          <w:tcPr>
            <w:tcW w:w="960" w:type="dxa"/>
            <w:tcBorders>
              <w:top w:val="nil"/>
              <w:left w:val="nil"/>
              <w:bottom w:val="nil"/>
              <w:right w:val="nil"/>
            </w:tcBorders>
            <w:shd w:val="clear" w:color="auto" w:fill="auto"/>
            <w:noWrap/>
            <w:hideMark/>
          </w:tcPr>
          <w:p w14:paraId="33160BB2"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3420" w:type="dxa"/>
            <w:tcBorders>
              <w:top w:val="nil"/>
              <w:left w:val="nil"/>
              <w:bottom w:val="nil"/>
              <w:right w:val="nil"/>
            </w:tcBorders>
            <w:shd w:val="clear" w:color="auto" w:fill="auto"/>
            <w:noWrap/>
            <w:hideMark/>
          </w:tcPr>
          <w:p w14:paraId="6FCB83B4"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Asotin Creek</w:t>
            </w:r>
          </w:p>
        </w:tc>
        <w:tc>
          <w:tcPr>
            <w:tcW w:w="700" w:type="dxa"/>
            <w:tcBorders>
              <w:top w:val="nil"/>
              <w:left w:val="nil"/>
              <w:bottom w:val="nil"/>
              <w:right w:val="nil"/>
            </w:tcBorders>
            <w:shd w:val="clear" w:color="auto" w:fill="auto"/>
            <w:noWrap/>
            <w:hideMark/>
          </w:tcPr>
          <w:p w14:paraId="6D887AA3"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27D5AEE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4BA4DA12"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c>
          <w:tcPr>
            <w:tcW w:w="700" w:type="dxa"/>
            <w:tcBorders>
              <w:top w:val="nil"/>
              <w:left w:val="nil"/>
              <w:bottom w:val="nil"/>
              <w:right w:val="nil"/>
            </w:tcBorders>
            <w:shd w:val="clear" w:color="auto" w:fill="auto"/>
            <w:noWrap/>
            <w:hideMark/>
          </w:tcPr>
          <w:p w14:paraId="0E4EB6D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7CC80DF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21CCDD14"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0</w:t>
            </w:r>
          </w:p>
        </w:tc>
        <w:tc>
          <w:tcPr>
            <w:tcW w:w="700" w:type="dxa"/>
            <w:tcBorders>
              <w:top w:val="nil"/>
              <w:left w:val="nil"/>
              <w:bottom w:val="nil"/>
              <w:right w:val="nil"/>
            </w:tcBorders>
            <w:shd w:val="clear" w:color="auto" w:fill="auto"/>
            <w:noWrap/>
            <w:hideMark/>
          </w:tcPr>
          <w:p w14:paraId="4B4A1704"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r>
      <w:tr w:rsidR="008F6BB5" w:rsidRPr="00E57F7C" w14:paraId="69093800" w14:textId="77777777" w:rsidTr="000C1E3A">
        <w:trPr>
          <w:trHeight w:val="300"/>
        </w:trPr>
        <w:tc>
          <w:tcPr>
            <w:tcW w:w="960" w:type="dxa"/>
            <w:tcBorders>
              <w:top w:val="nil"/>
              <w:left w:val="nil"/>
              <w:bottom w:val="nil"/>
              <w:right w:val="nil"/>
            </w:tcBorders>
            <w:shd w:val="clear" w:color="auto" w:fill="auto"/>
            <w:noWrap/>
            <w:hideMark/>
          </w:tcPr>
          <w:p w14:paraId="66A70B41"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3167A032"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Joseph Creek</w:t>
            </w:r>
          </w:p>
        </w:tc>
        <w:tc>
          <w:tcPr>
            <w:tcW w:w="700" w:type="dxa"/>
            <w:tcBorders>
              <w:top w:val="nil"/>
              <w:left w:val="nil"/>
              <w:bottom w:val="nil"/>
              <w:right w:val="nil"/>
            </w:tcBorders>
            <w:shd w:val="clear" w:color="auto" w:fill="auto"/>
            <w:noWrap/>
            <w:hideMark/>
          </w:tcPr>
          <w:p w14:paraId="6F7960FF"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1E8B17BE"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591A864D"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c>
          <w:tcPr>
            <w:tcW w:w="700" w:type="dxa"/>
            <w:tcBorders>
              <w:top w:val="nil"/>
              <w:left w:val="nil"/>
              <w:bottom w:val="nil"/>
              <w:right w:val="nil"/>
            </w:tcBorders>
            <w:shd w:val="clear" w:color="auto" w:fill="auto"/>
            <w:noWrap/>
            <w:hideMark/>
          </w:tcPr>
          <w:p w14:paraId="699F0D3D"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15CBD220"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4748DDDB"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w:t>
            </w:r>
          </w:p>
        </w:tc>
        <w:tc>
          <w:tcPr>
            <w:tcW w:w="700" w:type="dxa"/>
            <w:tcBorders>
              <w:top w:val="nil"/>
              <w:left w:val="nil"/>
              <w:bottom w:val="nil"/>
              <w:right w:val="nil"/>
            </w:tcBorders>
            <w:shd w:val="clear" w:color="auto" w:fill="auto"/>
            <w:noWrap/>
            <w:hideMark/>
          </w:tcPr>
          <w:p w14:paraId="5173F84B"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w:t>
            </w:r>
          </w:p>
        </w:tc>
      </w:tr>
      <w:tr w:rsidR="008F6BB5" w:rsidRPr="00E57F7C" w14:paraId="21D46268" w14:textId="77777777" w:rsidTr="000C1E3A">
        <w:trPr>
          <w:trHeight w:val="315"/>
        </w:trPr>
        <w:tc>
          <w:tcPr>
            <w:tcW w:w="960" w:type="dxa"/>
            <w:tcBorders>
              <w:top w:val="nil"/>
              <w:left w:val="nil"/>
              <w:bottom w:val="nil"/>
              <w:right w:val="nil"/>
            </w:tcBorders>
            <w:shd w:val="clear" w:color="auto" w:fill="auto"/>
            <w:noWrap/>
            <w:hideMark/>
          </w:tcPr>
          <w:p w14:paraId="21B64147"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67F2FC22"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Salmon River</w:t>
            </w:r>
          </w:p>
        </w:tc>
        <w:tc>
          <w:tcPr>
            <w:tcW w:w="700" w:type="dxa"/>
            <w:tcBorders>
              <w:top w:val="nil"/>
              <w:left w:val="nil"/>
              <w:bottom w:val="nil"/>
              <w:right w:val="nil"/>
            </w:tcBorders>
            <w:shd w:val="clear" w:color="auto" w:fill="auto"/>
            <w:noWrap/>
            <w:hideMark/>
          </w:tcPr>
          <w:p w14:paraId="6FBF9F2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700" w:type="dxa"/>
            <w:tcBorders>
              <w:top w:val="nil"/>
              <w:left w:val="nil"/>
              <w:bottom w:val="nil"/>
              <w:right w:val="nil"/>
            </w:tcBorders>
            <w:shd w:val="clear" w:color="auto" w:fill="auto"/>
            <w:noWrap/>
            <w:hideMark/>
          </w:tcPr>
          <w:p w14:paraId="2549B69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w:t>
            </w:r>
          </w:p>
        </w:tc>
        <w:tc>
          <w:tcPr>
            <w:tcW w:w="700" w:type="dxa"/>
            <w:tcBorders>
              <w:top w:val="nil"/>
              <w:left w:val="nil"/>
              <w:bottom w:val="nil"/>
              <w:right w:val="nil"/>
            </w:tcBorders>
            <w:shd w:val="clear" w:color="auto" w:fill="auto"/>
            <w:noWrap/>
            <w:hideMark/>
          </w:tcPr>
          <w:p w14:paraId="17EDCE64"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6</w:t>
            </w:r>
          </w:p>
        </w:tc>
        <w:tc>
          <w:tcPr>
            <w:tcW w:w="700" w:type="dxa"/>
            <w:tcBorders>
              <w:top w:val="nil"/>
              <w:left w:val="nil"/>
              <w:bottom w:val="nil"/>
              <w:right w:val="nil"/>
            </w:tcBorders>
            <w:shd w:val="clear" w:color="auto" w:fill="auto"/>
            <w:noWrap/>
            <w:hideMark/>
          </w:tcPr>
          <w:p w14:paraId="19139385"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700" w:type="dxa"/>
            <w:tcBorders>
              <w:top w:val="nil"/>
              <w:left w:val="nil"/>
              <w:bottom w:val="nil"/>
              <w:right w:val="nil"/>
            </w:tcBorders>
            <w:shd w:val="clear" w:color="auto" w:fill="auto"/>
            <w:noWrap/>
            <w:hideMark/>
          </w:tcPr>
          <w:p w14:paraId="1F0F09D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1EF9639C"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3</w:t>
            </w:r>
          </w:p>
        </w:tc>
        <w:tc>
          <w:tcPr>
            <w:tcW w:w="700" w:type="dxa"/>
            <w:tcBorders>
              <w:top w:val="nil"/>
              <w:left w:val="nil"/>
              <w:bottom w:val="nil"/>
              <w:right w:val="nil"/>
            </w:tcBorders>
            <w:shd w:val="clear" w:color="auto" w:fill="auto"/>
            <w:noWrap/>
            <w:hideMark/>
          </w:tcPr>
          <w:p w14:paraId="606F1DBA"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9</w:t>
            </w:r>
          </w:p>
        </w:tc>
      </w:tr>
      <w:tr w:rsidR="008F6BB5" w:rsidRPr="00E57F7C" w14:paraId="28862E57" w14:textId="77777777" w:rsidTr="000C1E3A">
        <w:trPr>
          <w:trHeight w:val="300"/>
        </w:trPr>
        <w:tc>
          <w:tcPr>
            <w:tcW w:w="960" w:type="dxa"/>
            <w:tcBorders>
              <w:top w:val="nil"/>
              <w:left w:val="nil"/>
              <w:bottom w:val="nil"/>
              <w:right w:val="nil"/>
            </w:tcBorders>
            <w:shd w:val="clear" w:color="auto" w:fill="auto"/>
            <w:noWrap/>
            <w:hideMark/>
          </w:tcPr>
          <w:p w14:paraId="6BCFF098"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234DD5A1"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Grande Ronde River</w:t>
            </w:r>
          </w:p>
        </w:tc>
        <w:tc>
          <w:tcPr>
            <w:tcW w:w="700" w:type="dxa"/>
            <w:tcBorders>
              <w:top w:val="nil"/>
              <w:left w:val="nil"/>
              <w:bottom w:val="nil"/>
              <w:right w:val="nil"/>
            </w:tcBorders>
            <w:shd w:val="clear" w:color="auto" w:fill="auto"/>
            <w:noWrap/>
            <w:hideMark/>
          </w:tcPr>
          <w:p w14:paraId="7C09563B"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w:t>
            </w:r>
          </w:p>
        </w:tc>
        <w:tc>
          <w:tcPr>
            <w:tcW w:w="700" w:type="dxa"/>
            <w:tcBorders>
              <w:top w:val="nil"/>
              <w:left w:val="nil"/>
              <w:bottom w:val="nil"/>
              <w:right w:val="nil"/>
            </w:tcBorders>
            <w:shd w:val="clear" w:color="auto" w:fill="auto"/>
            <w:noWrap/>
            <w:hideMark/>
          </w:tcPr>
          <w:p w14:paraId="0D3DFFF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1E92256A"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4</w:t>
            </w:r>
          </w:p>
        </w:tc>
        <w:tc>
          <w:tcPr>
            <w:tcW w:w="700" w:type="dxa"/>
            <w:tcBorders>
              <w:top w:val="nil"/>
              <w:left w:val="nil"/>
              <w:bottom w:val="nil"/>
              <w:right w:val="nil"/>
            </w:tcBorders>
            <w:shd w:val="clear" w:color="auto" w:fill="auto"/>
            <w:noWrap/>
            <w:hideMark/>
          </w:tcPr>
          <w:p w14:paraId="67B2163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360A48F7"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439E0C8A"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0</w:t>
            </w:r>
          </w:p>
        </w:tc>
        <w:tc>
          <w:tcPr>
            <w:tcW w:w="700" w:type="dxa"/>
            <w:tcBorders>
              <w:top w:val="nil"/>
              <w:left w:val="nil"/>
              <w:bottom w:val="nil"/>
              <w:right w:val="nil"/>
            </w:tcBorders>
            <w:shd w:val="clear" w:color="auto" w:fill="auto"/>
            <w:noWrap/>
            <w:hideMark/>
          </w:tcPr>
          <w:p w14:paraId="2153D7B0"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4</w:t>
            </w:r>
          </w:p>
        </w:tc>
      </w:tr>
      <w:tr w:rsidR="008F6BB5" w:rsidRPr="00E57F7C" w14:paraId="028F3956" w14:textId="77777777" w:rsidTr="000C1E3A">
        <w:trPr>
          <w:trHeight w:val="300"/>
        </w:trPr>
        <w:tc>
          <w:tcPr>
            <w:tcW w:w="960" w:type="dxa"/>
            <w:tcBorders>
              <w:top w:val="nil"/>
              <w:left w:val="nil"/>
              <w:bottom w:val="nil"/>
              <w:right w:val="nil"/>
            </w:tcBorders>
            <w:shd w:val="clear" w:color="auto" w:fill="auto"/>
            <w:noWrap/>
            <w:hideMark/>
          </w:tcPr>
          <w:p w14:paraId="3EAC8A4F"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7C42D635"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Tucannon River</w:t>
            </w:r>
          </w:p>
        </w:tc>
        <w:tc>
          <w:tcPr>
            <w:tcW w:w="700" w:type="dxa"/>
            <w:tcBorders>
              <w:top w:val="nil"/>
              <w:left w:val="nil"/>
              <w:bottom w:val="nil"/>
              <w:right w:val="nil"/>
            </w:tcBorders>
            <w:shd w:val="clear" w:color="auto" w:fill="auto"/>
            <w:noWrap/>
            <w:hideMark/>
          </w:tcPr>
          <w:p w14:paraId="2B20A378"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1E2C01F2"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1</w:t>
            </w:r>
          </w:p>
        </w:tc>
        <w:tc>
          <w:tcPr>
            <w:tcW w:w="700" w:type="dxa"/>
            <w:tcBorders>
              <w:top w:val="nil"/>
              <w:left w:val="nil"/>
              <w:bottom w:val="nil"/>
              <w:right w:val="nil"/>
            </w:tcBorders>
            <w:shd w:val="clear" w:color="auto" w:fill="auto"/>
            <w:noWrap/>
            <w:hideMark/>
          </w:tcPr>
          <w:p w14:paraId="1953621B"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w:t>
            </w:r>
          </w:p>
        </w:tc>
        <w:tc>
          <w:tcPr>
            <w:tcW w:w="700" w:type="dxa"/>
            <w:tcBorders>
              <w:top w:val="nil"/>
              <w:left w:val="nil"/>
              <w:bottom w:val="nil"/>
              <w:right w:val="nil"/>
            </w:tcBorders>
            <w:shd w:val="clear" w:color="auto" w:fill="auto"/>
            <w:noWrap/>
            <w:hideMark/>
          </w:tcPr>
          <w:p w14:paraId="2EE75A5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3</w:t>
            </w:r>
          </w:p>
        </w:tc>
        <w:tc>
          <w:tcPr>
            <w:tcW w:w="700" w:type="dxa"/>
            <w:tcBorders>
              <w:top w:val="nil"/>
              <w:left w:val="nil"/>
              <w:bottom w:val="nil"/>
              <w:right w:val="nil"/>
            </w:tcBorders>
            <w:shd w:val="clear" w:color="auto" w:fill="auto"/>
            <w:noWrap/>
            <w:hideMark/>
          </w:tcPr>
          <w:p w14:paraId="7C81556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0</w:t>
            </w:r>
          </w:p>
        </w:tc>
        <w:tc>
          <w:tcPr>
            <w:tcW w:w="700" w:type="dxa"/>
            <w:tcBorders>
              <w:top w:val="nil"/>
              <w:left w:val="nil"/>
              <w:bottom w:val="nil"/>
              <w:right w:val="nil"/>
            </w:tcBorders>
            <w:shd w:val="clear" w:color="auto" w:fill="auto"/>
            <w:noWrap/>
            <w:hideMark/>
          </w:tcPr>
          <w:p w14:paraId="08B556AA"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3</w:t>
            </w:r>
          </w:p>
        </w:tc>
        <w:tc>
          <w:tcPr>
            <w:tcW w:w="700" w:type="dxa"/>
            <w:tcBorders>
              <w:top w:val="nil"/>
              <w:left w:val="nil"/>
              <w:bottom w:val="nil"/>
              <w:right w:val="nil"/>
            </w:tcBorders>
            <w:shd w:val="clear" w:color="auto" w:fill="auto"/>
            <w:noWrap/>
            <w:hideMark/>
          </w:tcPr>
          <w:p w14:paraId="2FCA64F1"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5</w:t>
            </w:r>
          </w:p>
        </w:tc>
      </w:tr>
      <w:tr w:rsidR="008F6BB5" w:rsidRPr="00E57F7C" w14:paraId="49CEB7C4" w14:textId="77777777" w:rsidTr="000C1E3A">
        <w:trPr>
          <w:trHeight w:val="300"/>
        </w:trPr>
        <w:tc>
          <w:tcPr>
            <w:tcW w:w="960" w:type="dxa"/>
            <w:tcBorders>
              <w:top w:val="nil"/>
              <w:left w:val="nil"/>
              <w:bottom w:val="nil"/>
              <w:right w:val="nil"/>
            </w:tcBorders>
            <w:shd w:val="clear" w:color="auto" w:fill="auto"/>
            <w:noWrap/>
            <w:hideMark/>
          </w:tcPr>
          <w:p w14:paraId="4B974C2B"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0651E2BF" w14:textId="77777777" w:rsidR="008F6BB5" w:rsidRPr="00E57F7C" w:rsidRDefault="008F6BB5" w:rsidP="000C1E3A">
            <w:pPr>
              <w:spacing w:after="0" w:line="240" w:lineRule="auto"/>
              <w:rPr>
                <w:rFonts w:ascii="Calibri" w:eastAsia="Times New Roman" w:hAnsi="Calibri" w:cs="Times New Roman"/>
                <w:color w:val="000000"/>
              </w:rPr>
            </w:pPr>
            <w:r w:rsidRPr="00E57F7C">
              <w:rPr>
                <w:rFonts w:ascii="Calibri" w:eastAsia="Times New Roman" w:hAnsi="Calibri" w:cs="Times New Roman"/>
                <w:color w:val="000000"/>
              </w:rPr>
              <w:t>Snake River</w:t>
            </w:r>
          </w:p>
        </w:tc>
        <w:tc>
          <w:tcPr>
            <w:tcW w:w="700" w:type="dxa"/>
            <w:tcBorders>
              <w:top w:val="nil"/>
              <w:left w:val="nil"/>
              <w:bottom w:val="nil"/>
              <w:right w:val="nil"/>
            </w:tcBorders>
            <w:shd w:val="clear" w:color="auto" w:fill="auto"/>
            <w:noWrap/>
            <w:hideMark/>
          </w:tcPr>
          <w:p w14:paraId="0E746AB1"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20</w:t>
            </w:r>
          </w:p>
        </w:tc>
        <w:tc>
          <w:tcPr>
            <w:tcW w:w="700" w:type="dxa"/>
            <w:tcBorders>
              <w:top w:val="nil"/>
              <w:left w:val="nil"/>
              <w:bottom w:val="nil"/>
              <w:right w:val="nil"/>
            </w:tcBorders>
            <w:shd w:val="clear" w:color="auto" w:fill="auto"/>
            <w:noWrap/>
            <w:hideMark/>
          </w:tcPr>
          <w:p w14:paraId="232DCFB6"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9</w:t>
            </w:r>
          </w:p>
        </w:tc>
        <w:tc>
          <w:tcPr>
            <w:tcW w:w="700" w:type="dxa"/>
            <w:tcBorders>
              <w:top w:val="nil"/>
              <w:left w:val="nil"/>
              <w:bottom w:val="nil"/>
              <w:right w:val="nil"/>
            </w:tcBorders>
            <w:shd w:val="clear" w:color="auto" w:fill="auto"/>
            <w:noWrap/>
            <w:hideMark/>
          </w:tcPr>
          <w:p w14:paraId="2F863091"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29</w:t>
            </w:r>
          </w:p>
        </w:tc>
        <w:tc>
          <w:tcPr>
            <w:tcW w:w="700" w:type="dxa"/>
            <w:tcBorders>
              <w:top w:val="nil"/>
              <w:left w:val="nil"/>
              <w:bottom w:val="nil"/>
              <w:right w:val="nil"/>
            </w:tcBorders>
            <w:shd w:val="clear" w:color="auto" w:fill="auto"/>
            <w:noWrap/>
            <w:hideMark/>
          </w:tcPr>
          <w:p w14:paraId="4A01EE09"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44</w:t>
            </w:r>
          </w:p>
        </w:tc>
        <w:tc>
          <w:tcPr>
            <w:tcW w:w="700" w:type="dxa"/>
            <w:tcBorders>
              <w:top w:val="nil"/>
              <w:left w:val="nil"/>
              <w:bottom w:val="nil"/>
              <w:right w:val="nil"/>
            </w:tcBorders>
            <w:shd w:val="clear" w:color="auto" w:fill="auto"/>
            <w:noWrap/>
            <w:hideMark/>
          </w:tcPr>
          <w:p w14:paraId="4715B46C" w14:textId="77777777" w:rsidR="008F6BB5" w:rsidRPr="00E57F7C" w:rsidRDefault="008F6BB5" w:rsidP="000C1E3A">
            <w:pPr>
              <w:spacing w:after="0" w:line="240" w:lineRule="auto"/>
              <w:jc w:val="center"/>
              <w:rPr>
                <w:rFonts w:ascii="Calibri" w:eastAsia="Times New Roman" w:hAnsi="Calibri" w:cs="Times New Roman"/>
                <w:color w:val="000000"/>
              </w:rPr>
            </w:pPr>
            <w:r w:rsidRPr="00E57F7C">
              <w:rPr>
                <w:rFonts w:ascii="Calibri" w:eastAsia="Times New Roman" w:hAnsi="Calibri" w:cs="Times New Roman"/>
                <w:color w:val="000000"/>
              </w:rPr>
              <w:t>7</w:t>
            </w:r>
          </w:p>
        </w:tc>
        <w:tc>
          <w:tcPr>
            <w:tcW w:w="700" w:type="dxa"/>
            <w:tcBorders>
              <w:top w:val="nil"/>
              <w:left w:val="nil"/>
              <w:bottom w:val="nil"/>
              <w:right w:val="nil"/>
            </w:tcBorders>
            <w:shd w:val="clear" w:color="auto" w:fill="auto"/>
            <w:noWrap/>
            <w:hideMark/>
          </w:tcPr>
          <w:p w14:paraId="26B77551"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51</w:t>
            </w:r>
          </w:p>
        </w:tc>
        <w:tc>
          <w:tcPr>
            <w:tcW w:w="700" w:type="dxa"/>
            <w:tcBorders>
              <w:top w:val="nil"/>
              <w:left w:val="nil"/>
              <w:bottom w:val="nil"/>
              <w:right w:val="nil"/>
            </w:tcBorders>
            <w:shd w:val="clear" w:color="auto" w:fill="auto"/>
            <w:noWrap/>
            <w:hideMark/>
          </w:tcPr>
          <w:p w14:paraId="671C7559"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80</w:t>
            </w:r>
          </w:p>
        </w:tc>
      </w:tr>
      <w:tr w:rsidR="008F6BB5" w:rsidRPr="00E57F7C" w14:paraId="435C35BC" w14:textId="77777777" w:rsidTr="000C1E3A">
        <w:trPr>
          <w:trHeight w:val="300"/>
        </w:trPr>
        <w:tc>
          <w:tcPr>
            <w:tcW w:w="960" w:type="dxa"/>
            <w:tcBorders>
              <w:top w:val="nil"/>
              <w:left w:val="nil"/>
              <w:bottom w:val="nil"/>
              <w:right w:val="nil"/>
            </w:tcBorders>
            <w:shd w:val="clear" w:color="auto" w:fill="auto"/>
            <w:noWrap/>
            <w:hideMark/>
          </w:tcPr>
          <w:p w14:paraId="1A6CAB47" w14:textId="77777777" w:rsidR="008F6BB5" w:rsidRPr="00E57F7C" w:rsidRDefault="008F6BB5" w:rsidP="000C1E3A">
            <w:pPr>
              <w:spacing w:after="0" w:line="240" w:lineRule="auto"/>
              <w:jc w:val="center"/>
              <w:rPr>
                <w:rFonts w:ascii="Calibri" w:eastAsia="Times New Roman" w:hAnsi="Calibri" w:cs="Times New Roman"/>
                <w:bCs/>
                <w:color w:val="000000"/>
              </w:rPr>
            </w:pPr>
          </w:p>
        </w:tc>
        <w:tc>
          <w:tcPr>
            <w:tcW w:w="3420" w:type="dxa"/>
            <w:tcBorders>
              <w:top w:val="nil"/>
              <w:left w:val="nil"/>
              <w:bottom w:val="nil"/>
              <w:right w:val="nil"/>
            </w:tcBorders>
            <w:shd w:val="clear" w:color="auto" w:fill="auto"/>
            <w:noWrap/>
            <w:hideMark/>
          </w:tcPr>
          <w:p w14:paraId="55F38ACC" w14:textId="77777777" w:rsidR="008F6BB5" w:rsidRPr="00E57F7C" w:rsidRDefault="008F6BB5" w:rsidP="000C1E3A">
            <w:pPr>
              <w:spacing w:after="0" w:line="240" w:lineRule="auto"/>
              <w:rPr>
                <w:rFonts w:ascii="Calibri" w:eastAsia="Times New Roman" w:hAnsi="Calibri" w:cs="Times New Roman"/>
                <w:bCs/>
                <w:i/>
                <w:color w:val="000000"/>
              </w:rPr>
            </w:pPr>
            <w:r w:rsidRPr="00E57F7C">
              <w:rPr>
                <w:rFonts w:ascii="Calibri" w:eastAsia="Times New Roman" w:hAnsi="Calibri" w:cs="Times New Roman"/>
                <w:bCs/>
                <w:i/>
                <w:color w:val="000000"/>
              </w:rPr>
              <w:t>Total</w:t>
            </w:r>
          </w:p>
        </w:tc>
        <w:tc>
          <w:tcPr>
            <w:tcW w:w="700" w:type="dxa"/>
            <w:tcBorders>
              <w:top w:val="nil"/>
              <w:left w:val="nil"/>
              <w:bottom w:val="nil"/>
              <w:right w:val="nil"/>
            </w:tcBorders>
            <w:shd w:val="clear" w:color="auto" w:fill="auto"/>
            <w:noWrap/>
            <w:hideMark/>
          </w:tcPr>
          <w:p w14:paraId="7B20A34D"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29</w:t>
            </w:r>
          </w:p>
        </w:tc>
        <w:tc>
          <w:tcPr>
            <w:tcW w:w="700" w:type="dxa"/>
            <w:tcBorders>
              <w:top w:val="nil"/>
              <w:left w:val="nil"/>
              <w:bottom w:val="nil"/>
              <w:right w:val="nil"/>
            </w:tcBorders>
            <w:shd w:val="clear" w:color="auto" w:fill="auto"/>
            <w:noWrap/>
            <w:hideMark/>
          </w:tcPr>
          <w:p w14:paraId="2E25B018"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14</w:t>
            </w:r>
          </w:p>
        </w:tc>
        <w:tc>
          <w:tcPr>
            <w:tcW w:w="700" w:type="dxa"/>
            <w:tcBorders>
              <w:top w:val="nil"/>
              <w:left w:val="nil"/>
              <w:bottom w:val="nil"/>
              <w:right w:val="nil"/>
            </w:tcBorders>
            <w:shd w:val="clear" w:color="auto" w:fill="auto"/>
            <w:noWrap/>
            <w:hideMark/>
          </w:tcPr>
          <w:p w14:paraId="76E14A94"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43</w:t>
            </w:r>
          </w:p>
        </w:tc>
        <w:tc>
          <w:tcPr>
            <w:tcW w:w="700" w:type="dxa"/>
            <w:tcBorders>
              <w:top w:val="nil"/>
              <w:left w:val="nil"/>
              <w:bottom w:val="nil"/>
              <w:right w:val="nil"/>
            </w:tcBorders>
            <w:shd w:val="clear" w:color="auto" w:fill="auto"/>
            <w:noWrap/>
            <w:hideMark/>
          </w:tcPr>
          <w:p w14:paraId="3BF70302"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51</w:t>
            </w:r>
          </w:p>
        </w:tc>
        <w:tc>
          <w:tcPr>
            <w:tcW w:w="700" w:type="dxa"/>
            <w:tcBorders>
              <w:top w:val="nil"/>
              <w:left w:val="nil"/>
              <w:bottom w:val="nil"/>
              <w:right w:val="nil"/>
            </w:tcBorders>
            <w:shd w:val="clear" w:color="auto" w:fill="auto"/>
            <w:noWrap/>
            <w:hideMark/>
          </w:tcPr>
          <w:p w14:paraId="0E3B254B"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7</w:t>
            </w:r>
          </w:p>
        </w:tc>
        <w:tc>
          <w:tcPr>
            <w:tcW w:w="700" w:type="dxa"/>
            <w:tcBorders>
              <w:top w:val="nil"/>
              <w:left w:val="nil"/>
              <w:bottom w:val="nil"/>
              <w:right w:val="nil"/>
            </w:tcBorders>
            <w:shd w:val="clear" w:color="auto" w:fill="auto"/>
            <w:noWrap/>
            <w:hideMark/>
          </w:tcPr>
          <w:p w14:paraId="0E125F41"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58</w:t>
            </w:r>
          </w:p>
        </w:tc>
        <w:tc>
          <w:tcPr>
            <w:tcW w:w="700" w:type="dxa"/>
            <w:tcBorders>
              <w:top w:val="nil"/>
              <w:left w:val="nil"/>
              <w:bottom w:val="nil"/>
              <w:right w:val="nil"/>
            </w:tcBorders>
            <w:shd w:val="clear" w:color="auto" w:fill="auto"/>
            <w:noWrap/>
            <w:hideMark/>
          </w:tcPr>
          <w:p w14:paraId="71DCEC25"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101</w:t>
            </w:r>
          </w:p>
        </w:tc>
      </w:tr>
      <w:tr w:rsidR="008F6BB5" w:rsidRPr="00E57F7C" w14:paraId="001ED474" w14:textId="77777777" w:rsidTr="000C1E3A">
        <w:trPr>
          <w:trHeight w:val="300"/>
        </w:trPr>
        <w:tc>
          <w:tcPr>
            <w:tcW w:w="960" w:type="dxa"/>
            <w:tcBorders>
              <w:top w:val="nil"/>
              <w:left w:val="nil"/>
              <w:bottom w:val="nil"/>
              <w:right w:val="nil"/>
            </w:tcBorders>
            <w:shd w:val="clear" w:color="auto" w:fill="auto"/>
            <w:noWrap/>
            <w:hideMark/>
          </w:tcPr>
          <w:p w14:paraId="43865586" w14:textId="77777777" w:rsidR="008F6BB5" w:rsidRPr="00E57F7C" w:rsidRDefault="008F6BB5" w:rsidP="000C1E3A">
            <w:pPr>
              <w:spacing w:after="0" w:line="240" w:lineRule="auto"/>
              <w:jc w:val="center"/>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hideMark/>
          </w:tcPr>
          <w:p w14:paraId="138BC28F"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73B3A95C" w14:textId="77777777" w:rsidR="008F6BB5" w:rsidRPr="00E57F7C" w:rsidRDefault="008F6BB5" w:rsidP="000C1E3A">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4E751E37"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7E14FE1E"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0665B273"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067B8879"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4C2F4141"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hideMark/>
          </w:tcPr>
          <w:p w14:paraId="4BE73666" w14:textId="77777777" w:rsidR="008F6BB5" w:rsidRPr="00E57F7C" w:rsidRDefault="008F6BB5" w:rsidP="000C1E3A">
            <w:pPr>
              <w:spacing w:after="0" w:line="240" w:lineRule="auto"/>
              <w:jc w:val="center"/>
              <w:rPr>
                <w:rFonts w:ascii="Times New Roman" w:eastAsia="Times New Roman" w:hAnsi="Times New Roman" w:cs="Times New Roman"/>
                <w:sz w:val="20"/>
                <w:szCs w:val="20"/>
              </w:rPr>
            </w:pPr>
          </w:p>
        </w:tc>
      </w:tr>
      <w:tr w:rsidR="008F6BB5" w:rsidRPr="00E57F7C" w14:paraId="1FF02C82" w14:textId="77777777" w:rsidTr="000C1E3A">
        <w:trPr>
          <w:trHeight w:val="315"/>
        </w:trPr>
        <w:tc>
          <w:tcPr>
            <w:tcW w:w="4380" w:type="dxa"/>
            <w:gridSpan w:val="2"/>
            <w:tcBorders>
              <w:top w:val="nil"/>
              <w:left w:val="nil"/>
              <w:bottom w:val="single" w:sz="8" w:space="0" w:color="auto"/>
              <w:right w:val="nil"/>
            </w:tcBorders>
            <w:shd w:val="clear" w:color="auto" w:fill="auto"/>
            <w:noWrap/>
            <w:hideMark/>
          </w:tcPr>
          <w:p w14:paraId="39C9211C" w14:textId="77777777" w:rsidR="008F6BB5" w:rsidRPr="00E57F7C" w:rsidRDefault="008F6BB5" w:rsidP="000C1E3A">
            <w:pPr>
              <w:spacing w:after="0" w:line="240" w:lineRule="auto"/>
              <w:rPr>
                <w:rFonts w:ascii="Calibri" w:eastAsia="Times New Roman" w:hAnsi="Calibri" w:cs="Times New Roman"/>
                <w:bCs/>
                <w:i/>
                <w:color w:val="000000"/>
              </w:rPr>
            </w:pPr>
            <w:r w:rsidRPr="00E57F7C">
              <w:rPr>
                <w:rFonts w:ascii="Calibri" w:eastAsia="Times New Roman" w:hAnsi="Calibri" w:cs="Times New Roman"/>
                <w:bCs/>
                <w:i/>
                <w:color w:val="000000"/>
              </w:rPr>
              <w:t>Grand Total</w:t>
            </w:r>
          </w:p>
        </w:tc>
        <w:tc>
          <w:tcPr>
            <w:tcW w:w="700" w:type="dxa"/>
            <w:tcBorders>
              <w:top w:val="nil"/>
              <w:left w:val="nil"/>
              <w:bottom w:val="single" w:sz="8" w:space="0" w:color="auto"/>
              <w:right w:val="nil"/>
            </w:tcBorders>
            <w:shd w:val="clear" w:color="auto" w:fill="auto"/>
            <w:noWrap/>
            <w:hideMark/>
          </w:tcPr>
          <w:p w14:paraId="74080723"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38</w:t>
            </w:r>
          </w:p>
        </w:tc>
        <w:tc>
          <w:tcPr>
            <w:tcW w:w="700" w:type="dxa"/>
            <w:tcBorders>
              <w:top w:val="nil"/>
              <w:left w:val="nil"/>
              <w:bottom w:val="single" w:sz="8" w:space="0" w:color="auto"/>
              <w:right w:val="nil"/>
            </w:tcBorders>
            <w:shd w:val="clear" w:color="auto" w:fill="auto"/>
            <w:noWrap/>
            <w:hideMark/>
          </w:tcPr>
          <w:p w14:paraId="7306BB61"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33</w:t>
            </w:r>
          </w:p>
        </w:tc>
        <w:tc>
          <w:tcPr>
            <w:tcW w:w="700" w:type="dxa"/>
            <w:tcBorders>
              <w:top w:val="nil"/>
              <w:left w:val="nil"/>
              <w:bottom w:val="single" w:sz="8" w:space="0" w:color="auto"/>
              <w:right w:val="nil"/>
            </w:tcBorders>
            <w:shd w:val="clear" w:color="auto" w:fill="auto"/>
            <w:noWrap/>
            <w:hideMark/>
          </w:tcPr>
          <w:p w14:paraId="644F6735"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71</w:t>
            </w:r>
          </w:p>
        </w:tc>
        <w:tc>
          <w:tcPr>
            <w:tcW w:w="700" w:type="dxa"/>
            <w:tcBorders>
              <w:top w:val="nil"/>
              <w:left w:val="nil"/>
              <w:bottom w:val="single" w:sz="8" w:space="0" w:color="auto"/>
              <w:right w:val="nil"/>
            </w:tcBorders>
            <w:shd w:val="clear" w:color="auto" w:fill="auto"/>
            <w:noWrap/>
            <w:hideMark/>
          </w:tcPr>
          <w:p w14:paraId="5537368B"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77</w:t>
            </w:r>
          </w:p>
        </w:tc>
        <w:tc>
          <w:tcPr>
            <w:tcW w:w="700" w:type="dxa"/>
            <w:tcBorders>
              <w:top w:val="nil"/>
              <w:left w:val="nil"/>
              <w:bottom w:val="single" w:sz="8" w:space="0" w:color="auto"/>
              <w:right w:val="nil"/>
            </w:tcBorders>
            <w:shd w:val="clear" w:color="auto" w:fill="auto"/>
            <w:noWrap/>
            <w:hideMark/>
          </w:tcPr>
          <w:p w14:paraId="4234479D"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17</w:t>
            </w:r>
          </w:p>
        </w:tc>
        <w:tc>
          <w:tcPr>
            <w:tcW w:w="700" w:type="dxa"/>
            <w:tcBorders>
              <w:top w:val="nil"/>
              <w:left w:val="nil"/>
              <w:bottom w:val="single" w:sz="8" w:space="0" w:color="auto"/>
              <w:right w:val="nil"/>
            </w:tcBorders>
            <w:shd w:val="clear" w:color="auto" w:fill="auto"/>
            <w:noWrap/>
            <w:hideMark/>
          </w:tcPr>
          <w:p w14:paraId="6AAC390F"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94</w:t>
            </w:r>
          </w:p>
        </w:tc>
        <w:tc>
          <w:tcPr>
            <w:tcW w:w="700" w:type="dxa"/>
            <w:tcBorders>
              <w:top w:val="nil"/>
              <w:left w:val="nil"/>
              <w:bottom w:val="single" w:sz="8" w:space="0" w:color="auto"/>
              <w:right w:val="nil"/>
            </w:tcBorders>
            <w:shd w:val="clear" w:color="auto" w:fill="auto"/>
            <w:noWrap/>
            <w:hideMark/>
          </w:tcPr>
          <w:p w14:paraId="6C15EB48" w14:textId="77777777" w:rsidR="008F6BB5" w:rsidRPr="00E57F7C" w:rsidRDefault="008F6BB5" w:rsidP="000C1E3A">
            <w:pPr>
              <w:spacing w:after="0" w:line="240" w:lineRule="auto"/>
              <w:jc w:val="center"/>
              <w:rPr>
                <w:rFonts w:ascii="Calibri" w:eastAsia="Times New Roman" w:hAnsi="Calibri" w:cs="Times New Roman"/>
                <w:bCs/>
                <w:color w:val="000000"/>
              </w:rPr>
            </w:pPr>
            <w:r w:rsidRPr="00E57F7C">
              <w:rPr>
                <w:rFonts w:ascii="Calibri" w:eastAsia="Times New Roman" w:hAnsi="Calibri" w:cs="Times New Roman"/>
                <w:bCs/>
                <w:color w:val="000000"/>
              </w:rPr>
              <w:t>165</w:t>
            </w:r>
          </w:p>
        </w:tc>
      </w:tr>
    </w:tbl>
    <w:p w14:paraId="5BE83ABC" w14:textId="77777777" w:rsidR="008F6BB5" w:rsidRPr="00E57F7C" w:rsidRDefault="008F6BB5" w:rsidP="008F6BB5">
      <w:pPr>
        <w:jc w:val="center"/>
      </w:pPr>
    </w:p>
    <w:p w14:paraId="77223162" w14:textId="77777777" w:rsidR="008F6BB5" w:rsidRPr="00E57F7C" w:rsidRDefault="008F6BB5" w:rsidP="008F6BB5"/>
    <w:p w14:paraId="75CD7CCD" w14:textId="77777777" w:rsidR="008F6BB5" w:rsidRPr="00E57F7C" w:rsidRDefault="008F6BB5" w:rsidP="008F6BB5"/>
    <w:p w14:paraId="6739BC95" w14:textId="77777777" w:rsidR="008F6BB5" w:rsidRPr="00E57F7C" w:rsidRDefault="008F6BB5" w:rsidP="008F6BB5"/>
    <w:p w14:paraId="2D048090" w14:textId="77777777" w:rsidR="008F6BB5" w:rsidRPr="00E57F7C" w:rsidRDefault="008F6BB5" w:rsidP="008F6BB5"/>
    <w:p w14:paraId="20C4E563" w14:textId="77777777" w:rsidR="008F6BB5" w:rsidRPr="00E57F7C" w:rsidRDefault="008F6BB5" w:rsidP="008F6BB5"/>
    <w:p w14:paraId="3CA0CEF9" w14:textId="77777777" w:rsidR="008F6BB5" w:rsidRPr="00E57F7C" w:rsidRDefault="008F6BB5" w:rsidP="008F6BB5"/>
    <w:p w14:paraId="0030EF4B" w14:textId="77777777" w:rsidR="008F6BB5" w:rsidRPr="00E57F7C" w:rsidRDefault="008F6BB5" w:rsidP="008F6BB5"/>
    <w:p w14:paraId="7058B2A3" w14:textId="77777777" w:rsidR="008F6BB5" w:rsidRPr="00E57F7C" w:rsidRDefault="008F6BB5" w:rsidP="008F6BB5"/>
    <w:p w14:paraId="15C9FF5F" w14:textId="77777777" w:rsidR="008F6BB5" w:rsidRPr="00E57F7C" w:rsidRDefault="008F6BB5" w:rsidP="008F6BB5"/>
    <w:p w14:paraId="01568D72" w14:textId="140ED0D1" w:rsidR="008F6BB5" w:rsidRPr="00E57F7C" w:rsidRDefault="00AC06DB" w:rsidP="008F6BB5">
      <w:r>
        <w:rPr>
          <w:i/>
        </w:rPr>
        <w:lastRenderedPageBreak/>
        <w:t>Supplement</w:t>
      </w:r>
      <w:r w:rsidR="008F6BB5" w:rsidRPr="00E57F7C">
        <w:rPr>
          <w:i/>
        </w:rPr>
        <w:t xml:space="preserve"> 5. </w:t>
      </w:r>
      <w:r w:rsidR="008F6BB5" w:rsidRPr="00E57F7C">
        <w:rPr>
          <w:color w:val="000000" w:themeColor="text1"/>
        </w:rPr>
        <w:t>The number and percent of steelhead detected entering a tributary before and after 1-January, 2016 (upper) 2017 (lower).</w:t>
      </w:r>
    </w:p>
    <w:tbl>
      <w:tblPr>
        <w:tblW w:w="9996" w:type="dxa"/>
        <w:tblLook w:val="04A0" w:firstRow="1" w:lastRow="0" w:firstColumn="1" w:lastColumn="0" w:noHBand="0" w:noVBand="1"/>
      </w:tblPr>
      <w:tblGrid>
        <w:gridCol w:w="1244"/>
        <w:gridCol w:w="556"/>
        <w:gridCol w:w="764"/>
        <w:gridCol w:w="558"/>
        <w:gridCol w:w="764"/>
        <w:gridCol w:w="558"/>
        <w:gridCol w:w="764"/>
        <w:gridCol w:w="445"/>
        <w:gridCol w:w="875"/>
        <w:gridCol w:w="445"/>
        <w:gridCol w:w="764"/>
        <w:gridCol w:w="615"/>
        <w:gridCol w:w="875"/>
        <w:gridCol w:w="769"/>
      </w:tblGrid>
      <w:tr w:rsidR="008F6BB5" w:rsidRPr="00E57F7C" w14:paraId="2A7C9B35" w14:textId="77777777" w:rsidTr="000C1E3A">
        <w:trPr>
          <w:trHeight w:val="319"/>
        </w:trPr>
        <w:tc>
          <w:tcPr>
            <w:tcW w:w="1244" w:type="dxa"/>
            <w:vMerge w:val="restart"/>
            <w:tcBorders>
              <w:top w:val="single" w:sz="8" w:space="0" w:color="auto"/>
              <w:left w:val="nil"/>
              <w:bottom w:val="single" w:sz="4" w:space="0" w:color="000000"/>
              <w:right w:val="nil"/>
            </w:tcBorders>
            <w:shd w:val="clear" w:color="auto" w:fill="auto"/>
            <w:noWrap/>
            <w:vAlign w:val="center"/>
            <w:hideMark/>
          </w:tcPr>
          <w:p w14:paraId="707D0F26"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Tributary</w:t>
            </w:r>
          </w:p>
        </w:tc>
        <w:tc>
          <w:tcPr>
            <w:tcW w:w="3964" w:type="dxa"/>
            <w:gridSpan w:val="6"/>
            <w:tcBorders>
              <w:top w:val="single" w:sz="8" w:space="0" w:color="auto"/>
              <w:left w:val="nil"/>
              <w:bottom w:val="single" w:sz="8" w:space="0" w:color="auto"/>
              <w:right w:val="nil"/>
            </w:tcBorders>
            <w:shd w:val="clear" w:color="auto" w:fill="auto"/>
            <w:noWrap/>
            <w:hideMark/>
          </w:tcPr>
          <w:p w14:paraId="08BB229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Entry Before 1-Jan 2016</w:t>
            </w:r>
          </w:p>
        </w:tc>
        <w:tc>
          <w:tcPr>
            <w:tcW w:w="4019" w:type="dxa"/>
            <w:gridSpan w:val="6"/>
            <w:tcBorders>
              <w:top w:val="single" w:sz="8" w:space="0" w:color="auto"/>
              <w:left w:val="nil"/>
              <w:bottom w:val="single" w:sz="8" w:space="0" w:color="auto"/>
              <w:right w:val="nil"/>
            </w:tcBorders>
            <w:shd w:val="clear" w:color="auto" w:fill="auto"/>
            <w:noWrap/>
            <w:hideMark/>
          </w:tcPr>
          <w:p w14:paraId="0E2B9F2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Entry After 1-Jan 2016</w:t>
            </w:r>
          </w:p>
        </w:tc>
        <w:tc>
          <w:tcPr>
            <w:tcW w:w="769" w:type="dxa"/>
            <w:vMerge w:val="restart"/>
            <w:tcBorders>
              <w:top w:val="single" w:sz="8" w:space="0" w:color="auto"/>
              <w:left w:val="nil"/>
              <w:bottom w:val="single" w:sz="4" w:space="0" w:color="000000"/>
              <w:right w:val="nil"/>
            </w:tcBorders>
            <w:shd w:val="clear" w:color="auto" w:fill="auto"/>
            <w:noWrap/>
            <w:vAlign w:val="center"/>
            <w:hideMark/>
          </w:tcPr>
          <w:p w14:paraId="3A8564E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Grand Total</w:t>
            </w:r>
          </w:p>
        </w:tc>
      </w:tr>
      <w:tr w:rsidR="008F6BB5" w:rsidRPr="00E57F7C" w14:paraId="7963B49D" w14:textId="77777777" w:rsidTr="000C1E3A">
        <w:trPr>
          <w:trHeight w:val="304"/>
        </w:trPr>
        <w:tc>
          <w:tcPr>
            <w:tcW w:w="1244" w:type="dxa"/>
            <w:vMerge/>
            <w:tcBorders>
              <w:top w:val="single" w:sz="4" w:space="0" w:color="auto"/>
              <w:left w:val="nil"/>
              <w:bottom w:val="single" w:sz="8" w:space="0" w:color="auto"/>
              <w:right w:val="nil"/>
            </w:tcBorders>
            <w:vAlign w:val="center"/>
            <w:hideMark/>
          </w:tcPr>
          <w:p w14:paraId="095AF6F5" w14:textId="77777777" w:rsidR="008F6BB5" w:rsidRPr="00E57F7C" w:rsidRDefault="008F6BB5" w:rsidP="000C1E3A">
            <w:pPr>
              <w:spacing w:after="0" w:line="240" w:lineRule="auto"/>
              <w:rPr>
                <w:rFonts w:ascii="Calibri" w:eastAsia="Times New Roman" w:hAnsi="Calibri" w:cs="Times New Roman"/>
                <w:color w:val="000000" w:themeColor="text1"/>
              </w:rPr>
            </w:pPr>
          </w:p>
        </w:tc>
        <w:tc>
          <w:tcPr>
            <w:tcW w:w="1320" w:type="dxa"/>
            <w:gridSpan w:val="2"/>
            <w:tcBorders>
              <w:top w:val="single" w:sz="8" w:space="0" w:color="auto"/>
              <w:left w:val="nil"/>
              <w:bottom w:val="single" w:sz="8" w:space="0" w:color="auto"/>
              <w:right w:val="nil"/>
            </w:tcBorders>
            <w:shd w:val="clear" w:color="auto" w:fill="auto"/>
            <w:noWrap/>
            <w:hideMark/>
          </w:tcPr>
          <w:p w14:paraId="01C0B90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Hatchery</w:t>
            </w:r>
          </w:p>
        </w:tc>
        <w:tc>
          <w:tcPr>
            <w:tcW w:w="1322" w:type="dxa"/>
            <w:gridSpan w:val="2"/>
            <w:tcBorders>
              <w:top w:val="single" w:sz="8" w:space="0" w:color="auto"/>
              <w:left w:val="nil"/>
              <w:bottom w:val="single" w:sz="8" w:space="0" w:color="auto"/>
              <w:right w:val="nil"/>
            </w:tcBorders>
            <w:shd w:val="clear" w:color="auto" w:fill="auto"/>
            <w:noWrap/>
            <w:hideMark/>
          </w:tcPr>
          <w:p w14:paraId="5987C2FF" w14:textId="3BC4C7FA" w:rsidR="008F6BB5" w:rsidRPr="00E57F7C" w:rsidRDefault="00BB5C13" w:rsidP="000C1E3A">
            <w:pPr>
              <w:spacing w:after="0" w:line="240" w:lineRule="auto"/>
              <w:jc w:val="center"/>
              <w:rPr>
                <w:rFonts w:ascii="Calibri" w:eastAsia="Times New Roman" w:hAnsi="Calibri" w:cs="Times New Roman"/>
                <w:color w:val="000000" w:themeColor="text1"/>
              </w:rPr>
            </w:pPr>
            <w:r>
              <w:rPr>
                <w:rFonts w:ascii="Calibri" w:eastAsia="Times New Roman" w:hAnsi="Calibri" w:cs="Times New Roman"/>
                <w:color w:val="000000" w:themeColor="text1"/>
              </w:rPr>
              <w:t>Natural</w:t>
            </w:r>
          </w:p>
        </w:tc>
        <w:tc>
          <w:tcPr>
            <w:tcW w:w="1322" w:type="dxa"/>
            <w:gridSpan w:val="2"/>
            <w:tcBorders>
              <w:top w:val="single" w:sz="8" w:space="0" w:color="auto"/>
              <w:left w:val="nil"/>
              <w:bottom w:val="single" w:sz="4" w:space="0" w:color="auto"/>
              <w:right w:val="nil"/>
            </w:tcBorders>
            <w:shd w:val="clear" w:color="auto" w:fill="auto"/>
            <w:noWrap/>
            <w:hideMark/>
          </w:tcPr>
          <w:p w14:paraId="48508EF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Total</w:t>
            </w:r>
          </w:p>
        </w:tc>
        <w:tc>
          <w:tcPr>
            <w:tcW w:w="1320" w:type="dxa"/>
            <w:gridSpan w:val="2"/>
            <w:tcBorders>
              <w:top w:val="single" w:sz="8" w:space="0" w:color="auto"/>
              <w:left w:val="nil"/>
              <w:bottom w:val="single" w:sz="8" w:space="0" w:color="auto"/>
              <w:right w:val="nil"/>
            </w:tcBorders>
            <w:shd w:val="clear" w:color="auto" w:fill="auto"/>
            <w:noWrap/>
            <w:hideMark/>
          </w:tcPr>
          <w:p w14:paraId="5589CB3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Hatchery</w:t>
            </w:r>
          </w:p>
        </w:tc>
        <w:tc>
          <w:tcPr>
            <w:tcW w:w="1209" w:type="dxa"/>
            <w:gridSpan w:val="2"/>
            <w:tcBorders>
              <w:top w:val="single" w:sz="8" w:space="0" w:color="auto"/>
              <w:left w:val="nil"/>
              <w:bottom w:val="single" w:sz="8" w:space="0" w:color="auto"/>
              <w:right w:val="nil"/>
            </w:tcBorders>
            <w:shd w:val="clear" w:color="auto" w:fill="auto"/>
            <w:noWrap/>
            <w:hideMark/>
          </w:tcPr>
          <w:p w14:paraId="2246A267" w14:textId="07389764" w:rsidR="008F6BB5" w:rsidRPr="00E57F7C" w:rsidRDefault="00BB5C13" w:rsidP="000C1E3A">
            <w:pPr>
              <w:spacing w:after="0" w:line="240" w:lineRule="auto"/>
              <w:jc w:val="center"/>
              <w:rPr>
                <w:rFonts w:ascii="Calibri" w:eastAsia="Times New Roman" w:hAnsi="Calibri" w:cs="Times New Roman"/>
                <w:color w:val="000000" w:themeColor="text1"/>
              </w:rPr>
            </w:pPr>
            <w:r>
              <w:rPr>
                <w:rFonts w:ascii="Calibri" w:eastAsia="Times New Roman" w:hAnsi="Calibri" w:cs="Times New Roman"/>
                <w:color w:val="000000" w:themeColor="text1"/>
              </w:rPr>
              <w:t>Natural</w:t>
            </w:r>
          </w:p>
        </w:tc>
        <w:tc>
          <w:tcPr>
            <w:tcW w:w="1490" w:type="dxa"/>
            <w:gridSpan w:val="2"/>
            <w:tcBorders>
              <w:top w:val="single" w:sz="8" w:space="0" w:color="auto"/>
              <w:left w:val="nil"/>
              <w:bottom w:val="single" w:sz="4" w:space="0" w:color="auto"/>
              <w:right w:val="nil"/>
            </w:tcBorders>
            <w:shd w:val="clear" w:color="auto" w:fill="auto"/>
            <w:noWrap/>
            <w:hideMark/>
          </w:tcPr>
          <w:p w14:paraId="0AD1089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Total</w:t>
            </w:r>
          </w:p>
        </w:tc>
        <w:tc>
          <w:tcPr>
            <w:tcW w:w="769" w:type="dxa"/>
            <w:vMerge/>
            <w:tcBorders>
              <w:top w:val="single" w:sz="4" w:space="0" w:color="auto"/>
              <w:left w:val="nil"/>
              <w:bottom w:val="single" w:sz="8" w:space="0" w:color="auto"/>
              <w:right w:val="nil"/>
            </w:tcBorders>
            <w:vAlign w:val="center"/>
            <w:hideMark/>
          </w:tcPr>
          <w:p w14:paraId="10431AB1" w14:textId="77777777" w:rsidR="008F6BB5" w:rsidRPr="00E57F7C" w:rsidRDefault="008F6BB5" w:rsidP="000C1E3A">
            <w:pPr>
              <w:spacing w:after="0" w:line="240" w:lineRule="auto"/>
              <w:rPr>
                <w:rFonts w:ascii="Calibri" w:eastAsia="Times New Roman" w:hAnsi="Calibri" w:cs="Times New Roman"/>
                <w:color w:val="000000" w:themeColor="text1"/>
              </w:rPr>
            </w:pPr>
          </w:p>
        </w:tc>
      </w:tr>
      <w:tr w:rsidR="008F6BB5" w:rsidRPr="00E57F7C" w14:paraId="73FCDA4F" w14:textId="77777777" w:rsidTr="000C1E3A">
        <w:trPr>
          <w:trHeight w:val="304"/>
        </w:trPr>
        <w:tc>
          <w:tcPr>
            <w:tcW w:w="1244" w:type="dxa"/>
            <w:tcBorders>
              <w:top w:val="single" w:sz="8" w:space="0" w:color="auto"/>
              <w:left w:val="nil"/>
              <w:bottom w:val="nil"/>
              <w:right w:val="nil"/>
            </w:tcBorders>
            <w:shd w:val="clear" w:color="auto" w:fill="auto"/>
            <w:noWrap/>
            <w:vAlign w:val="center"/>
            <w:hideMark/>
          </w:tcPr>
          <w:p w14:paraId="0114F3B5"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Entiat</w:t>
            </w:r>
          </w:p>
        </w:tc>
        <w:tc>
          <w:tcPr>
            <w:tcW w:w="556" w:type="dxa"/>
            <w:tcBorders>
              <w:top w:val="single" w:sz="8" w:space="0" w:color="auto"/>
              <w:left w:val="nil"/>
              <w:bottom w:val="nil"/>
              <w:right w:val="nil"/>
            </w:tcBorders>
            <w:shd w:val="clear" w:color="auto" w:fill="auto"/>
            <w:noWrap/>
            <w:hideMark/>
          </w:tcPr>
          <w:p w14:paraId="1BD6263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w:t>
            </w:r>
          </w:p>
        </w:tc>
        <w:tc>
          <w:tcPr>
            <w:tcW w:w="764" w:type="dxa"/>
            <w:tcBorders>
              <w:top w:val="single" w:sz="8" w:space="0" w:color="auto"/>
              <w:left w:val="nil"/>
              <w:bottom w:val="nil"/>
              <w:right w:val="nil"/>
            </w:tcBorders>
            <w:shd w:val="clear" w:color="auto" w:fill="auto"/>
            <w:noWrap/>
            <w:vAlign w:val="center"/>
            <w:hideMark/>
          </w:tcPr>
          <w:p w14:paraId="0185066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25.0%</w:t>
            </w:r>
          </w:p>
        </w:tc>
        <w:tc>
          <w:tcPr>
            <w:tcW w:w="558" w:type="dxa"/>
            <w:tcBorders>
              <w:top w:val="single" w:sz="8" w:space="0" w:color="auto"/>
              <w:left w:val="nil"/>
              <w:bottom w:val="nil"/>
              <w:right w:val="nil"/>
            </w:tcBorders>
            <w:shd w:val="clear" w:color="auto" w:fill="auto"/>
            <w:noWrap/>
            <w:hideMark/>
          </w:tcPr>
          <w:p w14:paraId="6753EE3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w:t>
            </w:r>
          </w:p>
        </w:tc>
        <w:tc>
          <w:tcPr>
            <w:tcW w:w="764" w:type="dxa"/>
            <w:tcBorders>
              <w:top w:val="single" w:sz="8" w:space="0" w:color="auto"/>
              <w:left w:val="nil"/>
              <w:bottom w:val="nil"/>
              <w:right w:val="nil"/>
            </w:tcBorders>
            <w:shd w:val="clear" w:color="auto" w:fill="auto"/>
            <w:noWrap/>
            <w:vAlign w:val="center"/>
            <w:hideMark/>
          </w:tcPr>
          <w:p w14:paraId="19E6335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42.9%</w:t>
            </w:r>
          </w:p>
        </w:tc>
        <w:tc>
          <w:tcPr>
            <w:tcW w:w="558" w:type="dxa"/>
            <w:tcBorders>
              <w:top w:val="single" w:sz="8" w:space="0" w:color="auto"/>
              <w:left w:val="nil"/>
              <w:bottom w:val="nil"/>
              <w:right w:val="nil"/>
            </w:tcBorders>
            <w:shd w:val="clear" w:color="auto" w:fill="auto"/>
            <w:noWrap/>
            <w:hideMark/>
          </w:tcPr>
          <w:p w14:paraId="2F4C9AA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7</w:t>
            </w:r>
          </w:p>
        </w:tc>
        <w:tc>
          <w:tcPr>
            <w:tcW w:w="764" w:type="dxa"/>
            <w:tcBorders>
              <w:top w:val="single" w:sz="8" w:space="0" w:color="auto"/>
              <w:left w:val="nil"/>
              <w:bottom w:val="nil"/>
              <w:right w:val="nil"/>
            </w:tcBorders>
            <w:shd w:val="clear" w:color="auto" w:fill="auto"/>
            <w:noWrap/>
            <w:vAlign w:val="center"/>
            <w:hideMark/>
          </w:tcPr>
          <w:p w14:paraId="28D4B5E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38.9%</w:t>
            </w:r>
          </w:p>
        </w:tc>
        <w:tc>
          <w:tcPr>
            <w:tcW w:w="445" w:type="dxa"/>
            <w:tcBorders>
              <w:top w:val="single" w:sz="8" w:space="0" w:color="auto"/>
              <w:left w:val="nil"/>
              <w:bottom w:val="nil"/>
              <w:right w:val="nil"/>
            </w:tcBorders>
            <w:shd w:val="clear" w:color="auto" w:fill="auto"/>
            <w:noWrap/>
            <w:hideMark/>
          </w:tcPr>
          <w:p w14:paraId="0354421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3</w:t>
            </w:r>
          </w:p>
        </w:tc>
        <w:tc>
          <w:tcPr>
            <w:tcW w:w="875" w:type="dxa"/>
            <w:tcBorders>
              <w:top w:val="single" w:sz="8" w:space="0" w:color="auto"/>
              <w:left w:val="nil"/>
              <w:bottom w:val="nil"/>
              <w:right w:val="nil"/>
            </w:tcBorders>
            <w:shd w:val="clear" w:color="auto" w:fill="auto"/>
            <w:noWrap/>
            <w:vAlign w:val="center"/>
            <w:hideMark/>
          </w:tcPr>
          <w:p w14:paraId="5277D23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75.0%</w:t>
            </w:r>
          </w:p>
        </w:tc>
        <w:tc>
          <w:tcPr>
            <w:tcW w:w="445" w:type="dxa"/>
            <w:tcBorders>
              <w:top w:val="single" w:sz="8" w:space="0" w:color="auto"/>
              <w:left w:val="nil"/>
              <w:bottom w:val="nil"/>
              <w:right w:val="nil"/>
            </w:tcBorders>
            <w:shd w:val="clear" w:color="auto" w:fill="auto"/>
            <w:noWrap/>
            <w:hideMark/>
          </w:tcPr>
          <w:p w14:paraId="59C8060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8</w:t>
            </w:r>
          </w:p>
        </w:tc>
        <w:tc>
          <w:tcPr>
            <w:tcW w:w="764" w:type="dxa"/>
            <w:tcBorders>
              <w:top w:val="single" w:sz="8" w:space="0" w:color="auto"/>
              <w:left w:val="nil"/>
              <w:bottom w:val="nil"/>
              <w:right w:val="nil"/>
            </w:tcBorders>
            <w:shd w:val="clear" w:color="auto" w:fill="auto"/>
            <w:noWrap/>
            <w:vAlign w:val="center"/>
            <w:hideMark/>
          </w:tcPr>
          <w:p w14:paraId="699C5C6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57.1%</w:t>
            </w:r>
          </w:p>
        </w:tc>
        <w:tc>
          <w:tcPr>
            <w:tcW w:w="615" w:type="dxa"/>
            <w:tcBorders>
              <w:top w:val="single" w:sz="8" w:space="0" w:color="auto"/>
              <w:left w:val="nil"/>
              <w:bottom w:val="nil"/>
              <w:right w:val="nil"/>
            </w:tcBorders>
            <w:shd w:val="clear" w:color="auto" w:fill="auto"/>
            <w:noWrap/>
            <w:hideMark/>
          </w:tcPr>
          <w:p w14:paraId="2E9128F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11</w:t>
            </w:r>
          </w:p>
        </w:tc>
        <w:tc>
          <w:tcPr>
            <w:tcW w:w="875" w:type="dxa"/>
            <w:tcBorders>
              <w:top w:val="single" w:sz="8" w:space="0" w:color="auto"/>
              <w:left w:val="nil"/>
              <w:bottom w:val="nil"/>
              <w:right w:val="nil"/>
            </w:tcBorders>
            <w:shd w:val="clear" w:color="auto" w:fill="auto"/>
            <w:noWrap/>
            <w:vAlign w:val="center"/>
            <w:hideMark/>
          </w:tcPr>
          <w:p w14:paraId="11DE68C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61.1%</w:t>
            </w:r>
          </w:p>
        </w:tc>
        <w:tc>
          <w:tcPr>
            <w:tcW w:w="769" w:type="dxa"/>
            <w:tcBorders>
              <w:top w:val="single" w:sz="8" w:space="0" w:color="auto"/>
              <w:left w:val="nil"/>
              <w:bottom w:val="nil"/>
              <w:right w:val="nil"/>
            </w:tcBorders>
            <w:shd w:val="clear" w:color="auto" w:fill="auto"/>
            <w:noWrap/>
            <w:hideMark/>
          </w:tcPr>
          <w:p w14:paraId="1C65446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18</w:t>
            </w:r>
          </w:p>
        </w:tc>
      </w:tr>
      <w:tr w:rsidR="008F6BB5" w:rsidRPr="00E57F7C" w14:paraId="58704136" w14:textId="77777777" w:rsidTr="000C1E3A">
        <w:trPr>
          <w:trHeight w:val="304"/>
        </w:trPr>
        <w:tc>
          <w:tcPr>
            <w:tcW w:w="1244" w:type="dxa"/>
            <w:tcBorders>
              <w:top w:val="nil"/>
              <w:left w:val="nil"/>
              <w:bottom w:val="nil"/>
              <w:right w:val="nil"/>
            </w:tcBorders>
            <w:shd w:val="clear" w:color="auto" w:fill="auto"/>
            <w:noWrap/>
            <w:vAlign w:val="center"/>
            <w:hideMark/>
          </w:tcPr>
          <w:p w14:paraId="464FF4D2"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 xml:space="preserve">Methow </w:t>
            </w:r>
          </w:p>
        </w:tc>
        <w:tc>
          <w:tcPr>
            <w:tcW w:w="556" w:type="dxa"/>
            <w:tcBorders>
              <w:top w:val="nil"/>
              <w:left w:val="nil"/>
              <w:bottom w:val="nil"/>
              <w:right w:val="nil"/>
            </w:tcBorders>
            <w:shd w:val="clear" w:color="auto" w:fill="auto"/>
            <w:noWrap/>
            <w:hideMark/>
          </w:tcPr>
          <w:p w14:paraId="046FFA5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65</w:t>
            </w:r>
          </w:p>
        </w:tc>
        <w:tc>
          <w:tcPr>
            <w:tcW w:w="764" w:type="dxa"/>
            <w:tcBorders>
              <w:top w:val="nil"/>
              <w:left w:val="nil"/>
              <w:bottom w:val="nil"/>
              <w:right w:val="nil"/>
            </w:tcBorders>
            <w:shd w:val="clear" w:color="auto" w:fill="auto"/>
            <w:noWrap/>
            <w:vAlign w:val="center"/>
            <w:hideMark/>
          </w:tcPr>
          <w:p w14:paraId="56E31A6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84.4%</w:t>
            </w:r>
          </w:p>
        </w:tc>
        <w:tc>
          <w:tcPr>
            <w:tcW w:w="558" w:type="dxa"/>
            <w:tcBorders>
              <w:top w:val="nil"/>
              <w:left w:val="nil"/>
              <w:bottom w:val="nil"/>
              <w:right w:val="nil"/>
            </w:tcBorders>
            <w:shd w:val="clear" w:color="auto" w:fill="auto"/>
            <w:noWrap/>
            <w:hideMark/>
          </w:tcPr>
          <w:p w14:paraId="617953A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23</w:t>
            </w:r>
          </w:p>
        </w:tc>
        <w:tc>
          <w:tcPr>
            <w:tcW w:w="764" w:type="dxa"/>
            <w:tcBorders>
              <w:top w:val="nil"/>
              <w:left w:val="nil"/>
              <w:bottom w:val="nil"/>
              <w:right w:val="nil"/>
            </w:tcBorders>
            <w:shd w:val="clear" w:color="auto" w:fill="auto"/>
            <w:noWrap/>
            <w:vAlign w:val="center"/>
            <w:hideMark/>
          </w:tcPr>
          <w:p w14:paraId="068B5D9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85.2%</w:t>
            </w:r>
          </w:p>
        </w:tc>
        <w:tc>
          <w:tcPr>
            <w:tcW w:w="558" w:type="dxa"/>
            <w:tcBorders>
              <w:top w:val="nil"/>
              <w:left w:val="nil"/>
              <w:bottom w:val="nil"/>
              <w:right w:val="nil"/>
            </w:tcBorders>
            <w:shd w:val="clear" w:color="auto" w:fill="auto"/>
            <w:noWrap/>
            <w:hideMark/>
          </w:tcPr>
          <w:p w14:paraId="2B92A34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88</w:t>
            </w:r>
          </w:p>
        </w:tc>
        <w:tc>
          <w:tcPr>
            <w:tcW w:w="764" w:type="dxa"/>
            <w:tcBorders>
              <w:top w:val="nil"/>
              <w:left w:val="nil"/>
              <w:bottom w:val="nil"/>
              <w:right w:val="nil"/>
            </w:tcBorders>
            <w:shd w:val="clear" w:color="auto" w:fill="auto"/>
            <w:noWrap/>
            <w:vAlign w:val="center"/>
            <w:hideMark/>
          </w:tcPr>
          <w:p w14:paraId="338FB051"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84.6%</w:t>
            </w:r>
          </w:p>
        </w:tc>
        <w:tc>
          <w:tcPr>
            <w:tcW w:w="445" w:type="dxa"/>
            <w:tcBorders>
              <w:top w:val="nil"/>
              <w:left w:val="nil"/>
              <w:bottom w:val="nil"/>
              <w:right w:val="nil"/>
            </w:tcBorders>
            <w:shd w:val="clear" w:color="auto" w:fill="auto"/>
            <w:noWrap/>
            <w:hideMark/>
          </w:tcPr>
          <w:p w14:paraId="2A6BEA1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12</w:t>
            </w:r>
          </w:p>
        </w:tc>
        <w:tc>
          <w:tcPr>
            <w:tcW w:w="875" w:type="dxa"/>
            <w:tcBorders>
              <w:top w:val="nil"/>
              <w:left w:val="nil"/>
              <w:bottom w:val="nil"/>
              <w:right w:val="nil"/>
            </w:tcBorders>
            <w:shd w:val="clear" w:color="auto" w:fill="auto"/>
            <w:noWrap/>
            <w:vAlign w:val="center"/>
            <w:hideMark/>
          </w:tcPr>
          <w:p w14:paraId="090160C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15.6%</w:t>
            </w:r>
          </w:p>
        </w:tc>
        <w:tc>
          <w:tcPr>
            <w:tcW w:w="445" w:type="dxa"/>
            <w:tcBorders>
              <w:top w:val="nil"/>
              <w:left w:val="nil"/>
              <w:bottom w:val="nil"/>
              <w:right w:val="nil"/>
            </w:tcBorders>
            <w:shd w:val="clear" w:color="auto" w:fill="auto"/>
            <w:noWrap/>
            <w:hideMark/>
          </w:tcPr>
          <w:p w14:paraId="14EBABD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w:t>
            </w:r>
          </w:p>
        </w:tc>
        <w:tc>
          <w:tcPr>
            <w:tcW w:w="764" w:type="dxa"/>
            <w:tcBorders>
              <w:top w:val="nil"/>
              <w:left w:val="nil"/>
              <w:bottom w:val="nil"/>
              <w:right w:val="nil"/>
            </w:tcBorders>
            <w:shd w:val="clear" w:color="auto" w:fill="auto"/>
            <w:noWrap/>
            <w:vAlign w:val="center"/>
            <w:hideMark/>
          </w:tcPr>
          <w:p w14:paraId="302CD56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14.8%</w:t>
            </w:r>
          </w:p>
        </w:tc>
        <w:tc>
          <w:tcPr>
            <w:tcW w:w="615" w:type="dxa"/>
            <w:tcBorders>
              <w:top w:val="nil"/>
              <w:left w:val="nil"/>
              <w:bottom w:val="nil"/>
              <w:right w:val="nil"/>
            </w:tcBorders>
            <w:shd w:val="clear" w:color="auto" w:fill="auto"/>
            <w:noWrap/>
            <w:hideMark/>
          </w:tcPr>
          <w:p w14:paraId="430409B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16</w:t>
            </w:r>
          </w:p>
        </w:tc>
        <w:tc>
          <w:tcPr>
            <w:tcW w:w="875" w:type="dxa"/>
            <w:tcBorders>
              <w:top w:val="nil"/>
              <w:left w:val="nil"/>
              <w:bottom w:val="nil"/>
              <w:right w:val="nil"/>
            </w:tcBorders>
            <w:shd w:val="clear" w:color="auto" w:fill="auto"/>
            <w:noWrap/>
            <w:vAlign w:val="center"/>
            <w:hideMark/>
          </w:tcPr>
          <w:p w14:paraId="0CF592E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15.4%</w:t>
            </w:r>
          </w:p>
        </w:tc>
        <w:tc>
          <w:tcPr>
            <w:tcW w:w="769" w:type="dxa"/>
            <w:tcBorders>
              <w:top w:val="nil"/>
              <w:left w:val="nil"/>
              <w:bottom w:val="nil"/>
              <w:right w:val="nil"/>
            </w:tcBorders>
            <w:shd w:val="clear" w:color="auto" w:fill="auto"/>
            <w:noWrap/>
            <w:hideMark/>
          </w:tcPr>
          <w:p w14:paraId="4410ED6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104</w:t>
            </w:r>
          </w:p>
        </w:tc>
      </w:tr>
      <w:tr w:rsidR="008F6BB5" w:rsidRPr="00E57F7C" w14:paraId="6218B41C" w14:textId="77777777" w:rsidTr="000C1E3A">
        <w:trPr>
          <w:trHeight w:val="304"/>
        </w:trPr>
        <w:tc>
          <w:tcPr>
            <w:tcW w:w="1244" w:type="dxa"/>
            <w:tcBorders>
              <w:top w:val="nil"/>
              <w:left w:val="nil"/>
              <w:bottom w:val="nil"/>
              <w:right w:val="nil"/>
            </w:tcBorders>
            <w:shd w:val="clear" w:color="auto" w:fill="auto"/>
            <w:noWrap/>
            <w:vAlign w:val="center"/>
            <w:hideMark/>
          </w:tcPr>
          <w:p w14:paraId="6582A8AE"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Okanogan</w:t>
            </w:r>
          </w:p>
        </w:tc>
        <w:tc>
          <w:tcPr>
            <w:tcW w:w="556" w:type="dxa"/>
            <w:tcBorders>
              <w:top w:val="nil"/>
              <w:left w:val="nil"/>
              <w:bottom w:val="nil"/>
              <w:right w:val="nil"/>
            </w:tcBorders>
            <w:shd w:val="clear" w:color="auto" w:fill="auto"/>
            <w:noWrap/>
            <w:hideMark/>
          </w:tcPr>
          <w:p w14:paraId="608E02E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25</w:t>
            </w:r>
          </w:p>
        </w:tc>
        <w:tc>
          <w:tcPr>
            <w:tcW w:w="764" w:type="dxa"/>
            <w:tcBorders>
              <w:top w:val="nil"/>
              <w:left w:val="nil"/>
              <w:bottom w:val="nil"/>
              <w:right w:val="nil"/>
            </w:tcBorders>
            <w:shd w:val="clear" w:color="auto" w:fill="auto"/>
            <w:noWrap/>
            <w:vAlign w:val="center"/>
            <w:hideMark/>
          </w:tcPr>
          <w:p w14:paraId="43128D7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62.5%</w:t>
            </w:r>
          </w:p>
        </w:tc>
        <w:tc>
          <w:tcPr>
            <w:tcW w:w="558" w:type="dxa"/>
            <w:tcBorders>
              <w:top w:val="nil"/>
              <w:left w:val="nil"/>
              <w:bottom w:val="nil"/>
              <w:right w:val="nil"/>
            </w:tcBorders>
            <w:shd w:val="clear" w:color="auto" w:fill="auto"/>
            <w:noWrap/>
            <w:hideMark/>
          </w:tcPr>
          <w:p w14:paraId="39CA12D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9</w:t>
            </w:r>
          </w:p>
        </w:tc>
        <w:tc>
          <w:tcPr>
            <w:tcW w:w="764" w:type="dxa"/>
            <w:tcBorders>
              <w:top w:val="nil"/>
              <w:left w:val="nil"/>
              <w:bottom w:val="nil"/>
              <w:right w:val="nil"/>
            </w:tcBorders>
            <w:shd w:val="clear" w:color="auto" w:fill="auto"/>
            <w:noWrap/>
            <w:vAlign w:val="center"/>
            <w:hideMark/>
          </w:tcPr>
          <w:p w14:paraId="1842225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64.3%</w:t>
            </w:r>
          </w:p>
        </w:tc>
        <w:tc>
          <w:tcPr>
            <w:tcW w:w="558" w:type="dxa"/>
            <w:tcBorders>
              <w:top w:val="nil"/>
              <w:left w:val="nil"/>
              <w:bottom w:val="nil"/>
              <w:right w:val="nil"/>
            </w:tcBorders>
            <w:shd w:val="clear" w:color="auto" w:fill="auto"/>
            <w:noWrap/>
            <w:hideMark/>
          </w:tcPr>
          <w:p w14:paraId="3C2D3C9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34</w:t>
            </w:r>
          </w:p>
        </w:tc>
        <w:tc>
          <w:tcPr>
            <w:tcW w:w="764" w:type="dxa"/>
            <w:tcBorders>
              <w:top w:val="nil"/>
              <w:left w:val="nil"/>
              <w:bottom w:val="nil"/>
              <w:right w:val="nil"/>
            </w:tcBorders>
            <w:shd w:val="clear" w:color="auto" w:fill="auto"/>
            <w:noWrap/>
            <w:vAlign w:val="center"/>
            <w:hideMark/>
          </w:tcPr>
          <w:p w14:paraId="2E79B7B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63.0%</w:t>
            </w:r>
          </w:p>
        </w:tc>
        <w:tc>
          <w:tcPr>
            <w:tcW w:w="445" w:type="dxa"/>
            <w:tcBorders>
              <w:top w:val="nil"/>
              <w:left w:val="nil"/>
              <w:bottom w:val="nil"/>
              <w:right w:val="nil"/>
            </w:tcBorders>
            <w:shd w:val="clear" w:color="auto" w:fill="auto"/>
            <w:noWrap/>
            <w:hideMark/>
          </w:tcPr>
          <w:p w14:paraId="0E8A631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15</w:t>
            </w:r>
          </w:p>
        </w:tc>
        <w:tc>
          <w:tcPr>
            <w:tcW w:w="875" w:type="dxa"/>
            <w:tcBorders>
              <w:top w:val="nil"/>
              <w:left w:val="nil"/>
              <w:bottom w:val="nil"/>
              <w:right w:val="nil"/>
            </w:tcBorders>
            <w:shd w:val="clear" w:color="auto" w:fill="auto"/>
            <w:noWrap/>
            <w:vAlign w:val="center"/>
            <w:hideMark/>
          </w:tcPr>
          <w:p w14:paraId="6E08413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37.5%</w:t>
            </w:r>
          </w:p>
        </w:tc>
        <w:tc>
          <w:tcPr>
            <w:tcW w:w="445" w:type="dxa"/>
            <w:tcBorders>
              <w:top w:val="nil"/>
              <w:left w:val="nil"/>
              <w:bottom w:val="nil"/>
              <w:right w:val="nil"/>
            </w:tcBorders>
            <w:shd w:val="clear" w:color="auto" w:fill="auto"/>
            <w:noWrap/>
            <w:hideMark/>
          </w:tcPr>
          <w:p w14:paraId="4DBBEA3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5</w:t>
            </w:r>
          </w:p>
        </w:tc>
        <w:tc>
          <w:tcPr>
            <w:tcW w:w="764" w:type="dxa"/>
            <w:tcBorders>
              <w:top w:val="nil"/>
              <w:left w:val="nil"/>
              <w:bottom w:val="nil"/>
              <w:right w:val="nil"/>
            </w:tcBorders>
            <w:shd w:val="clear" w:color="auto" w:fill="auto"/>
            <w:noWrap/>
            <w:vAlign w:val="center"/>
            <w:hideMark/>
          </w:tcPr>
          <w:p w14:paraId="3D1477F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35.7%</w:t>
            </w:r>
          </w:p>
        </w:tc>
        <w:tc>
          <w:tcPr>
            <w:tcW w:w="615" w:type="dxa"/>
            <w:tcBorders>
              <w:top w:val="nil"/>
              <w:left w:val="nil"/>
              <w:bottom w:val="nil"/>
              <w:right w:val="nil"/>
            </w:tcBorders>
            <w:shd w:val="clear" w:color="auto" w:fill="auto"/>
            <w:noWrap/>
            <w:hideMark/>
          </w:tcPr>
          <w:p w14:paraId="554B764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20</w:t>
            </w:r>
          </w:p>
        </w:tc>
        <w:tc>
          <w:tcPr>
            <w:tcW w:w="875" w:type="dxa"/>
            <w:tcBorders>
              <w:top w:val="nil"/>
              <w:left w:val="nil"/>
              <w:bottom w:val="nil"/>
              <w:right w:val="nil"/>
            </w:tcBorders>
            <w:shd w:val="clear" w:color="auto" w:fill="auto"/>
            <w:noWrap/>
            <w:vAlign w:val="center"/>
            <w:hideMark/>
          </w:tcPr>
          <w:p w14:paraId="4B0668E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37.0%</w:t>
            </w:r>
          </w:p>
        </w:tc>
        <w:tc>
          <w:tcPr>
            <w:tcW w:w="769" w:type="dxa"/>
            <w:tcBorders>
              <w:top w:val="nil"/>
              <w:left w:val="nil"/>
              <w:bottom w:val="nil"/>
              <w:right w:val="nil"/>
            </w:tcBorders>
            <w:shd w:val="clear" w:color="auto" w:fill="auto"/>
            <w:noWrap/>
            <w:hideMark/>
          </w:tcPr>
          <w:p w14:paraId="4FF416B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54</w:t>
            </w:r>
          </w:p>
        </w:tc>
      </w:tr>
      <w:tr w:rsidR="008F6BB5" w:rsidRPr="00E57F7C" w14:paraId="441102EB" w14:textId="77777777" w:rsidTr="000C1E3A">
        <w:trPr>
          <w:trHeight w:val="304"/>
        </w:trPr>
        <w:tc>
          <w:tcPr>
            <w:tcW w:w="1244" w:type="dxa"/>
            <w:tcBorders>
              <w:top w:val="nil"/>
              <w:left w:val="nil"/>
              <w:bottom w:val="nil"/>
              <w:right w:val="nil"/>
            </w:tcBorders>
            <w:shd w:val="clear" w:color="auto" w:fill="auto"/>
            <w:noWrap/>
            <w:vAlign w:val="center"/>
            <w:hideMark/>
          </w:tcPr>
          <w:p w14:paraId="68C28E81"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Wenatchee</w:t>
            </w:r>
          </w:p>
        </w:tc>
        <w:tc>
          <w:tcPr>
            <w:tcW w:w="556" w:type="dxa"/>
            <w:tcBorders>
              <w:top w:val="nil"/>
              <w:left w:val="nil"/>
              <w:bottom w:val="nil"/>
              <w:right w:val="nil"/>
            </w:tcBorders>
            <w:shd w:val="clear" w:color="auto" w:fill="auto"/>
            <w:noWrap/>
            <w:hideMark/>
          </w:tcPr>
          <w:p w14:paraId="0AE1E021"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22</w:t>
            </w:r>
          </w:p>
        </w:tc>
        <w:tc>
          <w:tcPr>
            <w:tcW w:w="764" w:type="dxa"/>
            <w:tcBorders>
              <w:top w:val="nil"/>
              <w:left w:val="nil"/>
              <w:bottom w:val="nil"/>
              <w:right w:val="nil"/>
            </w:tcBorders>
            <w:shd w:val="clear" w:color="auto" w:fill="auto"/>
            <w:noWrap/>
            <w:vAlign w:val="center"/>
            <w:hideMark/>
          </w:tcPr>
          <w:p w14:paraId="16600FB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73.3%</w:t>
            </w:r>
          </w:p>
        </w:tc>
        <w:tc>
          <w:tcPr>
            <w:tcW w:w="558" w:type="dxa"/>
            <w:tcBorders>
              <w:top w:val="nil"/>
              <w:left w:val="nil"/>
              <w:bottom w:val="nil"/>
              <w:right w:val="nil"/>
            </w:tcBorders>
            <w:shd w:val="clear" w:color="auto" w:fill="auto"/>
            <w:noWrap/>
            <w:hideMark/>
          </w:tcPr>
          <w:p w14:paraId="7E48462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26</w:t>
            </w:r>
          </w:p>
        </w:tc>
        <w:tc>
          <w:tcPr>
            <w:tcW w:w="764" w:type="dxa"/>
            <w:tcBorders>
              <w:top w:val="nil"/>
              <w:left w:val="nil"/>
              <w:bottom w:val="nil"/>
              <w:right w:val="nil"/>
            </w:tcBorders>
            <w:shd w:val="clear" w:color="auto" w:fill="auto"/>
            <w:noWrap/>
            <w:vAlign w:val="center"/>
            <w:hideMark/>
          </w:tcPr>
          <w:p w14:paraId="35B95D5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83.9%</w:t>
            </w:r>
          </w:p>
        </w:tc>
        <w:tc>
          <w:tcPr>
            <w:tcW w:w="558" w:type="dxa"/>
            <w:tcBorders>
              <w:top w:val="nil"/>
              <w:left w:val="nil"/>
              <w:bottom w:val="nil"/>
              <w:right w:val="nil"/>
            </w:tcBorders>
            <w:shd w:val="clear" w:color="auto" w:fill="auto"/>
            <w:noWrap/>
            <w:hideMark/>
          </w:tcPr>
          <w:p w14:paraId="233E3AD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48</w:t>
            </w:r>
          </w:p>
        </w:tc>
        <w:tc>
          <w:tcPr>
            <w:tcW w:w="764" w:type="dxa"/>
            <w:tcBorders>
              <w:top w:val="nil"/>
              <w:left w:val="nil"/>
              <w:bottom w:val="nil"/>
              <w:right w:val="nil"/>
            </w:tcBorders>
            <w:shd w:val="clear" w:color="auto" w:fill="auto"/>
            <w:noWrap/>
            <w:vAlign w:val="center"/>
            <w:hideMark/>
          </w:tcPr>
          <w:p w14:paraId="2564A72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78.7%</w:t>
            </w:r>
          </w:p>
        </w:tc>
        <w:tc>
          <w:tcPr>
            <w:tcW w:w="445" w:type="dxa"/>
            <w:tcBorders>
              <w:top w:val="nil"/>
              <w:left w:val="nil"/>
              <w:bottom w:val="nil"/>
              <w:right w:val="nil"/>
            </w:tcBorders>
            <w:shd w:val="clear" w:color="auto" w:fill="auto"/>
            <w:noWrap/>
            <w:hideMark/>
          </w:tcPr>
          <w:p w14:paraId="216D0A2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8</w:t>
            </w:r>
          </w:p>
        </w:tc>
        <w:tc>
          <w:tcPr>
            <w:tcW w:w="875" w:type="dxa"/>
            <w:tcBorders>
              <w:top w:val="nil"/>
              <w:left w:val="nil"/>
              <w:bottom w:val="nil"/>
              <w:right w:val="nil"/>
            </w:tcBorders>
            <w:shd w:val="clear" w:color="auto" w:fill="auto"/>
            <w:noWrap/>
            <w:vAlign w:val="center"/>
            <w:hideMark/>
          </w:tcPr>
          <w:p w14:paraId="6F2AB66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26.7%</w:t>
            </w:r>
          </w:p>
        </w:tc>
        <w:tc>
          <w:tcPr>
            <w:tcW w:w="445" w:type="dxa"/>
            <w:tcBorders>
              <w:top w:val="nil"/>
              <w:left w:val="nil"/>
              <w:bottom w:val="nil"/>
              <w:right w:val="nil"/>
            </w:tcBorders>
            <w:shd w:val="clear" w:color="auto" w:fill="auto"/>
            <w:noWrap/>
            <w:hideMark/>
          </w:tcPr>
          <w:p w14:paraId="54A5925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5</w:t>
            </w:r>
          </w:p>
        </w:tc>
        <w:tc>
          <w:tcPr>
            <w:tcW w:w="764" w:type="dxa"/>
            <w:tcBorders>
              <w:top w:val="nil"/>
              <w:left w:val="nil"/>
              <w:bottom w:val="nil"/>
              <w:right w:val="nil"/>
            </w:tcBorders>
            <w:shd w:val="clear" w:color="auto" w:fill="auto"/>
            <w:noWrap/>
            <w:vAlign w:val="center"/>
            <w:hideMark/>
          </w:tcPr>
          <w:p w14:paraId="6EED1C7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16.1%</w:t>
            </w:r>
          </w:p>
        </w:tc>
        <w:tc>
          <w:tcPr>
            <w:tcW w:w="615" w:type="dxa"/>
            <w:tcBorders>
              <w:top w:val="nil"/>
              <w:left w:val="nil"/>
              <w:bottom w:val="nil"/>
              <w:right w:val="nil"/>
            </w:tcBorders>
            <w:shd w:val="clear" w:color="auto" w:fill="auto"/>
            <w:noWrap/>
            <w:hideMark/>
          </w:tcPr>
          <w:p w14:paraId="1969751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13</w:t>
            </w:r>
          </w:p>
        </w:tc>
        <w:tc>
          <w:tcPr>
            <w:tcW w:w="875" w:type="dxa"/>
            <w:tcBorders>
              <w:top w:val="nil"/>
              <w:left w:val="nil"/>
              <w:bottom w:val="nil"/>
              <w:right w:val="nil"/>
            </w:tcBorders>
            <w:shd w:val="clear" w:color="auto" w:fill="auto"/>
            <w:noWrap/>
            <w:vAlign w:val="center"/>
            <w:hideMark/>
          </w:tcPr>
          <w:p w14:paraId="7DBDE35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21.3%</w:t>
            </w:r>
          </w:p>
        </w:tc>
        <w:tc>
          <w:tcPr>
            <w:tcW w:w="769" w:type="dxa"/>
            <w:tcBorders>
              <w:top w:val="nil"/>
              <w:left w:val="nil"/>
              <w:bottom w:val="nil"/>
              <w:right w:val="nil"/>
            </w:tcBorders>
            <w:shd w:val="clear" w:color="auto" w:fill="auto"/>
            <w:noWrap/>
            <w:hideMark/>
          </w:tcPr>
          <w:p w14:paraId="78C8A28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61</w:t>
            </w:r>
          </w:p>
        </w:tc>
      </w:tr>
      <w:tr w:rsidR="008F6BB5" w:rsidRPr="00E57F7C" w14:paraId="69EC3C05" w14:textId="77777777" w:rsidTr="000C1E3A">
        <w:trPr>
          <w:trHeight w:val="304"/>
        </w:trPr>
        <w:tc>
          <w:tcPr>
            <w:tcW w:w="1244" w:type="dxa"/>
            <w:tcBorders>
              <w:top w:val="nil"/>
              <w:left w:val="nil"/>
              <w:bottom w:val="nil"/>
              <w:right w:val="nil"/>
            </w:tcBorders>
            <w:shd w:val="clear" w:color="auto" w:fill="auto"/>
            <w:noWrap/>
            <w:vAlign w:val="center"/>
            <w:hideMark/>
          </w:tcPr>
          <w:p w14:paraId="5BA9C969"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Foster Ck.</w:t>
            </w:r>
          </w:p>
        </w:tc>
        <w:tc>
          <w:tcPr>
            <w:tcW w:w="556" w:type="dxa"/>
            <w:tcBorders>
              <w:top w:val="nil"/>
              <w:left w:val="nil"/>
              <w:bottom w:val="nil"/>
              <w:right w:val="nil"/>
            </w:tcBorders>
            <w:shd w:val="clear" w:color="auto" w:fill="auto"/>
            <w:noWrap/>
            <w:hideMark/>
          </w:tcPr>
          <w:p w14:paraId="1BA0AB6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7DDC0AE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558" w:type="dxa"/>
            <w:tcBorders>
              <w:top w:val="nil"/>
              <w:left w:val="nil"/>
              <w:bottom w:val="nil"/>
              <w:right w:val="nil"/>
            </w:tcBorders>
            <w:shd w:val="clear" w:color="auto" w:fill="auto"/>
            <w:noWrap/>
            <w:hideMark/>
          </w:tcPr>
          <w:p w14:paraId="7D9ADEC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3961BEE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558" w:type="dxa"/>
            <w:tcBorders>
              <w:top w:val="nil"/>
              <w:left w:val="nil"/>
              <w:bottom w:val="nil"/>
              <w:right w:val="nil"/>
            </w:tcBorders>
            <w:shd w:val="clear" w:color="auto" w:fill="auto"/>
            <w:noWrap/>
            <w:hideMark/>
          </w:tcPr>
          <w:p w14:paraId="75E6785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25A29CA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445" w:type="dxa"/>
            <w:tcBorders>
              <w:top w:val="nil"/>
              <w:left w:val="nil"/>
              <w:bottom w:val="nil"/>
              <w:right w:val="nil"/>
            </w:tcBorders>
            <w:shd w:val="clear" w:color="auto" w:fill="auto"/>
            <w:noWrap/>
            <w:hideMark/>
          </w:tcPr>
          <w:p w14:paraId="6A61B6B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w:t>
            </w:r>
          </w:p>
        </w:tc>
        <w:tc>
          <w:tcPr>
            <w:tcW w:w="875" w:type="dxa"/>
            <w:tcBorders>
              <w:top w:val="nil"/>
              <w:left w:val="nil"/>
              <w:bottom w:val="nil"/>
              <w:right w:val="nil"/>
            </w:tcBorders>
            <w:shd w:val="clear" w:color="auto" w:fill="auto"/>
            <w:noWrap/>
            <w:vAlign w:val="center"/>
            <w:hideMark/>
          </w:tcPr>
          <w:p w14:paraId="41ABA62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100.0%</w:t>
            </w:r>
          </w:p>
        </w:tc>
        <w:tc>
          <w:tcPr>
            <w:tcW w:w="445" w:type="dxa"/>
            <w:tcBorders>
              <w:top w:val="nil"/>
              <w:left w:val="nil"/>
              <w:bottom w:val="nil"/>
              <w:right w:val="nil"/>
            </w:tcBorders>
            <w:shd w:val="clear" w:color="auto" w:fill="auto"/>
            <w:noWrap/>
            <w:hideMark/>
          </w:tcPr>
          <w:p w14:paraId="71131DC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056A712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615" w:type="dxa"/>
            <w:tcBorders>
              <w:top w:val="nil"/>
              <w:left w:val="nil"/>
              <w:bottom w:val="nil"/>
              <w:right w:val="nil"/>
            </w:tcBorders>
            <w:shd w:val="clear" w:color="auto" w:fill="auto"/>
            <w:noWrap/>
            <w:hideMark/>
          </w:tcPr>
          <w:p w14:paraId="5F83A36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w:t>
            </w:r>
          </w:p>
        </w:tc>
        <w:tc>
          <w:tcPr>
            <w:tcW w:w="875" w:type="dxa"/>
            <w:tcBorders>
              <w:top w:val="nil"/>
              <w:left w:val="nil"/>
              <w:bottom w:val="nil"/>
              <w:right w:val="nil"/>
            </w:tcBorders>
            <w:shd w:val="clear" w:color="auto" w:fill="auto"/>
            <w:noWrap/>
            <w:vAlign w:val="center"/>
            <w:hideMark/>
          </w:tcPr>
          <w:p w14:paraId="5821B0F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100.0%</w:t>
            </w:r>
          </w:p>
        </w:tc>
        <w:tc>
          <w:tcPr>
            <w:tcW w:w="769" w:type="dxa"/>
            <w:tcBorders>
              <w:top w:val="nil"/>
              <w:left w:val="nil"/>
              <w:bottom w:val="nil"/>
              <w:right w:val="nil"/>
            </w:tcBorders>
            <w:shd w:val="clear" w:color="auto" w:fill="auto"/>
            <w:noWrap/>
            <w:hideMark/>
          </w:tcPr>
          <w:p w14:paraId="1F8FC7A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w:t>
            </w:r>
          </w:p>
        </w:tc>
      </w:tr>
      <w:tr w:rsidR="008F6BB5" w:rsidRPr="00E57F7C" w14:paraId="595AA3B4" w14:textId="77777777" w:rsidTr="000C1E3A">
        <w:trPr>
          <w:trHeight w:val="304"/>
        </w:trPr>
        <w:tc>
          <w:tcPr>
            <w:tcW w:w="1244" w:type="dxa"/>
            <w:tcBorders>
              <w:top w:val="nil"/>
              <w:left w:val="nil"/>
              <w:bottom w:val="nil"/>
              <w:right w:val="nil"/>
            </w:tcBorders>
            <w:shd w:val="clear" w:color="auto" w:fill="auto"/>
            <w:noWrap/>
            <w:vAlign w:val="center"/>
            <w:hideMark/>
          </w:tcPr>
          <w:p w14:paraId="26C7758B"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Total</w:t>
            </w:r>
          </w:p>
        </w:tc>
        <w:tc>
          <w:tcPr>
            <w:tcW w:w="556" w:type="dxa"/>
            <w:tcBorders>
              <w:top w:val="nil"/>
              <w:left w:val="nil"/>
              <w:bottom w:val="nil"/>
              <w:right w:val="nil"/>
            </w:tcBorders>
            <w:shd w:val="clear" w:color="auto" w:fill="auto"/>
            <w:noWrap/>
            <w:hideMark/>
          </w:tcPr>
          <w:p w14:paraId="4CF5144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113</w:t>
            </w:r>
          </w:p>
        </w:tc>
        <w:tc>
          <w:tcPr>
            <w:tcW w:w="764" w:type="dxa"/>
            <w:tcBorders>
              <w:top w:val="nil"/>
              <w:left w:val="nil"/>
              <w:bottom w:val="nil"/>
              <w:right w:val="nil"/>
            </w:tcBorders>
            <w:shd w:val="clear" w:color="auto" w:fill="auto"/>
            <w:noWrap/>
            <w:vAlign w:val="center"/>
            <w:hideMark/>
          </w:tcPr>
          <w:p w14:paraId="7118169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72.9%</w:t>
            </w:r>
          </w:p>
        </w:tc>
        <w:tc>
          <w:tcPr>
            <w:tcW w:w="558" w:type="dxa"/>
            <w:tcBorders>
              <w:top w:val="nil"/>
              <w:left w:val="nil"/>
              <w:bottom w:val="nil"/>
              <w:right w:val="nil"/>
            </w:tcBorders>
            <w:shd w:val="clear" w:color="auto" w:fill="auto"/>
            <w:noWrap/>
            <w:hideMark/>
          </w:tcPr>
          <w:p w14:paraId="4427E2D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64</w:t>
            </w:r>
          </w:p>
        </w:tc>
        <w:tc>
          <w:tcPr>
            <w:tcW w:w="764" w:type="dxa"/>
            <w:tcBorders>
              <w:top w:val="nil"/>
              <w:left w:val="nil"/>
              <w:bottom w:val="nil"/>
              <w:right w:val="nil"/>
            </w:tcBorders>
            <w:shd w:val="clear" w:color="auto" w:fill="auto"/>
            <w:noWrap/>
            <w:vAlign w:val="center"/>
            <w:hideMark/>
          </w:tcPr>
          <w:p w14:paraId="49373F1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74.4%</w:t>
            </w:r>
          </w:p>
        </w:tc>
        <w:tc>
          <w:tcPr>
            <w:tcW w:w="558" w:type="dxa"/>
            <w:tcBorders>
              <w:top w:val="nil"/>
              <w:left w:val="nil"/>
              <w:bottom w:val="nil"/>
              <w:right w:val="nil"/>
            </w:tcBorders>
            <w:shd w:val="clear" w:color="auto" w:fill="auto"/>
            <w:noWrap/>
            <w:hideMark/>
          </w:tcPr>
          <w:p w14:paraId="677BD9B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177</w:t>
            </w:r>
          </w:p>
        </w:tc>
        <w:tc>
          <w:tcPr>
            <w:tcW w:w="764" w:type="dxa"/>
            <w:tcBorders>
              <w:top w:val="nil"/>
              <w:left w:val="nil"/>
              <w:bottom w:val="nil"/>
              <w:right w:val="nil"/>
            </w:tcBorders>
            <w:shd w:val="clear" w:color="auto" w:fill="auto"/>
            <w:noWrap/>
            <w:vAlign w:val="center"/>
            <w:hideMark/>
          </w:tcPr>
          <w:p w14:paraId="155B966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73.4%</w:t>
            </w:r>
          </w:p>
        </w:tc>
        <w:tc>
          <w:tcPr>
            <w:tcW w:w="445" w:type="dxa"/>
            <w:tcBorders>
              <w:top w:val="nil"/>
              <w:left w:val="nil"/>
              <w:bottom w:val="nil"/>
              <w:right w:val="nil"/>
            </w:tcBorders>
            <w:shd w:val="clear" w:color="auto" w:fill="auto"/>
            <w:noWrap/>
            <w:hideMark/>
          </w:tcPr>
          <w:p w14:paraId="75A58FE2"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42</w:t>
            </w:r>
          </w:p>
        </w:tc>
        <w:tc>
          <w:tcPr>
            <w:tcW w:w="875" w:type="dxa"/>
            <w:tcBorders>
              <w:top w:val="nil"/>
              <w:left w:val="nil"/>
              <w:bottom w:val="nil"/>
              <w:right w:val="nil"/>
            </w:tcBorders>
            <w:shd w:val="clear" w:color="auto" w:fill="auto"/>
            <w:noWrap/>
            <w:vAlign w:val="center"/>
            <w:hideMark/>
          </w:tcPr>
          <w:p w14:paraId="6B8DC03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27.1%</w:t>
            </w:r>
          </w:p>
        </w:tc>
        <w:tc>
          <w:tcPr>
            <w:tcW w:w="445" w:type="dxa"/>
            <w:tcBorders>
              <w:top w:val="nil"/>
              <w:left w:val="nil"/>
              <w:bottom w:val="nil"/>
              <w:right w:val="nil"/>
            </w:tcBorders>
            <w:shd w:val="clear" w:color="auto" w:fill="auto"/>
            <w:noWrap/>
            <w:hideMark/>
          </w:tcPr>
          <w:p w14:paraId="38140C92"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22</w:t>
            </w:r>
          </w:p>
        </w:tc>
        <w:tc>
          <w:tcPr>
            <w:tcW w:w="764" w:type="dxa"/>
            <w:tcBorders>
              <w:top w:val="nil"/>
              <w:left w:val="nil"/>
              <w:bottom w:val="nil"/>
              <w:right w:val="nil"/>
            </w:tcBorders>
            <w:shd w:val="clear" w:color="auto" w:fill="auto"/>
            <w:noWrap/>
            <w:vAlign w:val="center"/>
            <w:hideMark/>
          </w:tcPr>
          <w:p w14:paraId="743309F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25.6%</w:t>
            </w:r>
          </w:p>
        </w:tc>
        <w:tc>
          <w:tcPr>
            <w:tcW w:w="615" w:type="dxa"/>
            <w:tcBorders>
              <w:top w:val="nil"/>
              <w:left w:val="nil"/>
              <w:bottom w:val="nil"/>
              <w:right w:val="nil"/>
            </w:tcBorders>
            <w:shd w:val="clear" w:color="auto" w:fill="auto"/>
            <w:noWrap/>
            <w:hideMark/>
          </w:tcPr>
          <w:p w14:paraId="65131DA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64</w:t>
            </w:r>
          </w:p>
        </w:tc>
        <w:tc>
          <w:tcPr>
            <w:tcW w:w="875" w:type="dxa"/>
            <w:tcBorders>
              <w:top w:val="nil"/>
              <w:left w:val="nil"/>
              <w:bottom w:val="nil"/>
              <w:right w:val="nil"/>
            </w:tcBorders>
            <w:shd w:val="clear" w:color="auto" w:fill="auto"/>
            <w:noWrap/>
            <w:vAlign w:val="center"/>
            <w:hideMark/>
          </w:tcPr>
          <w:p w14:paraId="29657B7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26.6%</w:t>
            </w:r>
          </w:p>
        </w:tc>
        <w:tc>
          <w:tcPr>
            <w:tcW w:w="769" w:type="dxa"/>
            <w:tcBorders>
              <w:top w:val="nil"/>
              <w:left w:val="nil"/>
              <w:bottom w:val="nil"/>
              <w:right w:val="nil"/>
            </w:tcBorders>
            <w:shd w:val="clear" w:color="auto" w:fill="auto"/>
            <w:noWrap/>
            <w:hideMark/>
          </w:tcPr>
          <w:p w14:paraId="353F52D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241</w:t>
            </w:r>
          </w:p>
        </w:tc>
      </w:tr>
      <w:tr w:rsidR="008F6BB5" w:rsidRPr="00E57F7C" w14:paraId="48FCBC1F" w14:textId="77777777" w:rsidTr="000C1E3A">
        <w:trPr>
          <w:trHeight w:val="304"/>
        </w:trPr>
        <w:tc>
          <w:tcPr>
            <w:tcW w:w="1244" w:type="dxa"/>
            <w:tcBorders>
              <w:top w:val="nil"/>
              <w:left w:val="nil"/>
              <w:bottom w:val="single" w:sz="8" w:space="0" w:color="auto"/>
              <w:right w:val="nil"/>
            </w:tcBorders>
            <w:shd w:val="clear" w:color="auto" w:fill="auto"/>
            <w:noWrap/>
            <w:vAlign w:val="bottom"/>
            <w:hideMark/>
          </w:tcPr>
          <w:p w14:paraId="05470BC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p>
        </w:tc>
        <w:tc>
          <w:tcPr>
            <w:tcW w:w="556" w:type="dxa"/>
            <w:tcBorders>
              <w:top w:val="nil"/>
              <w:left w:val="nil"/>
              <w:bottom w:val="single" w:sz="8" w:space="0" w:color="auto"/>
              <w:right w:val="nil"/>
            </w:tcBorders>
            <w:shd w:val="clear" w:color="auto" w:fill="auto"/>
            <w:noWrap/>
            <w:hideMark/>
          </w:tcPr>
          <w:p w14:paraId="119CA865"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764" w:type="dxa"/>
            <w:tcBorders>
              <w:top w:val="nil"/>
              <w:left w:val="nil"/>
              <w:bottom w:val="single" w:sz="8" w:space="0" w:color="auto"/>
              <w:right w:val="nil"/>
            </w:tcBorders>
            <w:shd w:val="clear" w:color="auto" w:fill="auto"/>
            <w:noWrap/>
            <w:hideMark/>
          </w:tcPr>
          <w:p w14:paraId="41F4D3E7"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558" w:type="dxa"/>
            <w:tcBorders>
              <w:top w:val="nil"/>
              <w:left w:val="nil"/>
              <w:bottom w:val="single" w:sz="8" w:space="0" w:color="auto"/>
              <w:right w:val="nil"/>
            </w:tcBorders>
            <w:shd w:val="clear" w:color="auto" w:fill="auto"/>
            <w:noWrap/>
            <w:hideMark/>
          </w:tcPr>
          <w:p w14:paraId="68721B02"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764" w:type="dxa"/>
            <w:tcBorders>
              <w:top w:val="nil"/>
              <w:left w:val="nil"/>
              <w:bottom w:val="single" w:sz="8" w:space="0" w:color="auto"/>
              <w:right w:val="nil"/>
            </w:tcBorders>
            <w:shd w:val="clear" w:color="auto" w:fill="auto"/>
            <w:noWrap/>
            <w:hideMark/>
          </w:tcPr>
          <w:p w14:paraId="7C83109C"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558" w:type="dxa"/>
            <w:tcBorders>
              <w:top w:val="nil"/>
              <w:left w:val="nil"/>
              <w:bottom w:val="single" w:sz="8" w:space="0" w:color="auto"/>
              <w:right w:val="nil"/>
            </w:tcBorders>
            <w:shd w:val="clear" w:color="auto" w:fill="auto"/>
            <w:noWrap/>
            <w:hideMark/>
          </w:tcPr>
          <w:p w14:paraId="4B213EA9"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764" w:type="dxa"/>
            <w:tcBorders>
              <w:top w:val="nil"/>
              <w:left w:val="nil"/>
              <w:bottom w:val="single" w:sz="8" w:space="0" w:color="auto"/>
              <w:right w:val="nil"/>
            </w:tcBorders>
            <w:shd w:val="clear" w:color="auto" w:fill="auto"/>
            <w:noWrap/>
            <w:hideMark/>
          </w:tcPr>
          <w:p w14:paraId="556DBB53"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445" w:type="dxa"/>
            <w:tcBorders>
              <w:top w:val="nil"/>
              <w:left w:val="nil"/>
              <w:bottom w:val="single" w:sz="8" w:space="0" w:color="auto"/>
              <w:right w:val="nil"/>
            </w:tcBorders>
            <w:shd w:val="clear" w:color="auto" w:fill="auto"/>
            <w:noWrap/>
            <w:hideMark/>
          </w:tcPr>
          <w:p w14:paraId="6DB84880"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875" w:type="dxa"/>
            <w:tcBorders>
              <w:top w:val="nil"/>
              <w:left w:val="nil"/>
              <w:bottom w:val="single" w:sz="8" w:space="0" w:color="auto"/>
              <w:right w:val="nil"/>
            </w:tcBorders>
            <w:shd w:val="clear" w:color="auto" w:fill="auto"/>
            <w:noWrap/>
            <w:hideMark/>
          </w:tcPr>
          <w:p w14:paraId="51C23F2D"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445" w:type="dxa"/>
            <w:tcBorders>
              <w:top w:val="nil"/>
              <w:left w:val="nil"/>
              <w:bottom w:val="single" w:sz="8" w:space="0" w:color="auto"/>
              <w:right w:val="nil"/>
            </w:tcBorders>
            <w:shd w:val="clear" w:color="auto" w:fill="auto"/>
            <w:noWrap/>
            <w:hideMark/>
          </w:tcPr>
          <w:p w14:paraId="23FE71BF"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764" w:type="dxa"/>
            <w:tcBorders>
              <w:top w:val="nil"/>
              <w:left w:val="nil"/>
              <w:bottom w:val="single" w:sz="8" w:space="0" w:color="auto"/>
              <w:right w:val="nil"/>
            </w:tcBorders>
            <w:shd w:val="clear" w:color="auto" w:fill="auto"/>
            <w:noWrap/>
            <w:hideMark/>
          </w:tcPr>
          <w:p w14:paraId="735E8267"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615" w:type="dxa"/>
            <w:tcBorders>
              <w:top w:val="nil"/>
              <w:left w:val="nil"/>
              <w:bottom w:val="single" w:sz="8" w:space="0" w:color="auto"/>
              <w:right w:val="nil"/>
            </w:tcBorders>
            <w:shd w:val="clear" w:color="auto" w:fill="auto"/>
            <w:noWrap/>
            <w:hideMark/>
          </w:tcPr>
          <w:p w14:paraId="0BBD9757"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875" w:type="dxa"/>
            <w:tcBorders>
              <w:top w:val="nil"/>
              <w:left w:val="nil"/>
              <w:bottom w:val="single" w:sz="8" w:space="0" w:color="auto"/>
              <w:right w:val="nil"/>
            </w:tcBorders>
            <w:shd w:val="clear" w:color="auto" w:fill="auto"/>
            <w:noWrap/>
            <w:hideMark/>
          </w:tcPr>
          <w:p w14:paraId="0363AA11"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769" w:type="dxa"/>
            <w:tcBorders>
              <w:top w:val="nil"/>
              <w:left w:val="nil"/>
              <w:bottom w:val="single" w:sz="8" w:space="0" w:color="auto"/>
              <w:right w:val="nil"/>
            </w:tcBorders>
            <w:shd w:val="clear" w:color="auto" w:fill="auto"/>
            <w:noWrap/>
            <w:hideMark/>
          </w:tcPr>
          <w:p w14:paraId="21801044"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r>
      <w:tr w:rsidR="008F6BB5" w:rsidRPr="00E57F7C" w14:paraId="233C3FAD" w14:textId="77777777" w:rsidTr="000C1E3A">
        <w:trPr>
          <w:trHeight w:val="304"/>
        </w:trPr>
        <w:tc>
          <w:tcPr>
            <w:tcW w:w="1244" w:type="dxa"/>
            <w:vMerge w:val="restart"/>
            <w:tcBorders>
              <w:top w:val="single" w:sz="8" w:space="0" w:color="auto"/>
              <w:left w:val="nil"/>
              <w:bottom w:val="single" w:sz="4" w:space="0" w:color="000000"/>
              <w:right w:val="nil"/>
            </w:tcBorders>
            <w:shd w:val="clear" w:color="auto" w:fill="auto"/>
            <w:noWrap/>
            <w:vAlign w:val="center"/>
            <w:hideMark/>
          </w:tcPr>
          <w:p w14:paraId="22C9CCAD"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Tributary</w:t>
            </w:r>
          </w:p>
        </w:tc>
        <w:tc>
          <w:tcPr>
            <w:tcW w:w="3964" w:type="dxa"/>
            <w:gridSpan w:val="6"/>
            <w:tcBorders>
              <w:top w:val="single" w:sz="4" w:space="0" w:color="auto"/>
              <w:left w:val="nil"/>
              <w:bottom w:val="single" w:sz="4" w:space="0" w:color="auto"/>
            </w:tcBorders>
            <w:shd w:val="clear" w:color="auto" w:fill="auto"/>
            <w:noWrap/>
            <w:hideMark/>
          </w:tcPr>
          <w:p w14:paraId="32BDD36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Entry Before 1-Jan 2017</w:t>
            </w:r>
          </w:p>
        </w:tc>
        <w:tc>
          <w:tcPr>
            <w:tcW w:w="4019" w:type="dxa"/>
            <w:gridSpan w:val="6"/>
            <w:tcBorders>
              <w:top w:val="single" w:sz="8" w:space="0" w:color="auto"/>
              <w:bottom w:val="single" w:sz="8" w:space="0" w:color="auto"/>
              <w:right w:val="nil"/>
            </w:tcBorders>
            <w:shd w:val="clear" w:color="auto" w:fill="auto"/>
            <w:noWrap/>
            <w:hideMark/>
          </w:tcPr>
          <w:p w14:paraId="3763E5F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Entry After 1-Jan 2017</w:t>
            </w:r>
          </w:p>
        </w:tc>
        <w:tc>
          <w:tcPr>
            <w:tcW w:w="769" w:type="dxa"/>
            <w:vMerge w:val="restart"/>
            <w:tcBorders>
              <w:top w:val="single" w:sz="8" w:space="0" w:color="auto"/>
              <w:left w:val="nil"/>
              <w:bottom w:val="single" w:sz="4" w:space="0" w:color="000000"/>
              <w:right w:val="nil"/>
            </w:tcBorders>
            <w:shd w:val="clear" w:color="auto" w:fill="auto"/>
            <w:noWrap/>
            <w:vAlign w:val="center"/>
            <w:hideMark/>
          </w:tcPr>
          <w:p w14:paraId="0E7B175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Grand Total</w:t>
            </w:r>
          </w:p>
        </w:tc>
      </w:tr>
      <w:tr w:rsidR="008F6BB5" w:rsidRPr="00E57F7C" w14:paraId="540E8E6C" w14:textId="77777777" w:rsidTr="000C1E3A">
        <w:trPr>
          <w:trHeight w:val="304"/>
        </w:trPr>
        <w:tc>
          <w:tcPr>
            <w:tcW w:w="1244" w:type="dxa"/>
            <w:vMerge/>
            <w:tcBorders>
              <w:top w:val="single" w:sz="4" w:space="0" w:color="auto"/>
              <w:left w:val="nil"/>
              <w:bottom w:val="single" w:sz="8" w:space="0" w:color="auto"/>
              <w:right w:val="nil"/>
            </w:tcBorders>
            <w:vAlign w:val="center"/>
            <w:hideMark/>
          </w:tcPr>
          <w:p w14:paraId="5963911C" w14:textId="77777777" w:rsidR="008F6BB5" w:rsidRPr="00E57F7C" w:rsidRDefault="008F6BB5" w:rsidP="000C1E3A">
            <w:pPr>
              <w:spacing w:after="0" w:line="240" w:lineRule="auto"/>
              <w:rPr>
                <w:rFonts w:ascii="Calibri" w:eastAsia="Times New Roman" w:hAnsi="Calibri" w:cs="Times New Roman"/>
                <w:color w:val="000000" w:themeColor="text1"/>
              </w:rPr>
            </w:pPr>
          </w:p>
        </w:tc>
        <w:tc>
          <w:tcPr>
            <w:tcW w:w="1320" w:type="dxa"/>
            <w:gridSpan w:val="2"/>
            <w:tcBorders>
              <w:top w:val="single" w:sz="8" w:space="0" w:color="auto"/>
              <w:left w:val="nil"/>
              <w:bottom w:val="single" w:sz="8" w:space="0" w:color="auto"/>
              <w:right w:val="nil"/>
            </w:tcBorders>
            <w:shd w:val="clear" w:color="auto" w:fill="auto"/>
            <w:noWrap/>
            <w:hideMark/>
          </w:tcPr>
          <w:p w14:paraId="5BC2C10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Hatchery</w:t>
            </w:r>
          </w:p>
        </w:tc>
        <w:tc>
          <w:tcPr>
            <w:tcW w:w="1322" w:type="dxa"/>
            <w:gridSpan w:val="2"/>
            <w:tcBorders>
              <w:top w:val="single" w:sz="8" w:space="0" w:color="auto"/>
              <w:left w:val="nil"/>
              <w:bottom w:val="single" w:sz="8" w:space="0" w:color="auto"/>
              <w:right w:val="nil"/>
            </w:tcBorders>
            <w:shd w:val="clear" w:color="auto" w:fill="auto"/>
            <w:noWrap/>
            <w:hideMark/>
          </w:tcPr>
          <w:p w14:paraId="59740BEC" w14:textId="21149B71" w:rsidR="008F6BB5" w:rsidRPr="00E57F7C" w:rsidRDefault="00BB5C13" w:rsidP="000C1E3A">
            <w:pPr>
              <w:spacing w:after="0" w:line="240" w:lineRule="auto"/>
              <w:jc w:val="center"/>
              <w:rPr>
                <w:rFonts w:ascii="Calibri" w:eastAsia="Times New Roman" w:hAnsi="Calibri" w:cs="Times New Roman"/>
                <w:color w:val="000000" w:themeColor="text1"/>
              </w:rPr>
            </w:pPr>
            <w:r>
              <w:rPr>
                <w:rFonts w:ascii="Calibri" w:eastAsia="Times New Roman" w:hAnsi="Calibri" w:cs="Times New Roman"/>
                <w:color w:val="000000" w:themeColor="text1"/>
              </w:rPr>
              <w:t>Natural</w:t>
            </w:r>
          </w:p>
        </w:tc>
        <w:tc>
          <w:tcPr>
            <w:tcW w:w="1322" w:type="dxa"/>
            <w:gridSpan w:val="2"/>
            <w:tcBorders>
              <w:top w:val="single" w:sz="8" w:space="0" w:color="auto"/>
              <w:left w:val="nil"/>
              <w:bottom w:val="single" w:sz="8" w:space="0" w:color="auto"/>
            </w:tcBorders>
            <w:shd w:val="clear" w:color="auto" w:fill="auto"/>
            <w:noWrap/>
            <w:hideMark/>
          </w:tcPr>
          <w:p w14:paraId="53FA498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Total</w:t>
            </w:r>
          </w:p>
        </w:tc>
        <w:tc>
          <w:tcPr>
            <w:tcW w:w="1320" w:type="dxa"/>
            <w:gridSpan w:val="2"/>
            <w:tcBorders>
              <w:top w:val="single" w:sz="8" w:space="0" w:color="auto"/>
              <w:bottom w:val="single" w:sz="8" w:space="0" w:color="auto"/>
              <w:right w:val="nil"/>
            </w:tcBorders>
            <w:shd w:val="clear" w:color="auto" w:fill="auto"/>
            <w:noWrap/>
            <w:hideMark/>
          </w:tcPr>
          <w:p w14:paraId="43E3B65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Hatchery</w:t>
            </w:r>
          </w:p>
        </w:tc>
        <w:tc>
          <w:tcPr>
            <w:tcW w:w="1209" w:type="dxa"/>
            <w:gridSpan w:val="2"/>
            <w:tcBorders>
              <w:top w:val="single" w:sz="8" w:space="0" w:color="auto"/>
              <w:left w:val="nil"/>
              <w:bottom w:val="single" w:sz="8" w:space="0" w:color="auto"/>
              <w:right w:val="nil"/>
            </w:tcBorders>
            <w:shd w:val="clear" w:color="auto" w:fill="auto"/>
            <w:noWrap/>
            <w:hideMark/>
          </w:tcPr>
          <w:p w14:paraId="11D793A2" w14:textId="2E9BF5CC" w:rsidR="008F6BB5" w:rsidRPr="00E57F7C" w:rsidRDefault="00BB5C13" w:rsidP="000C1E3A">
            <w:pPr>
              <w:spacing w:after="0" w:line="240" w:lineRule="auto"/>
              <w:jc w:val="center"/>
              <w:rPr>
                <w:rFonts w:ascii="Calibri" w:eastAsia="Times New Roman" w:hAnsi="Calibri" w:cs="Times New Roman"/>
                <w:color w:val="000000" w:themeColor="text1"/>
              </w:rPr>
            </w:pPr>
            <w:r>
              <w:rPr>
                <w:rFonts w:ascii="Calibri" w:eastAsia="Times New Roman" w:hAnsi="Calibri" w:cs="Times New Roman"/>
                <w:color w:val="000000" w:themeColor="text1"/>
              </w:rPr>
              <w:t>Natural</w:t>
            </w:r>
          </w:p>
        </w:tc>
        <w:tc>
          <w:tcPr>
            <w:tcW w:w="1490" w:type="dxa"/>
            <w:gridSpan w:val="2"/>
            <w:tcBorders>
              <w:top w:val="single" w:sz="8" w:space="0" w:color="auto"/>
              <w:left w:val="nil"/>
              <w:bottom w:val="single" w:sz="8" w:space="0" w:color="auto"/>
              <w:right w:val="nil"/>
            </w:tcBorders>
            <w:shd w:val="clear" w:color="auto" w:fill="auto"/>
            <w:noWrap/>
            <w:hideMark/>
          </w:tcPr>
          <w:p w14:paraId="164767C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Total</w:t>
            </w:r>
          </w:p>
        </w:tc>
        <w:tc>
          <w:tcPr>
            <w:tcW w:w="769" w:type="dxa"/>
            <w:vMerge/>
            <w:tcBorders>
              <w:top w:val="single" w:sz="4" w:space="0" w:color="auto"/>
              <w:left w:val="nil"/>
              <w:bottom w:val="single" w:sz="8" w:space="0" w:color="auto"/>
              <w:right w:val="nil"/>
            </w:tcBorders>
            <w:vAlign w:val="center"/>
            <w:hideMark/>
          </w:tcPr>
          <w:p w14:paraId="4C64DA11" w14:textId="77777777" w:rsidR="008F6BB5" w:rsidRPr="00E57F7C" w:rsidRDefault="008F6BB5" w:rsidP="000C1E3A">
            <w:pPr>
              <w:spacing w:after="0" w:line="240" w:lineRule="auto"/>
              <w:rPr>
                <w:rFonts w:ascii="Calibri" w:eastAsia="Times New Roman" w:hAnsi="Calibri" w:cs="Times New Roman"/>
                <w:color w:val="000000" w:themeColor="text1"/>
              </w:rPr>
            </w:pPr>
          </w:p>
        </w:tc>
      </w:tr>
      <w:tr w:rsidR="008F6BB5" w:rsidRPr="00E57F7C" w14:paraId="1544A346" w14:textId="77777777" w:rsidTr="000C1E3A">
        <w:trPr>
          <w:trHeight w:val="304"/>
        </w:trPr>
        <w:tc>
          <w:tcPr>
            <w:tcW w:w="1244" w:type="dxa"/>
            <w:tcBorders>
              <w:top w:val="single" w:sz="8" w:space="0" w:color="auto"/>
              <w:left w:val="nil"/>
              <w:bottom w:val="nil"/>
              <w:right w:val="nil"/>
            </w:tcBorders>
            <w:shd w:val="clear" w:color="auto" w:fill="auto"/>
            <w:noWrap/>
            <w:vAlign w:val="center"/>
            <w:hideMark/>
          </w:tcPr>
          <w:p w14:paraId="4D7AB3AE"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Entiat</w:t>
            </w:r>
          </w:p>
        </w:tc>
        <w:tc>
          <w:tcPr>
            <w:tcW w:w="556" w:type="dxa"/>
            <w:tcBorders>
              <w:top w:val="single" w:sz="8" w:space="0" w:color="auto"/>
              <w:left w:val="nil"/>
              <w:bottom w:val="nil"/>
              <w:right w:val="nil"/>
            </w:tcBorders>
            <w:shd w:val="clear" w:color="auto" w:fill="auto"/>
            <w:noWrap/>
            <w:hideMark/>
          </w:tcPr>
          <w:p w14:paraId="774BEA02"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w:t>
            </w:r>
          </w:p>
        </w:tc>
        <w:tc>
          <w:tcPr>
            <w:tcW w:w="764" w:type="dxa"/>
            <w:tcBorders>
              <w:top w:val="single" w:sz="8" w:space="0" w:color="auto"/>
              <w:left w:val="nil"/>
              <w:bottom w:val="nil"/>
              <w:right w:val="nil"/>
            </w:tcBorders>
            <w:shd w:val="clear" w:color="auto" w:fill="auto"/>
            <w:noWrap/>
            <w:vAlign w:val="center"/>
            <w:hideMark/>
          </w:tcPr>
          <w:p w14:paraId="365D39B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20.0%</w:t>
            </w:r>
          </w:p>
        </w:tc>
        <w:tc>
          <w:tcPr>
            <w:tcW w:w="558" w:type="dxa"/>
            <w:tcBorders>
              <w:top w:val="single" w:sz="8" w:space="0" w:color="auto"/>
              <w:left w:val="nil"/>
              <w:bottom w:val="nil"/>
              <w:right w:val="nil"/>
            </w:tcBorders>
            <w:shd w:val="clear" w:color="auto" w:fill="auto"/>
            <w:noWrap/>
            <w:hideMark/>
          </w:tcPr>
          <w:p w14:paraId="317C56B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3</w:t>
            </w:r>
          </w:p>
        </w:tc>
        <w:tc>
          <w:tcPr>
            <w:tcW w:w="764" w:type="dxa"/>
            <w:tcBorders>
              <w:top w:val="single" w:sz="8" w:space="0" w:color="auto"/>
              <w:left w:val="nil"/>
              <w:bottom w:val="nil"/>
              <w:right w:val="nil"/>
            </w:tcBorders>
            <w:shd w:val="clear" w:color="auto" w:fill="auto"/>
            <w:noWrap/>
            <w:vAlign w:val="center"/>
            <w:hideMark/>
          </w:tcPr>
          <w:p w14:paraId="0A182CB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20.0%</w:t>
            </w:r>
          </w:p>
        </w:tc>
        <w:tc>
          <w:tcPr>
            <w:tcW w:w="558" w:type="dxa"/>
            <w:tcBorders>
              <w:top w:val="single" w:sz="8" w:space="0" w:color="auto"/>
              <w:left w:val="nil"/>
              <w:bottom w:val="nil"/>
              <w:right w:val="nil"/>
            </w:tcBorders>
            <w:shd w:val="clear" w:color="auto" w:fill="auto"/>
            <w:noWrap/>
            <w:hideMark/>
          </w:tcPr>
          <w:p w14:paraId="5C770CD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w:t>
            </w:r>
          </w:p>
        </w:tc>
        <w:tc>
          <w:tcPr>
            <w:tcW w:w="764" w:type="dxa"/>
            <w:tcBorders>
              <w:top w:val="single" w:sz="8" w:space="0" w:color="auto"/>
              <w:left w:val="nil"/>
              <w:bottom w:val="nil"/>
              <w:right w:val="nil"/>
            </w:tcBorders>
            <w:shd w:val="clear" w:color="auto" w:fill="auto"/>
            <w:noWrap/>
            <w:vAlign w:val="center"/>
            <w:hideMark/>
          </w:tcPr>
          <w:p w14:paraId="5E356B9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20.0%</w:t>
            </w:r>
          </w:p>
        </w:tc>
        <w:tc>
          <w:tcPr>
            <w:tcW w:w="445" w:type="dxa"/>
            <w:tcBorders>
              <w:top w:val="single" w:sz="8" w:space="0" w:color="auto"/>
              <w:left w:val="nil"/>
              <w:bottom w:val="nil"/>
              <w:right w:val="nil"/>
            </w:tcBorders>
            <w:shd w:val="clear" w:color="auto" w:fill="auto"/>
            <w:noWrap/>
            <w:hideMark/>
          </w:tcPr>
          <w:p w14:paraId="426CD8D1"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w:t>
            </w:r>
          </w:p>
        </w:tc>
        <w:tc>
          <w:tcPr>
            <w:tcW w:w="875" w:type="dxa"/>
            <w:tcBorders>
              <w:top w:val="single" w:sz="8" w:space="0" w:color="auto"/>
              <w:left w:val="nil"/>
              <w:bottom w:val="nil"/>
              <w:right w:val="nil"/>
            </w:tcBorders>
            <w:shd w:val="clear" w:color="auto" w:fill="auto"/>
            <w:noWrap/>
            <w:vAlign w:val="center"/>
            <w:hideMark/>
          </w:tcPr>
          <w:p w14:paraId="64C6B1C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80.0%</w:t>
            </w:r>
          </w:p>
        </w:tc>
        <w:tc>
          <w:tcPr>
            <w:tcW w:w="445" w:type="dxa"/>
            <w:tcBorders>
              <w:top w:val="single" w:sz="8" w:space="0" w:color="auto"/>
              <w:left w:val="nil"/>
              <w:bottom w:val="nil"/>
              <w:right w:val="nil"/>
            </w:tcBorders>
            <w:shd w:val="clear" w:color="auto" w:fill="auto"/>
            <w:noWrap/>
            <w:hideMark/>
          </w:tcPr>
          <w:p w14:paraId="359EEFB1"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12</w:t>
            </w:r>
          </w:p>
        </w:tc>
        <w:tc>
          <w:tcPr>
            <w:tcW w:w="764" w:type="dxa"/>
            <w:tcBorders>
              <w:top w:val="single" w:sz="8" w:space="0" w:color="auto"/>
              <w:left w:val="nil"/>
              <w:bottom w:val="nil"/>
              <w:right w:val="nil"/>
            </w:tcBorders>
            <w:shd w:val="clear" w:color="auto" w:fill="auto"/>
            <w:noWrap/>
            <w:vAlign w:val="center"/>
            <w:hideMark/>
          </w:tcPr>
          <w:p w14:paraId="2D5E2F52"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80.0%</w:t>
            </w:r>
          </w:p>
        </w:tc>
        <w:tc>
          <w:tcPr>
            <w:tcW w:w="615" w:type="dxa"/>
            <w:tcBorders>
              <w:top w:val="single" w:sz="8" w:space="0" w:color="auto"/>
              <w:left w:val="nil"/>
              <w:bottom w:val="nil"/>
              <w:right w:val="nil"/>
            </w:tcBorders>
            <w:shd w:val="clear" w:color="auto" w:fill="auto"/>
            <w:noWrap/>
            <w:hideMark/>
          </w:tcPr>
          <w:p w14:paraId="114A245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16</w:t>
            </w:r>
          </w:p>
        </w:tc>
        <w:tc>
          <w:tcPr>
            <w:tcW w:w="875" w:type="dxa"/>
            <w:tcBorders>
              <w:top w:val="single" w:sz="8" w:space="0" w:color="auto"/>
              <w:left w:val="nil"/>
              <w:bottom w:val="nil"/>
              <w:right w:val="nil"/>
            </w:tcBorders>
            <w:shd w:val="clear" w:color="auto" w:fill="auto"/>
            <w:noWrap/>
            <w:vAlign w:val="center"/>
            <w:hideMark/>
          </w:tcPr>
          <w:p w14:paraId="64612FB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80.0%</w:t>
            </w:r>
          </w:p>
        </w:tc>
        <w:tc>
          <w:tcPr>
            <w:tcW w:w="769" w:type="dxa"/>
            <w:tcBorders>
              <w:top w:val="single" w:sz="8" w:space="0" w:color="auto"/>
              <w:left w:val="nil"/>
              <w:bottom w:val="nil"/>
              <w:right w:val="nil"/>
            </w:tcBorders>
            <w:shd w:val="clear" w:color="auto" w:fill="auto"/>
            <w:noWrap/>
            <w:hideMark/>
          </w:tcPr>
          <w:p w14:paraId="7F7060F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20</w:t>
            </w:r>
          </w:p>
        </w:tc>
      </w:tr>
      <w:tr w:rsidR="008F6BB5" w:rsidRPr="00E57F7C" w14:paraId="7BF9D7B6" w14:textId="77777777" w:rsidTr="000C1E3A">
        <w:trPr>
          <w:trHeight w:val="304"/>
        </w:trPr>
        <w:tc>
          <w:tcPr>
            <w:tcW w:w="1244" w:type="dxa"/>
            <w:tcBorders>
              <w:top w:val="nil"/>
              <w:left w:val="nil"/>
              <w:bottom w:val="nil"/>
              <w:right w:val="nil"/>
            </w:tcBorders>
            <w:shd w:val="clear" w:color="auto" w:fill="auto"/>
            <w:noWrap/>
            <w:vAlign w:val="center"/>
            <w:hideMark/>
          </w:tcPr>
          <w:p w14:paraId="0538691C"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 xml:space="preserve">Methow </w:t>
            </w:r>
          </w:p>
        </w:tc>
        <w:tc>
          <w:tcPr>
            <w:tcW w:w="556" w:type="dxa"/>
            <w:tcBorders>
              <w:top w:val="nil"/>
              <w:left w:val="nil"/>
              <w:bottom w:val="nil"/>
              <w:right w:val="nil"/>
            </w:tcBorders>
            <w:shd w:val="clear" w:color="auto" w:fill="auto"/>
            <w:noWrap/>
            <w:hideMark/>
          </w:tcPr>
          <w:p w14:paraId="6024FEE2"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93</w:t>
            </w:r>
          </w:p>
        </w:tc>
        <w:tc>
          <w:tcPr>
            <w:tcW w:w="764" w:type="dxa"/>
            <w:tcBorders>
              <w:top w:val="nil"/>
              <w:left w:val="nil"/>
              <w:bottom w:val="nil"/>
              <w:right w:val="nil"/>
            </w:tcBorders>
            <w:shd w:val="clear" w:color="auto" w:fill="auto"/>
            <w:noWrap/>
            <w:vAlign w:val="center"/>
            <w:hideMark/>
          </w:tcPr>
          <w:p w14:paraId="0653084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79.5%</w:t>
            </w:r>
          </w:p>
        </w:tc>
        <w:tc>
          <w:tcPr>
            <w:tcW w:w="558" w:type="dxa"/>
            <w:tcBorders>
              <w:top w:val="nil"/>
              <w:left w:val="nil"/>
              <w:bottom w:val="nil"/>
              <w:right w:val="nil"/>
            </w:tcBorders>
            <w:shd w:val="clear" w:color="auto" w:fill="auto"/>
            <w:noWrap/>
            <w:hideMark/>
          </w:tcPr>
          <w:p w14:paraId="3A71866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22</w:t>
            </w:r>
          </w:p>
        </w:tc>
        <w:tc>
          <w:tcPr>
            <w:tcW w:w="764" w:type="dxa"/>
            <w:tcBorders>
              <w:top w:val="nil"/>
              <w:left w:val="nil"/>
              <w:bottom w:val="nil"/>
              <w:right w:val="nil"/>
            </w:tcBorders>
            <w:shd w:val="clear" w:color="auto" w:fill="auto"/>
            <w:noWrap/>
            <w:vAlign w:val="center"/>
            <w:hideMark/>
          </w:tcPr>
          <w:p w14:paraId="303CF102"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84.6%</w:t>
            </w:r>
          </w:p>
        </w:tc>
        <w:tc>
          <w:tcPr>
            <w:tcW w:w="558" w:type="dxa"/>
            <w:tcBorders>
              <w:top w:val="nil"/>
              <w:left w:val="nil"/>
              <w:bottom w:val="nil"/>
              <w:right w:val="nil"/>
            </w:tcBorders>
            <w:shd w:val="clear" w:color="auto" w:fill="auto"/>
            <w:noWrap/>
            <w:hideMark/>
          </w:tcPr>
          <w:p w14:paraId="2CF6B54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115</w:t>
            </w:r>
          </w:p>
        </w:tc>
        <w:tc>
          <w:tcPr>
            <w:tcW w:w="764" w:type="dxa"/>
            <w:tcBorders>
              <w:top w:val="nil"/>
              <w:left w:val="nil"/>
              <w:bottom w:val="nil"/>
              <w:right w:val="nil"/>
            </w:tcBorders>
            <w:shd w:val="clear" w:color="auto" w:fill="auto"/>
            <w:noWrap/>
            <w:vAlign w:val="center"/>
            <w:hideMark/>
          </w:tcPr>
          <w:p w14:paraId="0F95B06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80.4%</w:t>
            </w:r>
          </w:p>
        </w:tc>
        <w:tc>
          <w:tcPr>
            <w:tcW w:w="445" w:type="dxa"/>
            <w:tcBorders>
              <w:top w:val="nil"/>
              <w:left w:val="nil"/>
              <w:bottom w:val="nil"/>
              <w:right w:val="nil"/>
            </w:tcBorders>
            <w:shd w:val="clear" w:color="auto" w:fill="auto"/>
            <w:noWrap/>
            <w:hideMark/>
          </w:tcPr>
          <w:p w14:paraId="7C9C1A3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24</w:t>
            </w:r>
          </w:p>
        </w:tc>
        <w:tc>
          <w:tcPr>
            <w:tcW w:w="875" w:type="dxa"/>
            <w:tcBorders>
              <w:top w:val="nil"/>
              <w:left w:val="nil"/>
              <w:bottom w:val="nil"/>
              <w:right w:val="nil"/>
            </w:tcBorders>
            <w:shd w:val="clear" w:color="auto" w:fill="auto"/>
            <w:noWrap/>
            <w:vAlign w:val="center"/>
            <w:hideMark/>
          </w:tcPr>
          <w:p w14:paraId="0BA63A1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20.5%</w:t>
            </w:r>
          </w:p>
        </w:tc>
        <w:tc>
          <w:tcPr>
            <w:tcW w:w="445" w:type="dxa"/>
            <w:tcBorders>
              <w:top w:val="nil"/>
              <w:left w:val="nil"/>
              <w:bottom w:val="nil"/>
              <w:right w:val="nil"/>
            </w:tcBorders>
            <w:shd w:val="clear" w:color="auto" w:fill="auto"/>
            <w:noWrap/>
            <w:hideMark/>
          </w:tcPr>
          <w:p w14:paraId="030F98A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w:t>
            </w:r>
          </w:p>
        </w:tc>
        <w:tc>
          <w:tcPr>
            <w:tcW w:w="764" w:type="dxa"/>
            <w:tcBorders>
              <w:top w:val="nil"/>
              <w:left w:val="nil"/>
              <w:bottom w:val="nil"/>
              <w:right w:val="nil"/>
            </w:tcBorders>
            <w:shd w:val="clear" w:color="auto" w:fill="auto"/>
            <w:noWrap/>
            <w:vAlign w:val="center"/>
            <w:hideMark/>
          </w:tcPr>
          <w:p w14:paraId="085F90F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15.4%</w:t>
            </w:r>
          </w:p>
        </w:tc>
        <w:tc>
          <w:tcPr>
            <w:tcW w:w="615" w:type="dxa"/>
            <w:tcBorders>
              <w:top w:val="nil"/>
              <w:left w:val="nil"/>
              <w:bottom w:val="nil"/>
              <w:right w:val="nil"/>
            </w:tcBorders>
            <w:shd w:val="clear" w:color="auto" w:fill="auto"/>
            <w:noWrap/>
            <w:hideMark/>
          </w:tcPr>
          <w:p w14:paraId="55490ED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28</w:t>
            </w:r>
          </w:p>
        </w:tc>
        <w:tc>
          <w:tcPr>
            <w:tcW w:w="875" w:type="dxa"/>
            <w:tcBorders>
              <w:top w:val="nil"/>
              <w:left w:val="nil"/>
              <w:bottom w:val="nil"/>
              <w:right w:val="nil"/>
            </w:tcBorders>
            <w:shd w:val="clear" w:color="auto" w:fill="auto"/>
            <w:noWrap/>
            <w:vAlign w:val="center"/>
            <w:hideMark/>
          </w:tcPr>
          <w:p w14:paraId="6ECB97B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19.6%</w:t>
            </w:r>
          </w:p>
        </w:tc>
        <w:tc>
          <w:tcPr>
            <w:tcW w:w="769" w:type="dxa"/>
            <w:tcBorders>
              <w:top w:val="nil"/>
              <w:left w:val="nil"/>
              <w:bottom w:val="nil"/>
              <w:right w:val="nil"/>
            </w:tcBorders>
            <w:shd w:val="clear" w:color="auto" w:fill="auto"/>
            <w:noWrap/>
            <w:hideMark/>
          </w:tcPr>
          <w:p w14:paraId="1388A39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143</w:t>
            </w:r>
          </w:p>
        </w:tc>
      </w:tr>
      <w:tr w:rsidR="008F6BB5" w:rsidRPr="00E57F7C" w14:paraId="78133676" w14:textId="77777777" w:rsidTr="000C1E3A">
        <w:trPr>
          <w:trHeight w:val="304"/>
        </w:trPr>
        <w:tc>
          <w:tcPr>
            <w:tcW w:w="1244" w:type="dxa"/>
            <w:tcBorders>
              <w:top w:val="nil"/>
              <w:left w:val="nil"/>
              <w:bottom w:val="nil"/>
              <w:right w:val="nil"/>
            </w:tcBorders>
            <w:shd w:val="clear" w:color="auto" w:fill="auto"/>
            <w:noWrap/>
            <w:vAlign w:val="center"/>
            <w:hideMark/>
          </w:tcPr>
          <w:p w14:paraId="3AD54FDD"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Okanogan</w:t>
            </w:r>
          </w:p>
        </w:tc>
        <w:tc>
          <w:tcPr>
            <w:tcW w:w="556" w:type="dxa"/>
            <w:tcBorders>
              <w:top w:val="nil"/>
              <w:left w:val="nil"/>
              <w:bottom w:val="nil"/>
              <w:right w:val="nil"/>
            </w:tcBorders>
            <w:shd w:val="clear" w:color="auto" w:fill="auto"/>
            <w:noWrap/>
            <w:hideMark/>
          </w:tcPr>
          <w:p w14:paraId="246596B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37</w:t>
            </w:r>
          </w:p>
        </w:tc>
        <w:tc>
          <w:tcPr>
            <w:tcW w:w="764" w:type="dxa"/>
            <w:tcBorders>
              <w:top w:val="nil"/>
              <w:left w:val="nil"/>
              <w:bottom w:val="nil"/>
              <w:right w:val="nil"/>
            </w:tcBorders>
            <w:shd w:val="clear" w:color="auto" w:fill="auto"/>
            <w:noWrap/>
            <w:vAlign w:val="center"/>
            <w:hideMark/>
          </w:tcPr>
          <w:p w14:paraId="6854DF7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82.2%</w:t>
            </w:r>
          </w:p>
        </w:tc>
        <w:tc>
          <w:tcPr>
            <w:tcW w:w="558" w:type="dxa"/>
            <w:tcBorders>
              <w:top w:val="nil"/>
              <w:left w:val="nil"/>
              <w:bottom w:val="nil"/>
              <w:right w:val="nil"/>
            </w:tcBorders>
            <w:shd w:val="clear" w:color="auto" w:fill="auto"/>
            <w:noWrap/>
            <w:hideMark/>
          </w:tcPr>
          <w:p w14:paraId="1B0E06B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5</w:t>
            </w:r>
          </w:p>
        </w:tc>
        <w:tc>
          <w:tcPr>
            <w:tcW w:w="764" w:type="dxa"/>
            <w:tcBorders>
              <w:top w:val="nil"/>
              <w:left w:val="nil"/>
              <w:bottom w:val="nil"/>
              <w:right w:val="nil"/>
            </w:tcBorders>
            <w:shd w:val="clear" w:color="auto" w:fill="auto"/>
            <w:noWrap/>
            <w:vAlign w:val="center"/>
            <w:hideMark/>
          </w:tcPr>
          <w:p w14:paraId="04255C1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83.3%</w:t>
            </w:r>
          </w:p>
        </w:tc>
        <w:tc>
          <w:tcPr>
            <w:tcW w:w="558" w:type="dxa"/>
            <w:tcBorders>
              <w:top w:val="nil"/>
              <w:left w:val="nil"/>
              <w:bottom w:val="nil"/>
              <w:right w:val="nil"/>
            </w:tcBorders>
            <w:shd w:val="clear" w:color="auto" w:fill="auto"/>
            <w:noWrap/>
            <w:hideMark/>
          </w:tcPr>
          <w:p w14:paraId="284A0F7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42</w:t>
            </w:r>
          </w:p>
        </w:tc>
        <w:tc>
          <w:tcPr>
            <w:tcW w:w="764" w:type="dxa"/>
            <w:tcBorders>
              <w:top w:val="nil"/>
              <w:left w:val="nil"/>
              <w:bottom w:val="nil"/>
              <w:right w:val="nil"/>
            </w:tcBorders>
            <w:shd w:val="clear" w:color="auto" w:fill="auto"/>
            <w:noWrap/>
            <w:vAlign w:val="center"/>
            <w:hideMark/>
          </w:tcPr>
          <w:p w14:paraId="3C3FCB1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82.4%</w:t>
            </w:r>
          </w:p>
        </w:tc>
        <w:tc>
          <w:tcPr>
            <w:tcW w:w="445" w:type="dxa"/>
            <w:tcBorders>
              <w:top w:val="nil"/>
              <w:left w:val="nil"/>
              <w:bottom w:val="nil"/>
              <w:right w:val="nil"/>
            </w:tcBorders>
            <w:shd w:val="clear" w:color="auto" w:fill="auto"/>
            <w:noWrap/>
            <w:hideMark/>
          </w:tcPr>
          <w:p w14:paraId="765E945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8</w:t>
            </w:r>
          </w:p>
        </w:tc>
        <w:tc>
          <w:tcPr>
            <w:tcW w:w="875" w:type="dxa"/>
            <w:tcBorders>
              <w:top w:val="nil"/>
              <w:left w:val="nil"/>
              <w:bottom w:val="nil"/>
              <w:right w:val="nil"/>
            </w:tcBorders>
            <w:shd w:val="clear" w:color="auto" w:fill="auto"/>
            <w:noWrap/>
            <w:vAlign w:val="center"/>
            <w:hideMark/>
          </w:tcPr>
          <w:p w14:paraId="256E5BF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17.8%</w:t>
            </w:r>
          </w:p>
        </w:tc>
        <w:tc>
          <w:tcPr>
            <w:tcW w:w="445" w:type="dxa"/>
            <w:tcBorders>
              <w:top w:val="nil"/>
              <w:left w:val="nil"/>
              <w:bottom w:val="nil"/>
              <w:right w:val="nil"/>
            </w:tcBorders>
            <w:shd w:val="clear" w:color="auto" w:fill="auto"/>
            <w:noWrap/>
            <w:hideMark/>
          </w:tcPr>
          <w:p w14:paraId="15CA3A8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w:t>
            </w:r>
          </w:p>
        </w:tc>
        <w:tc>
          <w:tcPr>
            <w:tcW w:w="764" w:type="dxa"/>
            <w:tcBorders>
              <w:top w:val="nil"/>
              <w:left w:val="nil"/>
              <w:bottom w:val="nil"/>
              <w:right w:val="nil"/>
            </w:tcBorders>
            <w:shd w:val="clear" w:color="auto" w:fill="auto"/>
            <w:noWrap/>
            <w:vAlign w:val="center"/>
            <w:hideMark/>
          </w:tcPr>
          <w:p w14:paraId="0A34A1F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16.7%</w:t>
            </w:r>
          </w:p>
        </w:tc>
        <w:tc>
          <w:tcPr>
            <w:tcW w:w="615" w:type="dxa"/>
            <w:tcBorders>
              <w:top w:val="nil"/>
              <w:left w:val="nil"/>
              <w:bottom w:val="nil"/>
              <w:right w:val="nil"/>
            </w:tcBorders>
            <w:shd w:val="clear" w:color="auto" w:fill="auto"/>
            <w:noWrap/>
            <w:hideMark/>
          </w:tcPr>
          <w:p w14:paraId="2037494B"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9</w:t>
            </w:r>
          </w:p>
        </w:tc>
        <w:tc>
          <w:tcPr>
            <w:tcW w:w="875" w:type="dxa"/>
            <w:tcBorders>
              <w:top w:val="nil"/>
              <w:left w:val="nil"/>
              <w:bottom w:val="nil"/>
              <w:right w:val="nil"/>
            </w:tcBorders>
            <w:shd w:val="clear" w:color="auto" w:fill="auto"/>
            <w:noWrap/>
            <w:vAlign w:val="center"/>
            <w:hideMark/>
          </w:tcPr>
          <w:p w14:paraId="040388A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17.6%</w:t>
            </w:r>
          </w:p>
        </w:tc>
        <w:tc>
          <w:tcPr>
            <w:tcW w:w="769" w:type="dxa"/>
            <w:tcBorders>
              <w:top w:val="nil"/>
              <w:left w:val="nil"/>
              <w:bottom w:val="nil"/>
              <w:right w:val="nil"/>
            </w:tcBorders>
            <w:shd w:val="clear" w:color="auto" w:fill="auto"/>
            <w:noWrap/>
            <w:hideMark/>
          </w:tcPr>
          <w:p w14:paraId="169F4B2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51</w:t>
            </w:r>
          </w:p>
        </w:tc>
      </w:tr>
      <w:tr w:rsidR="008F6BB5" w:rsidRPr="00E57F7C" w14:paraId="518C6F6E" w14:textId="77777777" w:rsidTr="000C1E3A">
        <w:trPr>
          <w:trHeight w:val="304"/>
        </w:trPr>
        <w:tc>
          <w:tcPr>
            <w:tcW w:w="1244" w:type="dxa"/>
            <w:tcBorders>
              <w:top w:val="nil"/>
              <w:left w:val="nil"/>
              <w:bottom w:val="nil"/>
              <w:right w:val="nil"/>
            </w:tcBorders>
            <w:shd w:val="clear" w:color="auto" w:fill="auto"/>
            <w:noWrap/>
            <w:vAlign w:val="center"/>
            <w:hideMark/>
          </w:tcPr>
          <w:p w14:paraId="141D5384"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Wenatchee</w:t>
            </w:r>
          </w:p>
        </w:tc>
        <w:tc>
          <w:tcPr>
            <w:tcW w:w="556" w:type="dxa"/>
            <w:tcBorders>
              <w:top w:val="nil"/>
              <w:left w:val="nil"/>
              <w:bottom w:val="nil"/>
              <w:right w:val="nil"/>
            </w:tcBorders>
            <w:shd w:val="clear" w:color="auto" w:fill="auto"/>
            <w:noWrap/>
            <w:hideMark/>
          </w:tcPr>
          <w:p w14:paraId="4419B22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7</w:t>
            </w:r>
          </w:p>
        </w:tc>
        <w:tc>
          <w:tcPr>
            <w:tcW w:w="764" w:type="dxa"/>
            <w:tcBorders>
              <w:top w:val="nil"/>
              <w:left w:val="nil"/>
              <w:bottom w:val="nil"/>
              <w:right w:val="nil"/>
            </w:tcBorders>
            <w:shd w:val="clear" w:color="auto" w:fill="auto"/>
            <w:noWrap/>
            <w:vAlign w:val="center"/>
            <w:hideMark/>
          </w:tcPr>
          <w:p w14:paraId="28D4CC7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53.8%</w:t>
            </w:r>
          </w:p>
        </w:tc>
        <w:tc>
          <w:tcPr>
            <w:tcW w:w="558" w:type="dxa"/>
            <w:tcBorders>
              <w:top w:val="nil"/>
              <w:left w:val="nil"/>
              <w:bottom w:val="nil"/>
              <w:right w:val="nil"/>
            </w:tcBorders>
            <w:shd w:val="clear" w:color="auto" w:fill="auto"/>
            <w:noWrap/>
            <w:hideMark/>
          </w:tcPr>
          <w:p w14:paraId="06B5284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12</w:t>
            </w:r>
          </w:p>
        </w:tc>
        <w:tc>
          <w:tcPr>
            <w:tcW w:w="764" w:type="dxa"/>
            <w:tcBorders>
              <w:top w:val="nil"/>
              <w:left w:val="nil"/>
              <w:bottom w:val="nil"/>
              <w:right w:val="nil"/>
            </w:tcBorders>
            <w:shd w:val="clear" w:color="auto" w:fill="auto"/>
            <w:noWrap/>
            <w:vAlign w:val="center"/>
            <w:hideMark/>
          </w:tcPr>
          <w:p w14:paraId="6ED7225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92.3%</w:t>
            </w:r>
          </w:p>
        </w:tc>
        <w:tc>
          <w:tcPr>
            <w:tcW w:w="558" w:type="dxa"/>
            <w:tcBorders>
              <w:top w:val="nil"/>
              <w:left w:val="nil"/>
              <w:bottom w:val="nil"/>
              <w:right w:val="nil"/>
            </w:tcBorders>
            <w:shd w:val="clear" w:color="auto" w:fill="auto"/>
            <w:noWrap/>
            <w:hideMark/>
          </w:tcPr>
          <w:p w14:paraId="4E4CD7FE"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19</w:t>
            </w:r>
          </w:p>
        </w:tc>
        <w:tc>
          <w:tcPr>
            <w:tcW w:w="764" w:type="dxa"/>
            <w:tcBorders>
              <w:top w:val="nil"/>
              <w:left w:val="nil"/>
              <w:bottom w:val="nil"/>
              <w:right w:val="nil"/>
            </w:tcBorders>
            <w:shd w:val="clear" w:color="auto" w:fill="auto"/>
            <w:noWrap/>
            <w:vAlign w:val="center"/>
            <w:hideMark/>
          </w:tcPr>
          <w:p w14:paraId="7506FF4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73.1%</w:t>
            </w:r>
          </w:p>
        </w:tc>
        <w:tc>
          <w:tcPr>
            <w:tcW w:w="445" w:type="dxa"/>
            <w:tcBorders>
              <w:top w:val="nil"/>
              <w:left w:val="nil"/>
              <w:bottom w:val="nil"/>
              <w:right w:val="nil"/>
            </w:tcBorders>
            <w:shd w:val="clear" w:color="auto" w:fill="auto"/>
            <w:noWrap/>
            <w:hideMark/>
          </w:tcPr>
          <w:p w14:paraId="287BC54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w:t>
            </w:r>
          </w:p>
        </w:tc>
        <w:tc>
          <w:tcPr>
            <w:tcW w:w="875" w:type="dxa"/>
            <w:tcBorders>
              <w:top w:val="nil"/>
              <w:left w:val="nil"/>
              <w:bottom w:val="nil"/>
              <w:right w:val="nil"/>
            </w:tcBorders>
            <w:shd w:val="clear" w:color="auto" w:fill="auto"/>
            <w:noWrap/>
            <w:vAlign w:val="center"/>
            <w:hideMark/>
          </w:tcPr>
          <w:p w14:paraId="2F4CB62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46.2%</w:t>
            </w:r>
          </w:p>
        </w:tc>
        <w:tc>
          <w:tcPr>
            <w:tcW w:w="445" w:type="dxa"/>
            <w:tcBorders>
              <w:top w:val="nil"/>
              <w:left w:val="nil"/>
              <w:bottom w:val="nil"/>
              <w:right w:val="nil"/>
            </w:tcBorders>
            <w:shd w:val="clear" w:color="auto" w:fill="auto"/>
            <w:noWrap/>
            <w:hideMark/>
          </w:tcPr>
          <w:p w14:paraId="2CF58D5A"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w:t>
            </w:r>
          </w:p>
        </w:tc>
        <w:tc>
          <w:tcPr>
            <w:tcW w:w="764" w:type="dxa"/>
            <w:tcBorders>
              <w:top w:val="nil"/>
              <w:left w:val="nil"/>
              <w:bottom w:val="nil"/>
              <w:right w:val="nil"/>
            </w:tcBorders>
            <w:shd w:val="clear" w:color="auto" w:fill="auto"/>
            <w:noWrap/>
            <w:vAlign w:val="center"/>
            <w:hideMark/>
          </w:tcPr>
          <w:p w14:paraId="633C879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7.7%</w:t>
            </w:r>
          </w:p>
        </w:tc>
        <w:tc>
          <w:tcPr>
            <w:tcW w:w="615" w:type="dxa"/>
            <w:tcBorders>
              <w:top w:val="nil"/>
              <w:left w:val="nil"/>
              <w:bottom w:val="nil"/>
              <w:right w:val="nil"/>
            </w:tcBorders>
            <w:shd w:val="clear" w:color="auto" w:fill="auto"/>
            <w:noWrap/>
            <w:hideMark/>
          </w:tcPr>
          <w:p w14:paraId="242A9A2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7</w:t>
            </w:r>
          </w:p>
        </w:tc>
        <w:tc>
          <w:tcPr>
            <w:tcW w:w="875" w:type="dxa"/>
            <w:tcBorders>
              <w:top w:val="nil"/>
              <w:left w:val="nil"/>
              <w:bottom w:val="nil"/>
              <w:right w:val="nil"/>
            </w:tcBorders>
            <w:shd w:val="clear" w:color="auto" w:fill="auto"/>
            <w:noWrap/>
            <w:vAlign w:val="center"/>
            <w:hideMark/>
          </w:tcPr>
          <w:p w14:paraId="11688C0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26.9%</w:t>
            </w:r>
          </w:p>
        </w:tc>
        <w:tc>
          <w:tcPr>
            <w:tcW w:w="769" w:type="dxa"/>
            <w:tcBorders>
              <w:top w:val="nil"/>
              <w:left w:val="nil"/>
              <w:bottom w:val="nil"/>
              <w:right w:val="nil"/>
            </w:tcBorders>
            <w:shd w:val="clear" w:color="auto" w:fill="auto"/>
            <w:noWrap/>
            <w:hideMark/>
          </w:tcPr>
          <w:p w14:paraId="72D0DBC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26</w:t>
            </w:r>
          </w:p>
        </w:tc>
      </w:tr>
      <w:tr w:rsidR="008F6BB5" w:rsidRPr="00E57F7C" w14:paraId="618F3C36" w14:textId="77777777" w:rsidTr="000C1E3A">
        <w:trPr>
          <w:trHeight w:val="304"/>
        </w:trPr>
        <w:tc>
          <w:tcPr>
            <w:tcW w:w="1244" w:type="dxa"/>
            <w:tcBorders>
              <w:top w:val="nil"/>
              <w:left w:val="nil"/>
              <w:bottom w:val="nil"/>
              <w:right w:val="nil"/>
            </w:tcBorders>
            <w:shd w:val="clear" w:color="auto" w:fill="auto"/>
            <w:noWrap/>
            <w:vAlign w:val="center"/>
            <w:hideMark/>
          </w:tcPr>
          <w:p w14:paraId="139BBED5"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Foster Ck.</w:t>
            </w:r>
          </w:p>
        </w:tc>
        <w:tc>
          <w:tcPr>
            <w:tcW w:w="556" w:type="dxa"/>
            <w:tcBorders>
              <w:top w:val="nil"/>
              <w:left w:val="nil"/>
              <w:bottom w:val="nil"/>
              <w:right w:val="nil"/>
            </w:tcBorders>
            <w:shd w:val="clear" w:color="auto" w:fill="auto"/>
            <w:noWrap/>
            <w:hideMark/>
          </w:tcPr>
          <w:p w14:paraId="58F4AC1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3D7C0AB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558" w:type="dxa"/>
            <w:tcBorders>
              <w:top w:val="nil"/>
              <w:left w:val="nil"/>
              <w:bottom w:val="nil"/>
              <w:right w:val="nil"/>
            </w:tcBorders>
            <w:shd w:val="clear" w:color="auto" w:fill="auto"/>
            <w:noWrap/>
            <w:hideMark/>
          </w:tcPr>
          <w:p w14:paraId="5AB2CB37"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182AEF8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558" w:type="dxa"/>
            <w:tcBorders>
              <w:top w:val="nil"/>
              <w:left w:val="nil"/>
              <w:bottom w:val="nil"/>
              <w:right w:val="nil"/>
            </w:tcBorders>
            <w:shd w:val="clear" w:color="auto" w:fill="auto"/>
            <w:noWrap/>
            <w:hideMark/>
          </w:tcPr>
          <w:p w14:paraId="42349D4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7782C1A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445" w:type="dxa"/>
            <w:tcBorders>
              <w:top w:val="nil"/>
              <w:left w:val="nil"/>
              <w:bottom w:val="nil"/>
              <w:right w:val="nil"/>
            </w:tcBorders>
            <w:shd w:val="clear" w:color="auto" w:fill="auto"/>
            <w:noWrap/>
            <w:hideMark/>
          </w:tcPr>
          <w:p w14:paraId="6E4CE09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w:t>
            </w:r>
          </w:p>
        </w:tc>
        <w:tc>
          <w:tcPr>
            <w:tcW w:w="875" w:type="dxa"/>
            <w:tcBorders>
              <w:top w:val="nil"/>
              <w:left w:val="nil"/>
              <w:bottom w:val="nil"/>
              <w:right w:val="nil"/>
            </w:tcBorders>
            <w:shd w:val="clear" w:color="auto" w:fill="auto"/>
            <w:noWrap/>
            <w:vAlign w:val="center"/>
            <w:hideMark/>
          </w:tcPr>
          <w:p w14:paraId="1651CE1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100.0%</w:t>
            </w:r>
          </w:p>
        </w:tc>
        <w:tc>
          <w:tcPr>
            <w:tcW w:w="445" w:type="dxa"/>
            <w:tcBorders>
              <w:top w:val="nil"/>
              <w:left w:val="nil"/>
              <w:bottom w:val="nil"/>
              <w:right w:val="nil"/>
            </w:tcBorders>
            <w:shd w:val="clear" w:color="auto" w:fill="auto"/>
            <w:noWrap/>
            <w:hideMark/>
          </w:tcPr>
          <w:p w14:paraId="5B5B0C5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0</w:t>
            </w:r>
          </w:p>
        </w:tc>
        <w:tc>
          <w:tcPr>
            <w:tcW w:w="764" w:type="dxa"/>
            <w:tcBorders>
              <w:top w:val="nil"/>
              <w:left w:val="nil"/>
              <w:bottom w:val="nil"/>
              <w:right w:val="nil"/>
            </w:tcBorders>
            <w:shd w:val="clear" w:color="auto" w:fill="auto"/>
            <w:noWrap/>
            <w:vAlign w:val="center"/>
            <w:hideMark/>
          </w:tcPr>
          <w:p w14:paraId="4EF6096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0.0%</w:t>
            </w:r>
          </w:p>
        </w:tc>
        <w:tc>
          <w:tcPr>
            <w:tcW w:w="615" w:type="dxa"/>
            <w:tcBorders>
              <w:top w:val="nil"/>
              <w:left w:val="nil"/>
              <w:bottom w:val="nil"/>
              <w:right w:val="nil"/>
            </w:tcBorders>
            <w:shd w:val="clear" w:color="auto" w:fill="auto"/>
            <w:noWrap/>
            <w:hideMark/>
          </w:tcPr>
          <w:p w14:paraId="4FD28D8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w:t>
            </w:r>
          </w:p>
        </w:tc>
        <w:tc>
          <w:tcPr>
            <w:tcW w:w="875" w:type="dxa"/>
            <w:tcBorders>
              <w:top w:val="nil"/>
              <w:left w:val="nil"/>
              <w:bottom w:val="nil"/>
              <w:right w:val="nil"/>
            </w:tcBorders>
            <w:shd w:val="clear" w:color="auto" w:fill="auto"/>
            <w:noWrap/>
            <w:vAlign w:val="center"/>
            <w:hideMark/>
          </w:tcPr>
          <w:p w14:paraId="5B8D46B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100.0%</w:t>
            </w:r>
          </w:p>
        </w:tc>
        <w:tc>
          <w:tcPr>
            <w:tcW w:w="769" w:type="dxa"/>
            <w:tcBorders>
              <w:top w:val="nil"/>
              <w:left w:val="nil"/>
              <w:bottom w:val="nil"/>
              <w:right w:val="nil"/>
            </w:tcBorders>
            <w:shd w:val="clear" w:color="auto" w:fill="auto"/>
            <w:noWrap/>
            <w:hideMark/>
          </w:tcPr>
          <w:p w14:paraId="55DEDB4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w:t>
            </w:r>
          </w:p>
        </w:tc>
      </w:tr>
      <w:tr w:rsidR="008F6BB5" w:rsidRPr="00E57F7C" w14:paraId="4F621DDE" w14:textId="77777777" w:rsidTr="000C1E3A">
        <w:trPr>
          <w:trHeight w:val="319"/>
        </w:trPr>
        <w:tc>
          <w:tcPr>
            <w:tcW w:w="1244" w:type="dxa"/>
            <w:tcBorders>
              <w:top w:val="nil"/>
              <w:left w:val="nil"/>
              <w:bottom w:val="nil"/>
              <w:right w:val="nil"/>
            </w:tcBorders>
            <w:shd w:val="clear" w:color="auto" w:fill="auto"/>
            <w:noWrap/>
            <w:vAlign w:val="center"/>
            <w:hideMark/>
          </w:tcPr>
          <w:p w14:paraId="4F05C267"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Total</w:t>
            </w:r>
          </w:p>
        </w:tc>
        <w:tc>
          <w:tcPr>
            <w:tcW w:w="556" w:type="dxa"/>
            <w:tcBorders>
              <w:top w:val="nil"/>
              <w:left w:val="nil"/>
              <w:bottom w:val="nil"/>
              <w:right w:val="nil"/>
            </w:tcBorders>
            <w:shd w:val="clear" w:color="auto" w:fill="auto"/>
            <w:noWrap/>
            <w:hideMark/>
          </w:tcPr>
          <w:p w14:paraId="2AFFBAA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138</w:t>
            </w:r>
          </w:p>
        </w:tc>
        <w:tc>
          <w:tcPr>
            <w:tcW w:w="764" w:type="dxa"/>
            <w:tcBorders>
              <w:top w:val="nil"/>
              <w:left w:val="nil"/>
              <w:bottom w:val="nil"/>
              <w:right w:val="nil"/>
            </w:tcBorders>
            <w:shd w:val="clear" w:color="auto" w:fill="auto"/>
            <w:noWrap/>
            <w:vAlign w:val="center"/>
            <w:hideMark/>
          </w:tcPr>
          <w:p w14:paraId="2FA7FB8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74.2%</w:t>
            </w:r>
          </w:p>
        </w:tc>
        <w:tc>
          <w:tcPr>
            <w:tcW w:w="558" w:type="dxa"/>
            <w:tcBorders>
              <w:top w:val="nil"/>
              <w:left w:val="nil"/>
              <w:bottom w:val="nil"/>
              <w:right w:val="nil"/>
            </w:tcBorders>
            <w:shd w:val="clear" w:color="auto" w:fill="auto"/>
            <w:noWrap/>
            <w:hideMark/>
          </w:tcPr>
          <w:p w14:paraId="5A690444"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42</w:t>
            </w:r>
          </w:p>
        </w:tc>
        <w:tc>
          <w:tcPr>
            <w:tcW w:w="764" w:type="dxa"/>
            <w:tcBorders>
              <w:top w:val="nil"/>
              <w:left w:val="nil"/>
              <w:bottom w:val="nil"/>
              <w:right w:val="nil"/>
            </w:tcBorders>
            <w:shd w:val="clear" w:color="auto" w:fill="auto"/>
            <w:noWrap/>
            <w:vAlign w:val="center"/>
            <w:hideMark/>
          </w:tcPr>
          <w:p w14:paraId="09D5949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70.0%</w:t>
            </w:r>
          </w:p>
        </w:tc>
        <w:tc>
          <w:tcPr>
            <w:tcW w:w="558" w:type="dxa"/>
            <w:tcBorders>
              <w:top w:val="nil"/>
              <w:left w:val="nil"/>
              <w:bottom w:val="nil"/>
              <w:right w:val="nil"/>
            </w:tcBorders>
            <w:shd w:val="clear" w:color="auto" w:fill="auto"/>
            <w:noWrap/>
            <w:hideMark/>
          </w:tcPr>
          <w:p w14:paraId="61B1862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180</w:t>
            </w:r>
          </w:p>
        </w:tc>
        <w:tc>
          <w:tcPr>
            <w:tcW w:w="764" w:type="dxa"/>
            <w:tcBorders>
              <w:top w:val="nil"/>
              <w:left w:val="nil"/>
              <w:bottom w:val="nil"/>
              <w:right w:val="nil"/>
            </w:tcBorders>
            <w:shd w:val="clear" w:color="auto" w:fill="auto"/>
            <w:noWrap/>
            <w:vAlign w:val="center"/>
            <w:hideMark/>
          </w:tcPr>
          <w:p w14:paraId="727422D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73.2%</w:t>
            </w:r>
          </w:p>
        </w:tc>
        <w:tc>
          <w:tcPr>
            <w:tcW w:w="445" w:type="dxa"/>
            <w:tcBorders>
              <w:top w:val="nil"/>
              <w:left w:val="nil"/>
              <w:bottom w:val="nil"/>
              <w:right w:val="nil"/>
            </w:tcBorders>
            <w:shd w:val="clear" w:color="auto" w:fill="auto"/>
            <w:noWrap/>
            <w:hideMark/>
          </w:tcPr>
          <w:p w14:paraId="6C6A67ED"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48</w:t>
            </w:r>
          </w:p>
        </w:tc>
        <w:tc>
          <w:tcPr>
            <w:tcW w:w="875" w:type="dxa"/>
            <w:tcBorders>
              <w:top w:val="nil"/>
              <w:left w:val="nil"/>
              <w:bottom w:val="nil"/>
              <w:right w:val="nil"/>
            </w:tcBorders>
            <w:shd w:val="clear" w:color="auto" w:fill="auto"/>
            <w:noWrap/>
            <w:vAlign w:val="center"/>
            <w:hideMark/>
          </w:tcPr>
          <w:p w14:paraId="4921E1D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25.8%</w:t>
            </w:r>
          </w:p>
        </w:tc>
        <w:tc>
          <w:tcPr>
            <w:tcW w:w="445" w:type="dxa"/>
            <w:tcBorders>
              <w:top w:val="nil"/>
              <w:left w:val="nil"/>
              <w:bottom w:val="nil"/>
              <w:right w:val="nil"/>
            </w:tcBorders>
            <w:shd w:val="clear" w:color="auto" w:fill="auto"/>
            <w:noWrap/>
            <w:hideMark/>
          </w:tcPr>
          <w:p w14:paraId="33E0C60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18</w:t>
            </w:r>
          </w:p>
        </w:tc>
        <w:tc>
          <w:tcPr>
            <w:tcW w:w="764" w:type="dxa"/>
            <w:tcBorders>
              <w:top w:val="nil"/>
              <w:left w:val="nil"/>
              <w:bottom w:val="nil"/>
              <w:right w:val="nil"/>
            </w:tcBorders>
            <w:shd w:val="clear" w:color="auto" w:fill="auto"/>
            <w:noWrap/>
            <w:vAlign w:val="center"/>
            <w:hideMark/>
          </w:tcPr>
          <w:p w14:paraId="5118B4E2"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30.0%</w:t>
            </w:r>
          </w:p>
        </w:tc>
        <w:tc>
          <w:tcPr>
            <w:tcW w:w="615" w:type="dxa"/>
            <w:tcBorders>
              <w:top w:val="nil"/>
              <w:left w:val="nil"/>
              <w:bottom w:val="nil"/>
              <w:right w:val="nil"/>
            </w:tcBorders>
            <w:shd w:val="clear" w:color="auto" w:fill="auto"/>
            <w:noWrap/>
            <w:hideMark/>
          </w:tcPr>
          <w:p w14:paraId="3BE0157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66</w:t>
            </w:r>
          </w:p>
        </w:tc>
        <w:tc>
          <w:tcPr>
            <w:tcW w:w="875" w:type="dxa"/>
            <w:tcBorders>
              <w:top w:val="nil"/>
              <w:left w:val="nil"/>
              <w:bottom w:val="nil"/>
              <w:right w:val="nil"/>
            </w:tcBorders>
            <w:shd w:val="clear" w:color="auto" w:fill="auto"/>
            <w:noWrap/>
            <w:vAlign w:val="center"/>
            <w:hideMark/>
          </w:tcPr>
          <w:p w14:paraId="1EA5895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26.8%</w:t>
            </w:r>
          </w:p>
        </w:tc>
        <w:tc>
          <w:tcPr>
            <w:tcW w:w="769" w:type="dxa"/>
            <w:tcBorders>
              <w:top w:val="nil"/>
              <w:left w:val="nil"/>
              <w:bottom w:val="nil"/>
              <w:right w:val="nil"/>
            </w:tcBorders>
            <w:shd w:val="clear" w:color="auto" w:fill="auto"/>
            <w:noWrap/>
            <w:hideMark/>
          </w:tcPr>
          <w:p w14:paraId="4F92D780"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246</w:t>
            </w:r>
          </w:p>
        </w:tc>
      </w:tr>
      <w:tr w:rsidR="008F6BB5" w:rsidRPr="00E57F7C" w14:paraId="35EA3EB0" w14:textId="77777777" w:rsidTr="000C1E3A">
        <w:trPr>
          <w:trHeight w:val="304"/>
        </w:trPr>
        <w:tc>
          <w:tcPr>
            <w:tcW w:w="1244" w:type="dxa"/>
            <w:tcBorders>
              <w:top w:val="nil"/>
              <w:left w:val="nil"/>
              <w:bottom w:val="nil"/>
              <w:right w:val="nil"/>
            </w:tcBorders>
            <w:shd w:val="clear" w:color="auto" w:fill="auto"/>
            <w:noWrap/>
            <w:vAlign w:val="bottom"/>
            <w:hideMark/>
          </w:tcPr>
          <w:p w14:paraId="0220BBB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p>
        </w:tc>
        <w:tc>
          <w:tcPr>
            <w:tcW w:w="556" w:type="dxa"/>
            <w:tcBorders>
              <w:top w:val="nil"/>
              <w:left w:val="nil"/>
              <w:bottom w:val="nil"/>
              <w:right w:val="nil"/>
            </w:tcBorders>
            <w:shd w:val="clear" w:color="auto" w:fill="auto"/>
            <w:noWrap/>
            <w:hideMark/>
          </w:tcPr>
          <w:p w14:paraId="3CCE552A"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764" w:type="dxa"/>
            <w:tcBorders>
              <w:top w:val="nil"/>
              <w:left w:val="nil"/>
              <w:bottom w:val="nil"/>
              <w:right w:val="nil"/>
            </w:tcBorders>
            <w:shd w:val="clear" w:color="auto" w:fill="auto"/>
            <w:noWrap/>
            <w:vAlign w:val="center"/>
            <w:hideMark/>
          </w:tcPr>
          <w:p w14:paraId="52A60580"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558" w:type="dxa"/>
            <w:tcBorders>
              <w:top w:val="nil"/>
              <w:left w:val="nil"/>
              <w:bottom w:val="nil"/>
              <w:right w:val="nil"/>
            </w:tcBorders>
            <w:shd w:val="clear" w:color="auto" w:fill="auto"/>
            <w:noWrap/>
            <w:hideMark/>
          </w:tcPr>
          <w:p w14:paraId="462DD6CB" w14:textId="77777777" w:rsidR="008F6BB5" w:rsidRPr="00E57F7C" w:rsidRDefault="008F6BB5" w:rsidP="000C1E3A">
            <w:pPr>
              <w:spacing w:after="0" w:line="240" w:lineRule="auto"/>
              <w:jc w:val="center"/>
              <w:rPr>
                <w:rFonts w:ascii="Times New Roman" w:eastAsia="Times New Roman" w:hAnsi="Times New Roman" w:cs="Times New Roman"/>
                <w:color w:val="000000" w:themeColor="text1"/>
              </w:rPr>
            </w:pPr>
          </w:p>
        </w:tc>
        <w:tc>
          <w:tcPr>
            <w:tcW w:w="764" w:type="dxa"/>
            <w:tcBorders>
              <w:top w:val="nil"/>
              <w:left w:val="nil"/>
              <w:bottom w:val="nil"/>
              <w:right w:val="nil"/>
            </w:tcBorders>
            <w:shd w:val="clear" w:color="auto" w:fill="auto"/>
            <w:noWrap/>
            <w:vAlign w:val="center"/>
            <w:hideMark/>
          </w:tcPr>
          <w:p w14:paraId="6795F4AC"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558" w:type="dxa"/>
            <w:tcBorders>
              <w:top w:val="nil"/>
              <w:left w:val="nil"/>
              <w:bottom w:val="nil"/>
              <w:right w:val="nil"/>
            </w:tcBorders>
            <w:shd w:val="clear" w:color="auto" w:fill="auto"/>
            <w:noWrap/>
            <w:hideMark/>
          </w:tcPr>
          <w:p w14:paraId="7ED85CE5" w14:textId="77777777" w:rsidR="008F6BB5" w:rsidRPr="00E57F7C" w:rsidRDefault="008F6BB5" w:rsidP="000C1E3A">
            <w:pPr>
              <w:spacing w:after="0" w:line="240" w:lineRule="auto"/>
              <w:jc w:val="center"/>
              <w:rPr>
                <w:rFonts w:ascii="Times New Roman" w:eastAsia="Times New Roman" w:hAnsi="Times New Roman" w:cs="Times New Roman"/>
                <w:color w:val="000000" w:themeColor="text1"/>
              </w:rPr>
            </w:pPr>
          </w:p>
        </w:tc>
        <w:tc>
          <w:tcPr>
            <w:tcW w:w="764" w:type="dxa"/>
            <w:tcBorders>
              <w:top w:val="nil"/>
              <w:left w:val="nil"/>
              <w:bottom w:val="nil"/>
              <w:right w:val="nil"/>
            </w:tcBorders>
            <w:shd w:val="clear" w:color="auto" w:fill="auto"/>
            <w:noWrap/>
            <w:hideMark/>
          </w:tcPr>
          <w:p w14:paraId="4D70CB68"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445" w:type="dxa"/>
            <w:tcBorders>
              <w:top w:val="nil"/>
              <w:left w:val="nil"/>
              <w:bottom w:val="nil"/>
              <w:right w:val="nil"/>
            </w:tcBorders>
            <w:shd w:val="clear" w:color="auto" w:fill="auto"/>
            <w:noWrap/>
            <w:hideMark/>
          </w:tcPr>
          <w:p w14:paraId="7B382553" w14:textId="77777777" w:rsidR="008F6BB5" w:rsidRPr="00E57F7C" w:rsidRDefault="008F6BB5" w:rsidP="000C1E3A">
            <w:pPr>
              <w:spacing w:after="0" w:line="240" w:lineRule="auto"/>
              <w:jc w:val="center"/>
              <w:rPr>
                <w:rFonts w:ascii="Times New Roman" w:eastAsia="Times New Roman" w:hAnsi="Times New Roman" w:cs="Times New Roman"/>
                <w:color w:val="000000" w:themeColor="text1"/>
              </w:rPr>
            </w:pPr>
          </w:p>
        </w:tc>
        <w:tc>
          <w:tcPr>
            <w:tcW w:w="875" w:type="dxa"/>
            <w:tcBorders>
              <w:top w:val="nil"/>
              <w:left w:val="nil"/>
              <w:bottom w:val="nil"/>
              <w:right w:val="nil"/>
            </w:tcBorders>
            <w:shd w:val="clear" w:color="auto" w:fill="auto"/>
            <w:noWrap/>
            <w:vAlign w:val="center"/>
            <w:hideMark/>
          </w:tcPr>
          <w:p w14:paraId="33FCEB79"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445" w:type="dxa"/>
            <w:tcBorders>
              <w:top w:val="nil"/>
              <w:left w:val="nil"/>
              <w:bottom w:val="nil"/>
              <w:right w:val="nil"/>
            </w:tcBorders>
            <w:shd w:val="clear" w:color="auto" w:fill="auto"/>
            <w:noWrap/>
            <w:hideMark/>
          </w:tcPr>
          <w:p w14:paraId="08E2406D" w14:textId="77777777" w:rsidR="008F6BB5" w:rsidRPr="00E57F7C" w:rsidRDefault="008F6BB5" w:rsidP="000C1E3A">
            <w:pPr>
              <w:spacing w:after="0" w:line="240" w:lineRule="auto"/>
              <w:jc w:val="center"/>
              <w:rPr>
                <w:rFonts w:ascii="Times New Roman" w:eastAsia="Times New Roman" w:hAnsi="Times New Roman" w:cs="Times New Roman"/>
                <w:color w:val="000000" w:themeColor="text1"/>
              </w:rPr>
            </w:pPr>
          </w:p>
        </w:tc>
        <w:tc>
          <w:tcPr>
            <w:tcW w:w="764" w:type="dxa"/>
            <w:tcBorders>
              <w:top w:val="nil"/>
              <w:left w:val="nil"/>
              <w:bottom w:val="nil"/>
              <w:right w:val="nil"/>
            </w:tcBorders>
            <w:shd w:val="clear" w:color="auto" w:fill="auto"/>
            <w:noWrap/>
            <w:vAlign w:val="center"/>
            <w:hideMark/>
          </w:tcPr>
          <w:p w14:paraId="6ACE434D"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615" w:type="dxa"/>
            <w:tcBorders>
              <w:top w:val="nil"/>
              <w:left w:val="nil"/>
              <w:bottom w:val="nil"/>
              <w:right w:val="nil"/>
            </w:tcBorders>
            <w:shd w:val="clear" w:color="auto" w:fill="auto"/>
            <w:noWrap/>
            <w:hideMark/>
          </w:tcPr>
          <w:p w14:paraId="05F8D989" w14:textId="77777777" w:rsidR="008F6BB5" w:rsidRPr="00E57F7C" w:rsidRDefault="008F6BB5" w:rsidP="000C1E3A">
            <w:pPr>
              <w:spacing w:after="0" w:line="240" w:lineRule="auto"/>
              <w:jc w:val="center"/>
              <w:rPr>
                <w:rFonts w:ascii="Times New Roman" w:eastAsia="Times New Roman" w:hAnsi="Times New Roman" w:cs="Times New Roman"/>
                <w:color w:val="000000" w:themeColor="text1"/>
              </w:rPr>
            </w:pPr>
          </w:p>
        </w:tc>
        <w:tc>
          <w:tcPr>
            <w:tcW w:w="875" w:type="dxa"/>
            <w:tcBorders>
              <w:top w:val="nil"/>
              <w:left w:val="nil"/>
              <w:bottom w:val="nil"/>
              <w:right w:val="nil"/>
            </w:tcBorders>
            <w:shd w:val="clear" w:color="auto" w:fill="auto"/>
            <w:noWrap/>
            <w:hideMark/>
          </w:tcPr>
          <w:p w14:paraId="36BE1A49" w14:textId="77777777" w:rsidR="008F6BB5" w:rsidRPr="00E57F7C" w:rsidRDefault="008F6BB5" w:rsidP="000C1E3A">
            <w:pPr>
              <w:spacing w:after="0" w:line="240" w:lineRule="auto"/>
              <w:rPr>
                <w:rFonts w:ascii="Times New Roman" w:eastAsia="Times New Roman" w:hAnsi="Times New Roman" w:cs="Times New Roman"/>
                <w:color w:val="000000" w:themeColor="text1"/>
              </w:rPr>
            </w:pPr>
          </w:p>
        </w:tc>
        <w:tc>
          <w:tcPr>
            <w:tcW w:w="769" w:type="dxa"/>
            <w:tcBorders>
              <w:top w:val="nil"/>
              <w:left w:val="nil"/>
              <w:bottom w:val="nil"/>
              <w:right w:val="nil"/>
            </w:tcBorders>
            <w:shd w:val="clear" w:color="auto" w:fill="auto"/>
            <w:noWrap/>
            <w:hideMark/>
          </w:tcPr>
          <w:p w14:paraId="3603413B" w14:textId="77777777" w:rsidR="008F6BB5" w:rsidRPr="00E57F7C" w:rsidRDefault="008F6BB5" w:rsidP="000C1E3A">
            <w:pPr>
              <w:spacing w:after="0" w:line="240" w:lineRule="auto"/>
              <w:jc w:val="center"/>
              <w:rPr>
                <w:rFonts w:ascii="Times New Roman" w:eastAsia="Times New Roman" w:hAnsi="Times New Roman" w:cs="Times New Roman"/>
                <w:color w:val="000000" w:themeColor="text1"/>
              </w:rPr>
            </w:pPr>
          </w:p>
        </w:tc>
      </w:tr>
      <w:tr w:rsidR="008F6BB5" w:rsidRPr="00F90662" w14:paraId="1A4C261C" w14:textId="77777777" w:rsidTr="000C1E3A">
        <w:trPr>
          <w:trHeight w:val="319"/>
        </w:trPr>
        <w:tc>
          <w:tcPr>
            <w:tcW w:w="1244" w:type="dxa"/>
            <w:tcBorders>
              <w:top w:val="nil"/>
              <w:left w:val="nil"/>
              <w:bottom w:val="single" w:sz="8" w:space="0" w:color="auto"/>
              <w:right w:val="nil"/>
            </w:tcBorders>
            <w:shd w:val="clear" w:color="auto" w:fill="auto"/>
            <w:noWrap/>
            <w:vAlign w:val="center"/>
            <w:hideMark/>
          </w:tcPr>
          <w:p w14:paraId="7673C000" w14:textId="77777777" w:rsidR="008F6BB5" w:rsidRPr="00E57F7C" w:rsidRDefault="008F6BB5" w:rsidP="000C1E3A">
            <w:pPr>
              <w:spacing w:after="0" w:line="240" w:lineRule="auto"/>
              <w:rPr>
                <w:rFonts w:ascii="Calibri" w:eastAsia="Times New Roman" w:hAnsi="Calibri" w:cs="Times New Roman"/>
                <w:color w:val="000000" w:themeColor="text1"/>
              </w:rPr>
            </w:pPr>
            <w:r w:rsidRPr="00E57F7C">
              <w:rPr>
                <w:rFonts w:ascii="Calibri" w:eastAsia="Times New Roman" w:hAnsi="Calibri" w:cs="Times New Roman"/>
                <w:color w:val="000000" w:themeColor="text1"/>
              </w:rPr>
              <w:t>Sum Total</w:t>
            </w:r>
          </w:p>
        </w:tc>
        <w:tc>
          <w:tcPr>
            <w:tcW w:w="556" w:type="dxa"/>
            <w:tcBorders>
              <w:top w:val="nil"/>
              <w:left w:val="nil"/>
              <w:bottom w:val="single" w:sz="8" w:space="0" w:color="auto"/>
              <w:right w:val="nil"/>
            </w:tcBorders>
            <w:shd w:val="clear" w:color="auto" w:fill="auto"/>
            <w:noWrap/>
            <w:hideMark/>
          </w:tcPr>
          <w:p w14:paraId="5199A69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251</w:t>
            </w:r>
          </w:p>
        </w:tc>
        <w:tc>
          <w:tcPr>
            <w:tcW w:w="764" w:type="dxa"/>
            <w:tcBorders>
              <w:top w:val="nil"/>
              <w:left w:val="nil"/>
              <w:bottom w:val="single" w:sz="8" w:space="0" w:color="auto"/>
              <w:right w:val="nil"/>
            </w:tcBorders>
            <w:shd w:val="clear" w:color="auto" w:fill="auto"/>
            <w:noWrap/>
            <w:vAlign w:val="center"/>
            <w:hideMark/>
          </w:tcPr>
          <w:p w14:paraId="0E9848DF"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73.6%</w:t>
            </w:r>
          </w:p>
        </w:tc>
        <w:tc>
          <w:tcPr>
            <w:tcW w:w="558" w:type="dxa"/>
            <w:tcBorders>
              <w:top w:val="nil"/>
              <w:left w:val="nil"/>
              <w:bottom w:val="single" w:sz="8" w:space="0" w:color="auto"/>
              <w:right w:val="nil"/>
            </w:tcBorders>
            <w:shd w:val="clear" w:color="auto" w:fill="auto"/>
            <w:noWrap/>
            <w:hideMark/>
          </w:tcPr>
          <w:p w14:paraId="033042F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106</w:t>
            </w:r>
          </w:p>
        </w:tc>
        <w:tc>
          <w:tcPr>
            <w:tcW w:w="764" w:type="dxa"/>
            <w:tcBorders>
              <w:top w:val="nil"/>
              <w:left w:val="nil"/>
              <w:bottom w:val="single" w:sz="8" w:space="0" w:color="auto"/>
              <w:right w:val="nil"/>
            </w:tcBorders>
            <w:shd w:val="clear" w:color="auto" w:fill="auto"/>
            <w:noWrap/>
            <w:vAlign w:val="center"/>
            <w:hideMark/>
          </w:tcPr>
          <w:p w14:paraId="6D85E12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72.6%</w:t>
            </w:r>
          </w:p>
        </w:tc>
        <w:tc>
          <w:tcPr>
            <w:tcW w:w="558" w:type="dxa"/>
            <w:tcBorders>
              <w:top w:val="nil"/>
              <w:left w:val="nil"/>
              <w:bottom w:val="single" w:sz="8" w:space="0" w:color="auto"/>
              <w:right w:val="nil"/>
            </w:tcBorders>
            <w:shd w:val="clear" w:color="auto" w:fill="auto"/>
            <w:noWrap/>
            <w:hideMark/>
          </w:tcPr>
          <w:p w14:paraId="441BBD29"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357</w:t>
            </w:r>
          </w:p>
        </w:tc>
        <w:tc>
          <w:tcPr>
            <w:tcW w:w="764" w:type="dxa"/>
            <w:tcBorders>
              <w:top w:val="nil"/>
              <w:left w:val="nil"/>
              <w:bottom w:val="single" w:sz="8" w:space="0" w:color="auto"/>
              <w:right w:val="nil"/>
            </w:tcBorders>
            <w:shd w:val="clear" w:color="auto" w:fill="auto"/>
            <w:noWrap/>
            <w:vAlign w:val="center"/>
            <w:hideMark/>
          </w:tcPr>
          <w:p w14:paraId="7734A196"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73.3%</w:t>
            </w:r>
          </w:p>
        </w:tc>
        <w:tc>
          <w:tcPr>
            <w:tcW w:w="445" w:type="dxa"/>
            <w:tcBorders>
              <w:top w:val="nil"/>
              <w:left w:val="nil"/>
              <w:bottom w:val="single" w:sz="8" w:space="0" w:color="auto"/>
              <w:right w:val="nil"/>
            </w:tcBorders>
            <w:shd w:val="clear" w:color="auto" w:fill="auto"/>
            <w:noWrap/>
            <w:hideMark/>
          </w:tcPr>
          <w:p w14:paraId="3927F39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90</w:t>
            </w:r>
          </w:p>
        </w:tc>
        <w:tc>
          <w:tcPr>
            <w:tcW w:w="875" w:type="dxa"/>
            <w:tcBorders>
              <w:top w:val="nil"/>
              <w:left w:val="nil"/>
              <w:bottom w:val="single" w:sz="8" w:space="0" w:color="auto"/>
              <w:right w:val="nil"/>
            </w:tcBorders>
            <w:shd w:val="clear" w:color="auto" w:fill="auto"/>
            <w:noWrap/>
            <w:vAlign w:val="center"/>
            <w:hideMark/>
          </w:tcPr>
          <w:p w14:paraId="4CB82073"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26.4%</w:t>
            </w:r>
          </w:p>
        </w:tc>
        <w:tc>
          <w:tcPr>
            <w:tcW w:w="445" w:type="dxa"/>
            <w:tcBorders>
              <w:top w:val="nil"/>
              <w:left w:val="nil"/>
              <w:bottom w:val="single" w:sz="8" w:space="0" w:color="auto"/>
              <w:right w:val="nil"/>
            </w:tcBorders>
            <w:shd w:val="clear" w:color="auto" w:fill="auto"/>
            <w:noWrap/>
            <w:hideMark/>
          </w:tcPr>
          <w:p w14:paraId="4EC1B1A5"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40</w:t>
            </w:r>
          </w:p>
        </w:tc>
        <w:tc>
          <w:tcPr>
            <w:tcW w:w="764" w:type="dxa"/>
            <w:tcBorders>
              <w:top w:val="nil"/>
              <w:left w:val="nil"/>
              <w:bottom w:val="single" w:sz="8" w:space="0" w:color="auto"/>
              <w:right w:val="nil"/>
            </w:tcBorders>
            <w:shd w:val="clear" w:color="auto" w:fill="auto"/>
            <w:noWrap/>
            <w:vAlign w:val="center"/>
            <w:hideMark/>
          </w:tcPr>
          <w:p w14:paraId="77C8E6EC"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27.4%</w:t>
            </w:r>
          </w:p>
        </w:tc>
        <w:tc>
          <w:tcPr>
            <w:tcW w:w="615" w:type="dxa"/>
            <w:tcBorders>
              <w:top w:val="nil"/>
              <w:left w:val="nil"/>
              <w:bottom w:val="single" w:sz="8" w:space="0" w:color="auto"/>
              <w:right w:val="nil"/>
            </w:tcBorders>
            <w:shd w:val="clear" w:color="auto" w:fill="auto"/>
            <w:noWrap/>
            <w:hideMark/>
          </w:tcPr>
          <w:p w14:paraId="714FDFB8"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130</w:t>
            </w:r>
          </w:p>
        </w:tc>
        <w:tc>
          <w:tcPr>
            <w:tcW w:w="875" w:type="dxa"/>
            <w:tcBorders>
              <w:top w:val="nil"/>
              <w:left w:val="nil"/>
              <w:bottom w:val="single" w:sz="8" w:space="0" w:color="auto"/>
              <w:right w:val="nil"/>
            </w:tcBorders>
            <w:shd w:val="clear" w:color="auto" w:fill="auto"/>
            <w:noWrap/>
            <w:vAlign w:val="center"/>
            <w:hideMark/>
          </w:tcPr>
          <w:p w14:paraId="20469CF1" w14:textId="77777777" w:rsidR="008F6BB5" w:rsidRPr="00E57F7C" w:rsidRDefault="008F6BB5" w:rsidP="000C1E3A">
            <w:pPr>
              <w:spacing w:after="0" w:line="240" w:lineRule="auto"/>
              <w:jc w:val="center"/>
              <w:rPr>
                <w:rFonts w:ascii="Calibri" w:eastAsia="Times New Roman" w:hAnsi="Calibri" w:cs="Times New Roman"/>
                <w:color w:val="000000" w:themeColor="text1"/>
              </w:rPr>
            </w:pPr>
            <w:r w:rsidRPr="00E57F7C">
              <w:rPr>
                <w:rFonts w:ascii="Calibri" w:hAnsi="Calibri"/>
                <w:color w:val="000000"/>
              </w:rPr>
              <w:t>26.7%</w:t>
            </w:r>
          </w:p>
        </w:tc>
        <w:tc>
          <w:tcPr>
            <w:tcW w:w="769" w:type="dxa"/>
            <w:tcBorders>
              <w:top w:val="nil"/>
              <w:left w:val="nil"/>
              <w:bottom w:val="single" w:sz="8" w:space="0" w:color="auto"/>
              <w:right w:val="nil"/>
            </w:tcBorders>
            <w:shd w:val="clear" w:color="auto" w:fill="auto"/>
            <w:noWrap/>
            <w:hideMark/>
          </w:tcPr>
          <w:p w14:paraId="4FFF9035" w14:textId="77777777" w:rsidR="008F6BB5" w:rsidRPr="00F90662" w:rsidRDefault="008F6BB5" w:rsidP="000C1E3A">
            <w:pPr>
              <w:spacing w:after="0" w:line="240" w:lineRule="auto"/>
              <w:jc w:val="center"/>
              <w:rPr>
                <w:rFonts w:ascii="Calibri" w:eastAsia="Times New Roman" w:hAnsi="Calibri" w:cs="Times New Roman"/>
                <w:color w:val="000000" w:themeColor="text1"/>
              </w:rPr>
            </w:pPr>
            <w:r w:rsidRPr="00E57F7C">
              <w:rPr>
                <w:rFonts w:ascii="Calibri" w:eastAsia="Times New Roman" w:hAnsi="Calibri" w:cs="Times New Roman"/>
                <w:color w:val="000000" w:themeColor="text1"/>
              </w:rPr>
              <w:t>487</w:t>
            </w:r>
          </w:p>
        </w:tc>
      </w:tr>
    </w:tbl>
    <w:p w14:paraId="765EC660" w14:textId="77777777" w:rsidR="008F6BB5" w:rsidRDefault="008F6BB5" w:rsidP="008F6BB5"/>
    <w:p w14:paraId="2CED58A6" w14:textId="77777777" w:rsidR="008F6BB5" w:rsidRDefault="008F6BB5" w:rsidP="008F6BB5"/>
    <w:p w14:paraId="286E90E1" w14:textId="77777777" w:rsidR="008F6BB5" w:rsidRDefault="008F6BB5" w:rsidP="008F6BB5"/>
    <w:p w14:paraId="34B8C089" w14:textId="77777777" w:rsidR="008F6BB5" w:rsidRDefault="008F6BB5" w:rsidP="008F6BB5"/>
    <w:p w14:paraId="2EBF1579" w14:textId="77777777" w:rsidR="008F6BB5" w:rsidRDefault="008F6BB5" w:rsidP="008F6BB5"/>
    <w:p w14:paraId="73A7844B" w14:textId="77777777" w:rsidR="008F6BB5" w:rsidRDefault="008F6BB5" w:rsidP="008F6BB5"/>
    <w:p w14:paraId="7C8B1A11" w14:textId="77777777" w:rsidR="008F6BB5" w:rsidRDefault="008F6BB5" w:rsidP="008F6BB5"/>
    <w:p w14:paraId="7F7402DF" w14:textId="77777777" w:rsidR="008F6BB5" w:rsidRDefault="008F6BB5" w:rsidP="008F6BB5"/>
    <w:p w14:paraId="209F193A" w14:textId="77777777" w:rsidR="008F6BB5" w:rsidRDefault="008F6BB5" w:rsidP="008F6BB5"/>
    <w:p w14:paraId="1297956C" w14:textId="77777777" w:rsidR="008F6BB5" w:rsidRDefault="008F6BB5" w:rsidP="008F6BB5"/>
    <w:p w14:paraId="5C4C116C" w14:textId="77777777" w:rsidR="008F6BB5" w:rsidRDefault="008F6BB5" w:rsidP="008F6BB5"/>
    <w:p w14:paraId="6D45371F" w14:textId="77777777" w:rsidR="008F6BB5" w:rsidRDefault="008F6BB5" w:rsidP="008F6BB5"/>
    <w:p w14:paraId="136086C4" w14:textId="77777777" w:rsidR="008F6BB5" w:rsidRDefault="008F6BB5" w:rsidP="008F6BB5"/>
    <w:bookmarkEnd w:id="0"/>
    <w:p w14:paraId="2E9B84D0" w14:textId="77777777" w:rsidR="005C2F9C" w:rsidRDefault="005C2F9C"/>
    <w:sectPr w:rsidR="005C2F9C" w:rsidSect="000C1E3A">
      <w:pgSz w:w="12240" w:h="15840"/>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0E76" w16cex:dateUtc="2020-10-23T15:10:00Z"/>
  <w16cex:commentExtensible w16cex:durableId="233DBED0" w16cex:dateUtc="2020-10-24T03:42:00Z"/>
  <w16cex:commentExtensible w16cex:durableId="233DBF1B" w16cex:dateUtc="2020-10-24T03:44:00Z"/>
  <w16cex:commentExtensible w16cex:durableId="233DC23F" w16cex:dateUtc="2020-10-24T03:57:00Z"/>
  <w16cex:commentExtensible w16cex:durableId="233D1B9B" w16cex:dateUtc="2020-10-23T16:06:00Z"/>
  <w16cex:commentExtensible w16cex:durableId="233D301E" w16cex:dateUtc="2020-10-23T17:34:00Z"/>
  <w16cex:commentExtensible w16cex:durableId="233D306E" w16cex:dateUtc="2020-10-23T17:35:00Z"/>
  <w16cex:commentExtensible w16cex:durableId="233D3A31" w16cex:dateUtc="2020-10-23T18:17:00Z"/>
  <w16cex:commentExtensible w16cex:durableId="233D3A7E" w16cex:dateUtc="2020-10-23T18:18:00Z"/>
  <w16cex:commentExtensible w16cex:durableId="23353772" w16cex:dateUtc="2020-10-17T16:27:00Z"/>
  <w16cex:commentExtensible w16cex:durableId="233EAFE4" w16cex:dateUtc="2020-10-24T20:51:00Z"/>
  <w16cex:commentExtensible w16cex:durableId="233E6A07" w16cex:dateUtc="2020-10-24T15:53:00Z"/>
  <w16cex:commentExtensible w16cex:durableId="23305AF6" w16cex:dateUtc="2020-10-13T23:57:00Z"/>
  <w16cex:commentExtensible w16cex:durableId="233EBAF9" w16cex:dateUtc="2020-10-24T21:38:00Z"/>
  <w16cex:commentExtensible w16cex:durableId="233D5B68" w16cex:dateUtc="2020-10-23T20:38:00Z"/>
  <w16cex:commentExtensible w16cex:durableId="233E76C3" w16cex:dateUtc="2020-10-24T16:47:00Z"/>
  <w16cex:commentExtensible w16cex:durableId="233ECA79" w16cex:dateUtc="2020-10-24T22: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7941A" w14:textId="77777777" w:rsidR="000522A8" w:rsidRDefault="000522A8">
      <w:pPr>
        <w:spacing w:after="0" w:line="240" w:lineRule="auto"/>
      </w:pPr>
      <w:r>
        <w:separator/>
      </w:r>
    </w:p>
  </w:endnote>
  <w:endnote w:type="continuationSeparator" w:id="0">
    <w:p w14:paraId="172DB334" w14:textId="77777777" w:rsidR="000522A8" w:rsidRDefault="0005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260750"/>
      <w:docPartObj>
        <w:docPartGallery w:val="Page Numbers (Bottom of Page)"/>
        <w:docPartUnique/>
      </w:docPartObj>
    </w:sdtPr>
    <w:sdtEndPr>
      <w:rPr>
        <w:noProof/>
      </w:rPr>
    </w:sdtEndPr>
    <w:sdtContent>
      <w:p w14:paraId="4EA5B3FB" w14:textId="77777777" w:rsidR="00FB3BFA" w:rsidRDefault="00FB3BFA">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5F69301" w14:textId="77777777" w:rsidR="00FB3BFA" w:rsidRDefault="00FB3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96DA4" w14:textId="77777777" w:rsidR="000522A8" w:rsidRDefault="000522A8">
      <w:pPr>
        <w:spacing w:after="0" w:line="240" w:lineRule="auto"/>
      </w:pPr>
      <w:r>
        <w:separator/>
      </w:r>
    </w:p>
  </w:footnote>
  <w:footnote w:type="continuationSeparator" w:id="0">
    <w:p w14:paraId="7CFC7126" w14:textId="77777777" w:rsidR="000522A8" w:rsidRDefault="000522A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uchs, Nathaniel T (DFW)">
    <w15:presenceInfo w15:providerId="AD" w15:userId="S::Nathaniel.Fuchs@dfw.wa.gov::77c88f05-a887-4130-923a-8fe3f06e3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5"/>
    <w:rsid w:val="000026F7"/>
    <w:rsid w:val="00002BA3"/>
    <w:rsid w:val="00010239"/>
    <w:rsid w:val="000105F6"/>
    <w:rsid w:val="00015FC2"/>
    <w:rsid w:val="000201EA"/>
    <w:rsid w:val="0002060C"/>
    <w:rsid w:val="00020CE6"/>
    <w:rsid w:val="00021DED"/>
    <w:rsid w:val="000233A8"/>
    <w:rsid w:val="000257C5"/>
    <w:rsid w:val="00025F23"/>
    <w:rsid w:val="00034FE5"/>
    <w:rsid w:val="00035391"/>
    <w:rsid w:val="0003552A"/>
    <w:rsid w:val="00046234"/>
    <w:rsid w:val="00046A6C"/>
    <w:rsid w:val="00051032"/>
    <w:rsid w:val="000522A8"/>
    <w:rsid w:val="00057F83"/>
    <w:rsid w:val="00063C36"/>
    <w:rsid w:val="00065AA9"/>
    <w:rsid w:val="00070B1D"/>
    <w:rsid w:val="00072AA6"/>
    <w:rsid w:val="00072B6E"/>
    <w:rsid w:val="00073E0C"/>
    <w:rsid w:val="000771B4"/>
    <w:rsid w:val="0008616B"/>
    <w:rsid w:val="000933B3"/>
    <w:rsid w:val="0009726F"/>
    <w:rsid w:val="000A34E4"/>
    <w:rsid w:val="000A54B5"/>
    <w:rsid w:val="000A7747"/>
    <w:rsid w:val="000B17B4"/>
    <w:rsid w:val="000B5676"/>
    <w:rsid w:val="000B72E0"/>
    <w:rsid w:val="000C1E3A"/>
    <w:rsid w:val="000C208E"/>
    <w:rsid w:val="000C2E9E"/>
    <w:rsid w:val="000C56D2"/>
    <w:rsid w:val="000D0270"/>
    <w:rsid w:val="000D09DD"/>
    <w:rsid w:val="000D12B0"/>
    <w:rsid w:val="000D35B0"/>
    <w:rsid w:val="000E30D9"/>
    <w:rsid w:val="000E4ECF"/>
    <w:rsid w:val="000F74B2"/>
    <w:rsid w:val="00100A10"/>
    <w:rsid w:val="00101E37"/>
    <w:rsid w:val="001022DA"/>
    <w:rsid w:val="00103D6D"/>
    <w:rsid w:val="0010596E"/>
    <w:rsid w:val="00107106"/>
    <w:rsid w:val="00107B52"/>
    <w:rsid w:val="00110767"/>
    <w:rsid w:val="001115D3"/>
    <w:rsid w:val="00114ECB"/>
    <w:rsid w:val="00125546"/>
    <w:rsid w:val="00127C7F"/>
    <w:rsid w:val="00130A70"/>
    <w:rsid w:val="00137DDF"/>
    <w:rsid w:val="0014058B"/>
    <w:rsid w:val="0014122C"/>
    <w:rsid w:val="0014151F"/>
    <w:rsid w:val="001418D9"/>
    <w:rsid w:val="00143090"/>
    <w:rsid w:val="00143642"/>
    <w:rsid w:val="00143BFE"/>
    <w:rsid w:val="001478B7"/>
    <w:rsid w:val="00150083"/>
    <w:rsid w:val="00150EF3"/>
    <w:rsid w:val="00156EF5"/>
    <w:rsid w:val="00161CB3"/>
    <w:rsid w:val="0016669D"/>
    <w:rsid w:val="00174BDD"/>
    <w:rsid w:val="00184387"/>
    <w:rsid w:val="001852FD"/>
    <w:rsid w:val="00186F1D"/>
    <w:rsid w:val="00187967"/>
    <w:rsid w:val="00187D6A"/>
    <w:rsid w:val="00192002"/>
    <w:rsid w:val="00192084"/>
    <w:rsid w:val="001A036F"/>
    <w:rsid w:val="001A6609"/>
    <w:rsid w:val="001B0752"/>
    <w:rsid w:val="001C08B9"/>
    <w:rsid w:val="001C0BB6"/>
    <w:rsid w:val="001C36FB"/>
    <w:rsid w:val="001C5515"/>
    <w:rsid w:val="001C6F20"/>
    <w:rsid w:val="001C7A42"/>
    <w:rsid w:val="001D30C8"/>
    <w:rsid w:val="001D4A89"/>
    <w:rsid w:val="001D4AFD"/>
    <w:rsid w:val="001D5D8F"/>
    <w:rsid w:val="001D6D61"/>
    <w:rsid w:val="001E243F"/>
    <w:rsid w:val="001F64D4"/>
    <w:rsid w:val="001F6D0C"/>
    <w:rsid w:val="00200793"/>
    <w:rsid w:val="00202CBA"/>
    <w:rsid w:val="00202E48"/>
    <w:rsid w:val="0020581D"/>
    <w:rsid w:val="00206795"/>
    <w:rsid w:val="00207FB1"/>
    <w:rsid w:val="00214088"/>
    <w:rsid w:val="002169F3"/>
    <w:rsid w:val="00216FD9"/>
    <w:rsid w:val="00220436"/>
    <w:rsid w:val="00226125"/>
    <w:rsid w:val="00226636"/>
    <w:rsid w:val="002323BE"/>
    <w:rsid w:val="00233573"/>
    <w:rsid w:val="0024466D"/>
    <w:rsid w:val="00244926"/>
    <w:rsid w:val="00246907"/>
    <w:rsid w:val="0024690C"/>
    <w:rsid w:val="00253037"/>
    <w:rsid w:val="00260CEA"/>
    <w:rsid w:val="002613CD"/>
    <w:rsid w:val="00262A29"/>
    <w:rsid w:val="00262E97"/>
    <w:rsid w:val="00271538"/>
    <w:rsid w:val="002737C9"/>
    <w:rsid w:val="00273AE1"/>
    <w:rsid w:val="00274D75"/>
    <w:rsid w:val="002753F0"/>
    <w:rsid w:val="00281E98"/>
    <w:rsid w:val="00284AB1"/>
    <w:rsid w:val="00285E31"/>
    <w:rsid w:val="0028724A"/>
    <w:rsid w:val="00297C22"/>
    <w:rsid w:val="002A197A"/>
    <w:rsid w:val="002A420F"/>
    <w:rsid w:val="002A7A8D"/>
    <w:rsid w:val="002B0539"/>
    <w:rsid w:val="002B4CC6"/>
    <w:rsid w:val="002B4E9D"/>
    <w:rsid w:val="002B5232"/>
    <w:rsid w:val="002B7C02"/>
    <w:rsid w:val="002C4041"/>
    <w:rsid w:val="002C6D68"/>
    <w:rsid w:val="002D03CC"/>
    <w:rsid w:val="002D0650"/>
    <w:rsid w:val="002D38C6"/>
    <w:rsid w:val="002D4DD6"/>
    <w:rsid w:val="002D5D20"/>
    <w:rsid w:val="002E1EE7"/>
    <w:rsid w:val="002E4E70"/>
    <w:rsid w:val="002F05CF"/>
    <w:rsid w:val="002F4017"/>
    <w:rsid w:val="002F4EAE"/>
    <w:rsid w:val="002F6CE3"/>
    <w:rsid w:val="002F7453"/>
    <w:rsid w:val="0030326D"/>
    <w:rsid w:val="00307059"/>
    <w:rsid w:val="00314394"/>
    <w:rsid w:val="003147E3"/>
    <w:rsid w:val="00320A8C"/>
    <w:rsid w:val="00322334"/>
    <w:rsid w:val="003227C4"/>
    <w:rsid w:val="003270CF"/>
    <w:rsid w:val="003270FE"/>
    <w:rsid w:val="0033161C"/>
    <w:rsid w:val="00331ECA"/>
    <w:rsid w:val="0033684B"/>
    <w:rsid w:val="0034433C"/>
    <w:rsid w:val="003507C8"/>
    <w:rsid w:val="00350895"/>
    <w:rsid w:val="00350A61"/>
    <w:rsid w:val="0035390A"/>
    <w:rsid w:val="003612BA"/>
    <w:rsid w:val="00361ABB"/>
    <w:rsid w:val="003703FB"/>
    <w:rsid w:val="00370C45"/>
    <w:rsid w:val="0037159C"/>
    <w:rsid w:val="0037305F"/>
    <w:rsid w:val="003768A8"/>
    <w:rsid w:val="0037773F"/>
    <w:rsid w:val="00386F75"/>
    <w:rsid w:val="003922F3"/>
    <w:rsid w:val="00392D5E"/>
    <w:rsid w:val="0039770F"/>
    <w:rsid w:val="003A29CC"/>
    <w:rsid w:val="003A57BB"/>
    <w:rsid w:val="003A71A9"/>
    <w:rsid w:val="003A75CB"/>
    <w:rsid w:val="003B0EC9"/>
    <w:rsid w:val="003B42DF"/>
    <w:rsid w:val="003C1C13"/>
    <w:rsid w:val="003C3E82"/>
    <w:rsid w:val="003D153D"/>
    <w:rsid w:val="003D2AFD"/>
    <w:rsid w:val="003E0296"/>
    <w:rsid w:val="003E205C"/>
    <w:rsid w:val="003E3277"/>
    <w:rsid w:val="003E7439"/>
    <w:rsid w:val="003F0361"/>
    <w:rsid w:val="003F1EBD"/>
    <w:rsid w:val="003F3595"/>
    <w:rsid w:val="003F37B4"/>
    <w:rsid w:val="004113BE"/>
    <w:rsid w:val="004114C6"/>
    <w:rsid w:val="00411744"/>
    <w:rsid w:val="00412436"/>
    <w:rsid w:val="00412FF3"/>
    <w:rsid w:val="00414EEB"/>
    <w:rsid w:val="00416863"/>
    <w:rsid w:val="004177F9"/>
    <w:rsid w:val="00420C63"/>
    <w:rsid w:val="004214A3"/>
    <w:rsid w:val="00423494"/>
    <w:rsid w:val="0042573B"/>
    <w:rsid w:val="0042741B"/>
    <w:rsid w:val="00440D52"/>
    <w:rsid w:val="00445A85"/>
    <w:rsid w:val="00451664"/>
    <w:rsid w:val="00452401"/>
    <w:rsid w:val="00454D7B"/>
    <w:rsid w:val="0045749B"/>
    <w:rsid w:val="00461338"/>
    <w:rsid w:val="00463062"/>
    <w:rsid w:val="00471FD4"/>
    <w:rsid w:val="0047384D"/>
    <w:rsid w:val="004745E7"/>
    <w:rsid w:val="00480053"/>
    <w:rsid w:val="0048093B"/>
    <w:rsid w:val="00482BB3"/>
    <w:rsid w:val="00485E7A"/>
    <w:rsid w:val="0049309D"/>
    <w:rsid w:val="00493E10"/>
    <w:rsid w:val="00494A8B"/>
    <w:rsid w:val="0049734D"/>
    <w:rsid w:val="0049750B"/>
    <w:rsid w:val="004A08C9"/>
    <w:rsid w:val="004A14C9"/>
    <w:rsid w:val="004A3A79"/>
    <w:rsid w:val="004A41A7"/>
    <w:rsid w:val="004B08F4"/>
    <w:rsid w:val="004B3574"/>
    <w:rsid w:val="004B375E"/>
    <w:rsid w:val="004B43F9"/>
    <w:rsid w:val="004B62A1"/>
    <w:rsid w:val="004B70B4"/>
    <w:rsid w:val="004C3EA3"/>
    <w:rsid w:val="004C4DC9"/>
    <w:rsid w:val="004C7F52"/>
    <w:rsid w:val="004D38BE"/>
    <w:rsid w:val="004D47AE"/>
    <w:rsid w:val="004E1A40"/>
    <w:rsid w:val="004E279C"/>
    <w:rsid w:val="004E45FD"/>
    <w:rsid w:val="004E699A"/>
    <w:rsid w:val="004F0AB8"/>
    <w:rsid w:val="004F0AF5"/>
    <w:rsid w:val="004F2CE2"/>
    <w:rsid w:val="004F31CA"/>
    <w:rsid w:val="004F61F8"/>
    <w:rsid w:val="004F72BF"/>
    <w:rsid w:val="00504355"/>
    <w:rsid w:val="00504417"/>
    <w:rsid w:val="00506619"/>
    <w:rsid w:val="00510A7B"/>
    <w:rsid w:val="00516ACF"/>
    <w:rsid w:val="00522BC8"/>
    <w:rsid w:val="005240AD"/>
    <w:rsid w:val="0052698D"/>
    <w:rsid w:val="00530EB4"/>
    <w:rsid w:val="00542A1B"/>
    <w:rsid w:val="00542D1E"/>
    <w:rsid w:val="00546D7F"/>
    <w:rsid w:val="005562D7"/>
    <w:rsid w:val="005577FC"/>
    <w:rsid w:val="00557F9F"/>
    <w:rsid w:val="00565624"/>
    <w:rsid w:val="00565F43"/>
    <w:rsid w:val="00567238"/>
    <w:rsid w:val="005733D8"/>
    <w:rsid w:val="00573B6F"/>
    <w:rsid w:val="00575660"/>
    <w:rsid w:val="00582197"/>
    <w:rsid w:val="005832A6"/>
    <w:rsid w:val="00585592"/>
    <w:rsid w:val="00587B57"/>
    <w:rsid w:val="005960C7"/>
    <w:rsid w:val="005A09AF"/>
    <w:rsid w:val="005A1A6C"/>
    <w:rsid w:val="005A20E1"/>
    <w:rsid w:val="005A463B"/>
    <w:rsid w:val="005A6621"/>
    <w:rsid w:val="005A6C63"/>
    <w:rsid w:val="005A6FFF"/>
    <w:rsid w:val="005B0231"/>
    <w:rsid w:val="005B0BBB"/>
    <w:rsid w:val="005B0D8D"/>
    <w:rsid w:val="005B0E9B"/>
    <w:rsid w:val="005B1B0C"/>
    <w:rsid w:val="005B26C6"/>
    <w:rsid w:val="005B42C3"/>
    <w:rsid w:val="005B612E"/>
    <w:rsid w:val="005C29BE"/>
    <w:rsid w:val="005C2F9C"/>
    <w:rsid w:val="005C3D3D"/>
    <w:rsid w:val="005C46D9"/>
    <w:rsid w:val="005D02FA"/>
    <w:rsid w:val="005D0FC0"/>
    <w:rsid w:val="005D1FE5"/>
    <w:rsid w:val="005D6CC0"/>
    <w:rsid w:val="005D6E18"/>
    <w:rsid w:val="005E065E"/>
    <w:rsid w:val="005F6A4B"/>
    <w:rsid w:val="005F6CA7"/>
    <w:rsid w:val="006024F8"/>
    <w:rsid w:val="00604756"/>
    <w:rsid w:val="00605E02"/>
    <w:rsid w:val="00607467"/>
    <w:rsid w:val="00612A38"/>
    <w:rsid w:val="00614C7C"/>
    <w:rsid w:val="00616050"/>
    <w:rsid w:val="0062404E"/>
    <w:rsid w:val="00625DDE"/>
    <w:rsid w:val="006261D2"/>
    <w:rsid w:val="00626303"/>
    <w:rsid w:val="00631256"/>
    <w:rsid w:val="0063125D"/>
    <w:rsid w:val="00632C60"/>
    <w:rsid w:val="00633DA9"/>
    <w:rsid w:val="00635FA8"/>
    <w:rsid w:val="00637C5C"/>
    <w:rsid w:val="00647498"/>
    <w:rsid w:val="00647D89"/>
    <w:rsid w:val="00647FED"/>
    <w:rsid w:val="00650620"/>
    <w:rsid w:val="00655DD8"/>
    <w:rsid w:val="00656172"/>
    <w:rsid w:val="00656621"/>
    <w:rsid w:val="006577A6"/>
    <w:rsid w:val="006609EB"/>
    <w:rsid w:val="006645FD"/>
    <w:rsid w:val="00675885"/>
    <w:rsid w:val="00681416"/>
    <w:rsid w:val="006855B1"/>
    <w:rsid w:val="0069079C"/>
    <w:rsid w:val="00692425"/>
    <w:rsid w:val="0069546D"/>
    <w:rsid w:val="00697BD5"/>
    <w:rsid w:val="006A0312"/>
    <w:rsid w:val="006A1D9D"/>
    <w:rsid w:val="006B20B0"/>
    <w:rsid w:val="006B3F4E"/>
    <w:rsid w:val="006B4FA7"/>
    <w:rsid w:val="006B67F8"/>
    <w:rsid w:val="006C278A"/>
    <w:rsid w:val="006C31FE"/>
    <w:rsid w:val="006C38AA"/>
    <w:rsid w:val="006C61B7"/>
    <w:rsid w:val="006C7AAC"/>
    <w:rsid w:val="006D051A"/>
    <w:rsid w:val="006D1A33"/>
    <w:rsid w:val="006D2EAD"/>
    <w:rsid w:val="006E08A8"/>
    <w:rsid w:val="006E1A7F"/>
    <w:rsid w:val="006E1D7A"/>
    <w:rsid w:val="006E39C5"/>
    <w:rsid w:val="006F1025"/>
    <w:rsid w:val="006F1096"/>
    <w:rsid w:val="006F122E"/>
    <w:rsid w:val="006F19D5"/>
    <w:rsid w:val="006F1FEF"/>
    <w:rsid w:val="006F40CF"/>
    <w:rsid w:val="006F7619"/>
    <w:rsid w:val="006F77B8"/>
    <w:rsid w:val="006F7F4B"/>
    <w:rsid w:val="00700054"/>
    <w:rsid w:val="00710A32"/>
    <w:rsid w:val="00710AB3"/>
    <w:rsid w:val="0071270A"/>
    <w:rsid w:val="00720312"/>
    <w:rsid w:val="00722345"/>
    <w:rsid w:val="00725EB5"/>
    <w:rsid w:val="0072640A"/>
    <w:rsid w:val="00726EB6"/>
    <w:rsid w:val="00727FF5"/>
    <w:rsid w:val="007305A4"/>
    <w:rsid w:val="00734C8D"/>
    <w:rsid w:val="00735E13"/>
    <w:rsid w:val="00740DE0"/>
    <w:rsid w:val="0074300D"/>
    <w:rsid w:val="00753F47"/>
    <w:rsid w:val="00755C26"/>
    <w:rsid w:val="00755EAC"/>
    <w:rsid w:val="007668E9"/>
    <w:rsid w:val="00770272"/>
    <w:rsid w:val="0078426D"/>
    <w:rsid w:val="00785547"/>
    <w:rsid w:val="0078715E"/>
    <w:rsid w:val="0079195F"/>
    <w:rsid w:val="00792636"/>
    <w:rsid w:val="00792800"/>
    <w:rsid w:val="00797F29"/>
    <w:rsid w:val="007A4453"/>
    <w:rsid w:val="007A4EE9"/>
    <w:rsid w:val="007B2879"/>
    <w:rsid w:val="007B4F4D"/>
    <w:rsid w:val="007B582C"/>
    <w:rsid w:val="007B7C81"/>
    <w:rsid w:val="007C0D32"/>
    <w:rsid w:val="007C0FF0"/>
    <w:rsid w:val="007C3C42"/>
    <w:rsid w:val="007C761E"/>
    <w:rsid w:val="007C7712"/>
    <w:rsid w:val="007D221E"/>
    <w:rsid w:val="007D2BCD"/>
    <w:rsid w:val="007D4B43"/>
    <w:rsid w:val="007D56AB"/>
    <w:rsid w:val="007E356F"/>
    <w:rsid w:val="007E4846"/>
    <w:rsid w:val="007E520C"/>
    <w:rsid w:val="007E52AB"/>
    <w:rsid w:val="007F1592"/>
    <w:rsid w:val="007F3A0D"/>
    <w:rsid w:val="007F466E"/>
    <w:rsid w:val="007F694A"/>
    <w:rsid w:val="00802AE0"/>
    <w:rsid w:val="008033EA"/>
    <w:rsid w:val="00804E3E"/>
    <w:rsid w:val="00805358"/>
    <w:rsid w:val="00806123"/>
    <w:rsid w:val="00806A57"/>
    <w:rsid w:val="00807C3F"/>
    <w:rsid w:val="00814FDE"/>
    <w:rsid w:val="00815590"/>
    <w:rsid w:val="00815AA6"/>
    <w:rsid w:val="00816F94"/>
    <w:rsid w:val="008208B0"/>
    <w:rsid w:val="008211F0"/>
    <w:rsid w:val="008212BE"/>
    <w:rsid w:val="008259E9"/>
    <w:rsid w:val="0082626B"/>
    <w:rsid w:val="00832D52"/>
    <w:rsid w:val="00834AFF"/>
    <w:rsid w:val="00840ABA"/>
    <w:rsid w:val="00840B4F"/>
    <w:rsid w:val="00855269"/>
    <w:rsid w:val="00863DD3"/>
    <w:rsid w:val="008660AA"/>
    <w:rsid w:val="00871B0B"/>
    <w:rsid w:val="008723D2"/>
    <w:rsid w:val="00874ED9"/>
    <w:rsid w:val="008758D8"/>
    <w:rsid w:val="00876470"/>
    <w:rsid w:val="008766C1"/>
    <w:rsid w:val="008768D5"/>
    <w:rsid w:val="008777D5"/>
    <w:rsid w:val="00877915"/>
    <w:rsid w:val="00883CBB"/>
    <w:rsid w:val="00885A6D"/>
    <w:rsid w:val="00891910"/>
    <w:rsid w:val="00891FE2"/>
    <w:rsid w:val="00892B2C"/>
    <w:rsid w:val="00893D4B"/>
    <w:rsid w:val="00894050"/>
    <w:rsid w:val="008940D9"/>
    <w:rsid w:val="008979B8"/>
    <w:rsid w:val="008A3468"/>
    <w:rsid w:val="008A4322"/>
    <w:rsid w:val="008A4EB1"/>
    <w:rsid w:val="008A7580"/>
    <w:rsid w:val="008B71F5"/>
    <w:rsid w:val="008C14D9"/>
    <w:rsid w:val="008C3BCE"/>
    <w:rsid w:val="008D172E"/>
    <w:rsid w:val="008D55EC"/>
    <w:rsid w:val="008D6A95"/>
    <w:rsid w:val="008D75D8"/>
    <w:rsid w:val="008E1B0F"/>
    <w:rsid w:val="008E1C72"/>
    <w:rsid w:val="008E1E69"/>
    <w:rsid w:val="008E5AD1"/>
    <w:rsid w:val="008E65CA"/>
    <w:rsid w:val="008E6CD4"/>
    <w:rsid w:val="008E7837"/>
    <w:rsid w:val="008F0B0C"/>
    <w:rsid w:val="008F163A"/>
    <w:rsid w:val="008F44F6"/>
    <w:rsid w:val="008F6BB5"/>
    <w:rsid w:val="008F7F70"/>
    <w:rsid w:val="00902643"/>
    <w:rsid w:val="00902D24"/>
    <w:rsid w:val="0090432C"/>
    <w:rsid w:val="009056DC"/>
    <w:rsid w:val="0090595E"/>
    <w:rsid w:val="009070CD"/>
    <w:rsid w:val="009110FD"/>
    <w:rsid w:val="00912B42"/>
    <w:rsid w:val="0091522C"/>
    <w:rsid w:val="00920103"/>
    <w:rsid w:val="00920307"/>
    <w:rsid w:val="00922E7A"/>
    <w:rsid w:val="009243CE"/>
    <w:rsid w:val="00924E0C"/>
    <w:rsid w:val="00926270"/>
    <w:rsid w:val="00933B4C"/>
    <w:rsid w:val="00934146"/>
    <w:rsid w:val="00937AF2"/>
    <w:rsid w:val="00942F9E"/>
    <w:rsid w:val="009460CF"/>
    <w:rsid w:val="00947862"/>
    <w:rsid w:val="0095279A"/>
    <w:rsid w:val="00957D02"/>
    <w:rsid w:val="009727E7"/>
    <w:rsid w:val="0097412B"/>
    <w:rsid w:val="00974911"/>
    <w:rsid w:val="00980788"/>
    <w:rsid w:val="009811C2"/>
    <w:rsid w:val="00981F4D"/>
    <w:rsid w:val="009836A7"/>
    <w:rsid w:val="00983D21"/>
    <w:rsid w:val="00984D18"/>
    <w:rsid w:val="00985BEA"/>
    <w:rsid w:val="00987DD0"/>
    <w:rsid w:val="00990477"/>
    <w:rsid w:val="00995372"/>
    <w:rsid w:val="0099543A"/>
    <w:rsid w:val="0099553D"/>
    <w:rsid w:val="009961D6"/>
    <w:rsid w:val="009A0B22"/>
    <w:rsid w:val="009A2C59"/>
    <w:rsid w:val="009A65A6"/>
    <w:rsid w:val="009B662B"/>
    <w:rsid w:val="009C4DB8"/>
    <w:rsid w:val="009C6535"/>
    <w:rsid w:val="009C7E88"/>
    <w:rsid w:val="009D7E14"/>
    <w:rsid w:val="009E11BC"/>
    <w:rsid w:val="009E7D77"/>
    <w:rsid w:val="009F0ADE"/>
    <w:rsid w:val="009F193A"/>
    <w:rsid w:val="009F2185"/>
    <w:rsid w:val="009F2213"/>
    <w:rsid w:val="00A0368A"/>
    <w:rsid w:val="00A03AA8"/>
    <w:rsid w:val="00A046B0"/>
    <w:rsid w:val="00A11414"/>
    <w:rsid w:val="00A11618"/>
    <w:rsid w:val="00A12E8D"/>
    <w:rsid w:val="00A13944"/>
    <w:rsid w:val="00A23CF2"/>
    <w:rsid w:val="00A30DBC"/>
    <w:rsid w:val="00A3269D"/>
    <w:rsid w:val="00A326FE"/>
    <w:rsid w:val="00A334D6"/>
    <w:rsid w:val="00A344C8"/>
    <w:rsid w:val="00A35A11"/>
    <w:rsid w:val="00A41C34"/>
    <w:rsid w:val="00A43E06"/>
    <w:rsid w:val="00A4465F"/>
    <w:rsid w:val="00A44E35"/>
    <w:rsid w:val="00A45077"/>
    <w:rsid w:val="00A47780"/>
    <w:rsid w:val="00A50027"/>
    <w:rsid w:val="00A50190"/>
    <w:rsid w:val="00A50F5F"/>
    <w:rsid w:val="00A541E7"/>
    <w:rsid w:val="00A57A70"/>
    <w:rsid w:val="00A57E9F"/>
    <w:rsid w:val="00A607D7"/>
    <w:rsid w:val="00A61454"/>
    <w:rsid w:val="00A614D7"/>
    <w:rsid w:val="00A63900"/>
    <w:rsid w:val="00A63F86"/>
    <w:rsid w:val="00A657CA"/>
    <w:rsid w:val="00A67063"/>
    <w:rsid w:val="00A70D18"/>
    <w:rsid w:val="00A72125"/>
    <w:rsid w:val="00A72DB0"/>
    <w:rsid w:val="00A84390"/>
    <w:rsid w:val="00A856FD"/>
    <w:rsid w:val="00A93CF7"/>
    <w:rsid w:val="00A944A7"/>
    <w:rsid w:val="00A95135"/>
    <w:rsid w:val="00A95AB6"/>
    <w:rsid w:val="00A97567"/>
    <w:rsid w:val="00AA35A4"/>
    <w:rsid w:val="00AA4488"/>
    <w:rsid w:val="00AA591E"/>
    <w:rsid w:val="00AA7214"/>
    <w:rsid w:val="00AB39C4"/>
    <w:rsid w:val="00AB4673"/>
    <w:rsid w:val="00AB50A9"/>
    <w:rsid w:val="00AC06DB"/>
    <w:rsid w:val="00AC2EB0"/>
    <w:rsid w:val="00AD1909"/>
    <w:rsid w:val="00AD2018"/>
    <w:rsid w:val="00AD2232"/>
    <w:rsid w:val="00AD503C"/>
    <w:rsid w:val="00AD5A37"/>
    <w:rsid w:val="00AD6628"/>
    <w:rsid w:val="00AD6A71"/>
    <w:rsid w:val="00AD6D9B"/>
    <w:rsid w:val="00AE1F44"/>
    <w:rsid w:val="00AE3F9F"/>
    <w:rsid w:val="00AE49A1"/>
    <w:rsid w:val="00AF1DE5"/>
    <w:rsid w:val="00AF286F"/>
    <w:rsid w:val="00AF45DB"/>
    <w:rsid w:val="00AF64A9"/>
    <w:rsid w:val="00B01D3A"/>
    <w:rsid w:val="00B038DD"/>
    <w:rsid w:val="00B10131"/>
    <w:rsid w:val="00B14DEB"/>
    <w:rsid w:val="00B1575E"/>
    <w:rsid w:val="00B16CDA"/>
    <w:rsid w:val="00B23859"/>
    <w:rsid w:val="00B244F7"/>
    <w:rsid w:val="00B32C41"/>
    <w:rsid w:val="00B40636"/>
    <w:rsid w:val="00B412E8"/>
    <w:rsid w:val="00B41D8E"/>
    <w:rsid w:val="00B428E1"/>
    <w:rsid w:val="00B42D73"/>
    <w:rsid w:val="00B437AE"/>
    <w:rsid w:val="00B44A91"/>
    <w:rsid w:val="00B467F4"/>
    <w:rsid w:val="00B53F55"/>
    <w:rsid w:val="00B54D69"/>
    <w:rsid w:val="00B5521D"/>
    <w:rsid w:val="00B55446"/>
    <w:rsid w:val="00B55AB0"/>
    <w:rsid w:val="00B5603F"/>
    <w:rsid w:val="00B560B0"/>
    <w:rsid w:val="00B573C5"/>
    <w:rsid w:val="00B602AE"/>
    <w:rsid w:val="00B6067E"/>
    <w:rsid w:val="00B61191"/>
    <w:rsid w:val="00B62F12"/>
    <w:rsid w:val="00B63AF1"/>
    <w:rsid w:val="00B658C2"/>
    <w:rsid w:val="00B677E4"/>
    <w:rsid w:val="00B71B0C"/>
    <w:rsid w:val="00B728F9"/>
    <w:rsid w:val="00B72C25"/>
    <w:rsid w:val="00B73A51"/>
    <w:rsid w:val="00B74BCD"/>
    <w:rsid w:val="00B74E2D"/>
    <w:rsid w:val="00B7652D"/>
    <w:rsid w:val="00B76EAD"/>
    <w:rsid w:val="00B84088"/>
    <w:rsid w:val="00B84B77"/>
    <w:rsid w:val="00B85B0D"/>
    <w:rsid w:val="00B93F49"/>
    <w:rsid w:val="00B94237"/>
    <w:rsid w:val="00B960E9"/>
    <w:rsid w:val="00B97053"/>
    <w:rsid w:val="00BA0D7A"/>
    <w:rsid w:val="00BA2B6A"/>
    <w:rsid w:val="00BA2C6F"/>
    <w:rsid w:val="00BB16C0"/>
    <w:rsid w:val="00BB43EA"/>
    <w:rsid w:val="00BB5C13"/>
    <w:rsid w:val="00BB60CB"/>
    <w:rsid w:val="00BB6C02"/>
    <w:rsid w:val="00BB7701"/>
    <w:rsid w:val="00BC118B"/>
    <w:rsid w:val="00BD1265"/>
    <w:rsid w:val="00BD2B3A"/>
    <w:rsid w:val="00BD368F"/>
    <w:rsid w:val="00BD4202"/>
    <w:rsid w:val="00BD6926"/>
    <w:rsid w:val="00BD6C9C"/>
    <w:rsid w:val="00BE4105"/>
    <w:rsid w:val="00BE5BE0"/>
    <w:rsid w:val="00BF19D6"/>
    <w:rsid w:val="00BF4A45"/>
    <w:rsid w:val="00BF57D0"/>
    <w:rsid w:val="00C030BE"/>
    <w:rsid w:val="00C0415B"/>
    <w:rsid w:val="00C04626"/>
    <w:rsid w:val="00C07CD6"/>
    <w:rsid w:val="00C10AC6"/>
    <w:rsid w:val="00C10D60"/>
    <w:rsid w:val="00C11AAB"/>
    <w:rsid w:val="00C13C36"/>
    <w:rsid w:val="00C13F03"/>
    <w:rsid w:val="00C2546C"/>
    <w:rsid w:val="00C2694B"/>
    <w:rsid w:val="00C32394"/>
    <w:rsid w:val="00C33202"/>
    <w:rsid w:val="00C33BB3"/>
    <w:rsid w:val="00C42607"/>
    <w:rsid w:val="00C478BE"/>
    <w:rsid w:val="00C50162"/>
    <w:rsid w:val="00C509F7"/>
    <w:rsid w:val="00C52358"/>
    <w:rsid w:val="00C563C1"/>
    <w:rsid w:val="00C6380B"/>
    <w:rsid w:val="00C705E8"/>
    <w:rsid w:val="00C714CB"/>
    <w:rsid w:val="00C76005"/>
    <w:rsid w:val="00C80B65"/>
    <w:rsid w:val="00C81C57"/>
    <w:rsid w:val="00C83A09"/>
    <w:rsid w:val="00C84813"/>
    <w:rsid w:val="00C84E88"/>
    <w:rsid w:val="00C86919"/>
    <w:rsid w:val="00C87A08"/>
    <w:rsid w:val="00C9124A"/>
    <w:rsid w:val="00C9131A"/>
    <w:rsid w:val="00C9422D"/>
    <w:rsid w:val="00C95EE2"/>
    <w:rsid w:val="00CA0BC7"/>
    <w:rsid w:val="00CA35C4"/>
    <w:rsid w:val="00CA46F9"/>
    <w:rsid w:val="00CA6F73"/>
    <w:rsid w:val="00CA751F"/>
    <w:rsid w:val="00CB058F"/>
    <w:rsid w:val="00CB16F7"/>
    <w:rsid w:val="00CB1A79"/>
    <w:rsid w:val="00CB1B4D"/>
    <w:rsid w:val="00CB2F02"/>
    <w:rsid w:val="00CB49C9"/>
    <w:rsid w:val="00CB5199"/>
    <w:rsid w:val="00CB5551"/>
    <w:rsid w:val="00CB699E"/>
    <w:rsid w:val="00CB6C72"/>
    <w:rsid w:val="00CB70B3"/>
    <w:rsid w:val="00CB74D0"/>
    <w:rsid w:val="00CC1E8D"/>
    <w:rsid w:val="00CD5BF3"/>
    <w:rsid w:val="00CD75E8"/>
    <w:rsid w:val="00CE152D"/>
    <w:rsid w:val="00CE2B17"/>
    <w:rsid w:val="00CE47F0"/>
    <w:rsid w:val="00CE618C"/>
    <w:rsid w:val="00CE7A12"/>
    <w:rsid w:val="00CF3BC6"/>
    <w:rsid w:val="00D0020A"/>
    <w:rsid w:val="00D01D54"/>
    <w:rsid w:val="00D0268B"/>
    <w:rsid w:val="00D05940"/>
    <w:rsid w:val="00D0767C"/>
    <w:rsid w:val="00D1364A"/>
    <w:rsid w:val="00D21207"/>
    <w:rsid w:val="00D227B6"/>
    <w:rsid w:val="00D231A6"/>
    <w:rsid w:val="00D23598"/>
    <w:rsid w:val="00D241A0"/>
    <w:rsid w:val="00D264F3"/>
    <w:rsid w:val="00D32D11"/>
    <w:rsid w:val="00D36F9E"/>
    <w:rsid w:val="00D4062C"/>
    <w:rsid w:val="00D41EF7"/>
    <w:rsid w:val="00D44169"/>
    <w:rsid w:val="00D44C33"/>
    <w:rsid w:val="00D45178"/>
    <w:rsid w:val="00D4679C"/>
    <w:rsid w:val="00D470FA"/>
    <w:rsid w:val="00D47567"/>
    <w:rsid w:val="00D476A5"/>
    <w:rsid w:val="00D47FB4"/>
    <w:rsid w:val="00D53574"/>
    <w:rsid w:val="00D60C9D"/>
    <w:rsid w:val="00D63DC8"/>
    <w:rsid w:val="00D64000"/>
    <w:rsid w:val="00D665D1"/>
    <w:rsid w:val="00D67683"/>
    <w:rsid w:val="00D7044B"/>
    <w:rsid w:val="00D72BD4"/>
    <w:rsid w:val="00D74909"/>
    <w:rsid w:val="00D750EC"/>
    <w:rsid w:val="00D76DF7"/>
    <w:rsid w:val="00D820F7"/>
    <w:rsid w:val="00D8688C"/>
    <w:rsid w:val="00D93F72"/>
    <w:rsid w:val="00D943A9"/>
    <w:rsid w:val="00D948E7"/>
    <w:rsid w:val="00D94D81"/>
    <w:rsid w:val="00D96890"/>
    <w:rsid w:val="00DA22BA"/>
    <w:rsid w:val="00DA4DD2"/>
    <w:rsid w:val="00DA61E4"/>
    <w:rsid w:val="00DB151F"/>
    <w:rsid w:val="00DB433B"/>
    <w:rsid w:val="00DB638B"/>
    <w:rsid w:val="00DB710B"/>
    <w:rsid w:val="00DC4CFF"/>
    <w:rsid w:val="00DC521E"/>
    <w:rsid w:val="00DD1707"/>
    <w:rsid w:val="00DD1FEA"/>
    <w:rsid w:val="00DD66E9"/>
    <w:rsid w:val="00DD727F"/>
    <w:rsid w:val="00DE1D34"/>
    <w:rsid w:val="00DE37A2"/>
    <w:rsid w:val="00DE543C"/>
    <w:rsid w:val="00DE56D4"/>
    <w:rsid w:val="00DE727B"/>
    <w:rsid w:val="00DE7678"/>
    <w:rsid w:val="00DF04E1"/>
    <w:rsid w:val="00DF2843"/>
    <w:rsid w:val="00DF58B2"/>
    <w:rsid w:val="00DF6459"/>
    <w:rsid w:val="00E00720"/>
    <w:rsid w:val="00E033BE"/>
    <w:rsid w:val="00E037FE"/>
    <w:rsid w:val="00E04407"/>
    <w:rsid w:val="00E05B59"/>
    <w:rsid w:val="00E07588"/>
    <w:rsid w:val="00E07620"/>
    <w:rsid w:val="00E1169F"/>
    <w:rsid w:val="00E116F7"/>
    <w:rsid w:val="00E11C84"/>
    <w:rsid w:val="00E12FE3"/>
    <w:rsid w:val="00E13C83"/>
    <w:rsid w:val="00E15C8C"/>
    <w:rsid w:val="00E163D4"/>
    <w:rsid w:val="00E1756B"/>
    <w:rsid w:val="00E17B13"/>
    <w:rsid w:val="00E208DD"/>
    <w:rsid w:val="00E21006"/>
    <w:rsid w:val="00E225E7"/>
    <w:rsid w:val="00E22ABB"/>
    <w:rsid w:val="00E27590"/>
    <w:rsid w:val="00E30354"/>
    <w:rsid w:val="00E321D4"/>
    <w:rsid w:val="00E33DDA"/>
    <w:rsid w:val="00E34EF6"/>
    <w:rsid w:val="00E3504B"/>
    <w:rsid w:val="00E35973"/>
    <w:rsid w:val="00E40CC6"/>
    <w:rsid w:val="00E52DE1"/>
    <w:rsid w:val="00E567CA"/>
    <w:rsid w:val="00E56F3D"/>
    <w:rsid w:val="00E57DB9"/>
    <w:rsid w:val="00E64F5B"/>
    <w:rsid w:val="00E65612"/>
    <w:rsid w:val="00E7163F"/>
    <w:rsid w:val="00E729AF"/>
    <w:rsid w:val="00E73B26"/>
    <w:rsid w:val="00E74345"/>
    <w:rsid w:val="00E8335D"/>
    <w:rsid w:val="00E8350E"/>
    <w:rsid w:val="00E84C47"/>
    <w:rsid w:val="00E85150"/>
    <w:rsid w:val="00E96CF0"/>
    <w:rsid w:val="00E97CF8"/>
    <w:rsid w:val="00EA2146"/>
    <w:rsid w:val="00EA4C4F"/>
    <w:rsid w:val="00EA5541"/>
    <w:rsid w:val="00EB02F5"/>
    <w:rsid w:val="00EB0381"/>
    <w:rsid w:val="00EB0B58"/>
    <w:rsid w:val="00EB4DF3"/>
    <w:rsid w:val="00EB7447"/>
    <w:rsid w:val="00EC18D8"/>
    <w:rsid w:val="00EC2EB6"/>
    <w:rsid w:val="00EC3010"/>
    <w:rsid w:val="00EC5889"/>
    <w:rsid w:val="00EC5BA2"/>
    <w:rsid w:val="00EC62B8"/>
    <w:rsid w:val="00ED03BA"/>
    <w:rsid w:val="00ED3BDE"/>
    <w:rsid w:val="00ED734D"/>
    <w:rsid w:val="00ED7C5D"/>
    <w:rsid w:val="00EE0B7E"/>
    <w:rsid w:val="00EE253A"/>
    <w:rsid w:val="00EE262D"/>
    <w:rsid w:val="00EF08FA"/>
    <w:rsid w:val="00EF0D1C"/>
    <w:rsid w:val="00EF18E0"/>
    <w:rsid w:val="00EF4186"/>
    <w:rsid w:val="00EF70E9"/>
    <w:rsid w:val="00F03177"/>
    <w:rsid w:val="00F05DB6"/>
    <w:rsid w:val="00F075A3"/>
    <w:rsid w:val="00F07A20"/>
    <w:rsid w:val="00F13078"/>
    <w:rsid w:val="00F13C24"/>
    <w:rsid w:val="00F164B4"/>
    <w:rsid w:val="00F2304B"/>
    <w:rsid w:val="00F23E4A"/>
    <w:rsid w:val="00F25EDC"/>
    <w:rsid w:val="00F3379F"/>
    <w:rsid w:val="00F35DA5"/>
    <w:rsid w:val="00F37183"/>
    <w:rsid w:val="00F45DA5"/>
    <w:rsid w:val="00F46201"/>
    <w:rsid w:val="00F52D39"/>
    <w:rsid w:val="00F533D9"/>
    <w:rsid w:val="00F5462B"/>
    <w:rsid w:val="00F549BC"/>
    <w:rsid w:val="00F54E1E"/>
    <w:rsid w:val="00F5679E"/>
    <w:rsid w:val="00F6123B"/>
    <w:rsid w:val="00F6300A"/>
    <w:rsid w:val="00F646E3"/>
    <w:rsid w:val="00F66A97"/>
    <w:rsid w:val="00F73DC4"/>
    <w:rsid w:val="00F74D24"/>
    <w:rsid w:val="00F75306"/>
    <w:rsid w:val="00F80C64"/>
    <w:rsid w:val="00F81C8D"/>
    <w:rsid w:val="00F828C1"/>
    <w:rsid w:val="00F837A5"/>
    <w:rsid w:val="00F84999"/>
    <w:rsid w:val="00F870B0"/>
    <w:rsid w:val="00F91977"/>
    <w:rsid w:val="00F92DF5"/>
    <w:rsid w:val="00F93240"/>
    <w:rsid w:val="00F94A39"/>
    <w:rsid w:val="00F97F41"/>
    <w:rsid w:val="00FA11C5"/>
    <w:rsid w:val="00FA5071"/>
    <w:rsid w:val="00FA6B69"/>
    <w:rsid w:val="00FB1F8C"/>
    <w:rsid w:val="00FB3BFA"/>
    <w:rsid w:val="00FB658A"/>
    <w:rsid w:val="00FC06E8"/>
    <w:rsid w:val="00FC61C9"/>
    <w:rsid w:val="00FC6E37"/>
    <w:rsid w:val="00FC72DC"/>
    <w:rsid w:val="00FC75F0"/>
    <w:rsid w:val="00FD07FA"/>
    <w:rsid w:val="00FD33E6"/>
    <w:rsid w:val="00FD5B78"/>
    <w:rsid w:val="00FD6263"/>
    <w:rsid w:val="00FD7835"/>
    <w:rsid w:val="00FE0C62"/>
    <w:rsid w:val="00FE0D27"/>
    <w:rsid w:val="00FE50F9"/>
    <w:rsid w:val="00FE76A7"/>
    <w:rsid w:val="00FF1BA3"/>
    <w:rsid w:val="00FF5F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6638"/>
  <w15:chartTrackingRefBased/>
  <w15:docId w15:val="{F300F143-3299-7A4C-A5B0-3AF4CFA9B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B5"/>
  </w:style>
  <w:style w:type="paragraph" w:styleId="Heading1">
    <w:name w:val="heading 1"/>
    <w:basedOn w:val="Normal"/>
    <w:next w:val="Normal"/>
    <w:link w:val="Heading1Char"/>
    <w:uiPriority w:val="9"/>
    <w:qFormat/>
    <w:rsid w:val="008F6BB5"/>
    <w:pPr>
      <w:keepNext/>
      <w:keepLines/>
      <w:spacing w:before="480" w:after="240" w:line="276" w:lineRule="auto"/>
      <w:outlineLvl w:val="0"/>
    </w:pPr>
    <w:rPr>
      <w:rFonts w:ascii="Calibri" w:eastAsiaTheme="majorEastAsia" w:hAnsi="Calibri" w:cstheme="majorBidi"/>
      <w:b/>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B5"/>
    <w:rPr>
      <w:rFonts w:ascii="Calibri" w:eastAsiaTheme="majorEastAsia" w:hAnsi="Calibri" w:cstheme="majorBidi"/>
      <w:b/>
      <w:color w:val="000000" w:themeColor="text1"/>
      <w:sz w:val="24"/>
      <w:szCs w:val="32"/>
    </w:rPr>
  </w:style>
  <w:style w:type="character" w:customStyle="1" w:styleId="CommentTextChar">
    <w:name w:val="Comment Text Char"/>
    <w:basedOn w:val="DefaultParagraphFont"/>
    <w:link w:val="CommentText"/>
    <w:uiPriority w:val="99"/>
    <w:rsid w:val="008F6BB5"/>
    <w:rPr>
      <w:sz w:val="24"/>
      <w:szCs w:val="24"/>
    </w:rPr>
  </w:style>
  <w:style w:type="paragraph" w:styleId="CommentText">
    <w:name w:val="annotation text"/>
    <w:basedOn w:val="Normal"/>
    <w:link w:val="CommentTextChar"/>
    <w:uiPriority w:val="99"/>
    <w:unhideWhenUsed/>
    <w:rsid w:val="008F6BB5"/>
    <w:pPr>
      <w:spacing w:line="240" w:lineRule="auto"/>
    </w:pPr>
    <w:rPr>
      <w:sz w:val="24"/>
      <w:szCs w:val="24"/>
    </w:rPr>
  </w:style>
  <w:style w:type="character" w:customStyle="1" w:styleId="CommentTextChar1">
    <w:name w:val="Comment Text Char1"/>
    <w:basedOn w:val="DefaultParagraphFont"/>
    <w:uiPriority w:val="99"/>
    <w:semiHidden/>
    <w:rsid w:val="008F6BB5"/>
    <w:rPr>
      <w:sz w:val="20"/>
      <w:szCs w:val="20"/>
    </w:rPr>
  </w:style>
  <w:style w:type="character" w:styleId="CommentReference">
    <w:name w:val="annotation reference"/>
    <w:basedOn w:val="DefaultParagraphFont"/>
    <w:uiPriority w:val="99"/>
    <w:semiHidden/>
    <w:unhideWhenUsed/>
    <w:rsid w:val="008F6BB5"/>
    <w:rPr>
      <w:sz w:val="16"/>
      <w:szCs w:val="16"/>
    </w:rPr>
  </w:style>
  <w:style w:type="paragraph" w:styleId="BalloonText">
    <w:name w:val="Balloon Text"/>
    <w:basedOn w:val="Normal"/>
    <w:link w:val="BalloonTextChar"/>
    <w:uiPriority w:val="99"/>
    <w:semiHidden/>
    <w:unhideWhenUsed/>
    <w:rsid w:val="008F6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BB5"/>
    <w:rPr>
      <w:rFonts w:ascii="Segoe UI" w:hAnsi="Segoe UI" w:cs="Segoe UI"/>
      <w:sz w:val="18"/>
      <w:szCs w:val="18"/>
    </w:rPr>
  </w:style>
  <w:style w:type="character" w:styleId="LineNumber">
    <w:name w:val="line number"/>
    <w:basedOn w:val="DefaultParagraphFont"/>
    <w:uiPriority w:val="99"/>
    <w:semiHidden/>
    <w:unhideWhenUsed/>
    <w:rsid w:val="008F6BB5"/>
  </w:style>
  <w:style w:type="paragraph" w:styleId="Caption">
    <w:name w:val="caption"/>
    <w:basedOn w:val="Normal"/>
    <w:next w:val="Normal"/>
    <w:uiPriority w:val="35"/>
    <w:unhideWhenUsed/>
    <w:qFormat/>
    <w:rsid w:val="008F6BB5"/>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8F6BB5"/>
    <w:rPr>
      <w:b/>
      <w:bCs/>
      <w:sz w:val="20"/>
      <w:szCs w:val="20"/>
    </w:rPr>
  </w:style>
  <w:style w:type="character" w:customStyle="1" w:styleId="CommentSubjectChar">
    <w:name w:val="Comment Subject Char"/>
    <w:basedOn w:val="CommentTextChar1"/>
    <w:link w:val="CommentSubject"/>
    <w:uiPriority w:val="99"/>
    <w:semiHidden/>
    <w:rsid w:val="008F6BB5"/>
    <w:rPr>
      <w:b/>
      <w:bCs/>
      <w:sz w:val="20"/>
      <w:szCs w:val="20"/>
    </w:rPr>
  </w:style>
  <w:style w:type="paragraph" w:styleId="Revision">
    <w:name w:val="Revision"/>
    <w:hidden/>
    <w:uiPriority w:val="99"/>
    <w:semiHidden/>
    <w:rsid w:val="008F6BB5"/>
    <w:pPr>
      <w:spacing w:after="0" w:line="240" w:lineRule="auto"/>
    </w:pPr>
  </w:style>
  <w:style w:type="character" w:styleId="Hyperlink">
    <w:name w:val="Hyperlink"/>
    <w:basedOn w:val="DefaultParagraphFont"/>
    <w:uiPriority w:val="99"/>
    <w:unhideWhenUsed/>
    <w:rsid w:val="008F6BB5"/>
    <w:rPr>
      <w:color w:val="0563C1" w:themeColor="hyperlink"/>
      <w:u w:val="single"/>
    </w:rPr>
  </w:style>
  <w:style w:type="paragraph" w:styleId="Header">
    <w:name w:val="header"/>
    <w:basedOn w:val="Normal"/>
    <w:link w:val="HeaderChar"/>
    <w:uiPriority w:val="99"/>
    <w:unhideWhenUsed/>
    <w:rsid w:val="008F6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B5"/>
  </w:style>
  <w:style w:type="paragraph" w:styleId="Footer">
    <w:name w:val="footer"/>
    <w:basedOn w:val="Normal"/>
    <w:link w:val="FooterChar"/>
    <w:uiPriority w:val="99"/>
    <w:unhideWhenUsed/>
    <w:rsid w:val="008F6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B5"/>
  </w:style>
  <w:style w:type="character" w:styleId="UnresolvedMention">
    <w:name w:val="Unresolved Mention"/>
    <w:basedOn w:val="DefaultParagraphFont"/>
    <w:uiPriority w:val="99"/>
    <w:semiHidden/>
    <w:unhideWhenUsed/>
    <w:rsid w:val="008F6BB5"/>
    <w:rPr>
      <w:color w:val="605E5C"/>
      <w:shd w:val="clear" w:color="auto" w:fill="E1DFDD"/>
    </w:rPr>
  </w:style>
  <w:style w:type="character" w:styleId="PlaceholderText">
    <w:name w:val="Placeholder Text"/>
    <w:basedOn w:val="DefaultParagraphFont"/>
    <w:uiPriority w:val="99"/>
    <w:semiHidden/>
    <w:rsid w:val="008F6BB5"/>
    <w:rPr>
      <w:color w:val="808080"/>
    </w:rPr>
  </w:style>
  <w:style w:type="paragraph" w:styleId="BodyText2">
    <w:name w:val="Body Text 2"/>
    <w:basedOn w:val="Normal"/>
    <w:link w:val="BodyText2Char"/>
    <w:rsid w:val="008F6BB5"/>
    <w:pPr>
      <w:spacing w:after="0" w:line="240" w:lineRule="auto"/>
    </w:pPr>
    <w:rPr>
      <w:rFonts w:ascii="Times New Roman" w:eastAsia="Times New Roman" w:hAnsi="Times New Roman" w:cs="Times New Roman"/>
      <w:sz w:val="23"/>
      <w:szCs w:val="24"/>
      <w:lang w:eastAsia="zh-CN"/>
    </w:rPr>
  </w:style>
  <w:style w:type="character" w:customStyle="1" w:styleId="BodyText2Char">
    <w:name w:val="Body Text 2 Char"/>
    <w:basedOn w:val="DefaultParagraphFont"/>
    <w:link w:val="BodyText2"/>
    <w:rsid w:val="008F6BB5"/>
    <w:rPr>
      <w:rFonts w:ascii="Times New Roman" w:eastAsia="Times New Roman" w:hAnsi="Times New Roman" w:cs="Times New Roman"/>
      <w:sz w:val="23"/>
      <w:szCs w:val="24"/>
      <w:lang w:eastAsia="zh-CN"/>
    </w:rPr>
  </w:style>
  <w:style w:type="table" w:styleId="TableGrid">
    <w:name w:val="Table Grid"/>
    <w:basedOn w:val="TableNormal"/>
    <w:uiPriority w:val="39"/>
    <w:rsid w:val="008F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C6D6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2C6D68"/>
    <w:rPr>
      <w:rFonts w:ascii="Calibri" w:hAnsi="Calibri"/>
      <w:szCs w:val="21"/>
    </w:rPr>
  </w:style>
  <w:style w:type="character" w:styleId="FollowedHyperlink">
    <w:name w:val="FollowedHyperlink"/>
    <w:basedOn w:val="DefaultParagraphFont"/>
    <w:uiPriority w:val="99"/>
    <w:semiHidden/>
    <w:unhideWhenUsed/>
    <w:rsid w:val="002F4E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14653">
      <w:bodyDiv w:val="1"/>
      <w:marLeft w:val="0"/>
      <w:marRight w:val="0"/>
      <w:marTop w:val="0"/>
      <w:marBottom w:val="0"/>
      <w:divBdr>
        <w:top w:val="none" w:sz="0" w:space="0" w:color="auto"/>
        <w:left w:val="none" w:sz="0" w:space="0" w:color="auto"/>
        <w:bottom w:val="none" w:sz="0" w:space="0" w:color="auto"/>
        <w:right w:val="none" w:sz="0" w:space="0" w:color="auto"/>
      </w:divBdr>
    </w:div>
    <w:div w:id="290672061">
      <w:bodyDiv w:val="1"/>
      <w:marLeft w:val="0"/>
      <w:marRight w:val="0"/>
      <w:marTop w:val="0"/>
      <w:marBottom w:val="0"/>
      <w:divBdr>
        <w:top w:val="none" w:sz="0" w:space="0" w:color="auto"/>
        <w:left w:val="none" w:sz="0" w:space="0" w:color="auto"/>
        <w:bottom w:val="none" w:sz="0" w:space="0" w:color="auto"/>
        <w:right w:val="none" w:sz="0" w:space="0" w:color="auto"/>
      </w:divBdr>
    </w:div>
    <w:div w:id="313220792">
      <w:bodyDiv w:val="1"/>
      <w:marLeft w:val="0"/>
      <w:marRight w:val="0"/>
      <w:marTop w:val="0"/>
      <w:marBottom w:val="0"/>
      <w:divBdr>
        <w:top w:val="none" w:sz="0" w:space="0" w:color="auto"/>
        <w:left w:val="none" w:sz="0" w:space="0" w:color="auto"/>
        <w:bottom w:val="none" w:sz="0" w:space="0" w:color="auto"/>
        <w:right w:val="none" w:sz="0" w:space="0" w:color="auto"/>
      </w:divBdr>
    </w:div>
    <w:div w:id="337510869">
      <w:bodyDiv w:val="1"/>
      <w:marLeft w:val="0"/>
      <w:marRight w:val="0"/>
      <w:marTop w:val="0"/>
      <w:marBottom w:val="0"/>
      <w:divBdr>
        <w:top w:val="none" w:sz="0" w:space="0" w:color="auto"/>
        <w:left w:val="none" w:sz="0" w:space="0" w:color="auto"/>
        <w:bottom w:val="none" w:sz="0" w:space="0" w:color="auto"/>
        <w:right w:val="none" w:sz="0" w:space="0" w:color="auto"/>
      </w:divBdr>
    </w:div>
    <w:div w:id="366806515">
      <w:bodyDiv w:val="1"/>
      <w:marLeft w:val="0"/>
      <w:marRight w:val="0"/>
      <w:marTop w:val="0"/>
      <w:marBottom w:val="0"/>
      <w:divBdr>
        <w:top w:val="none" w:sz="0" w:space="0" w:color="auto"/>
        <w:left w:val="none" w:sz="0" w:space="0" w:color="auto"/>
        <w:bottom w:val="none" w:sz="0" w:space="0" w:color="auto"/>
        <w:right w:val="none" w:sz="0" w:space="0" w:color="auto"/>
      </w:divBdr>
    </w:div>
    <w:div w:id="966660990">
      <w:bodyDiv w:val="1"/>
      <w:marLeft w:val="0"/>
      <w:marRight w:val="0"/>
      <w:marTop w:val="0"/>
      <w:marBottom w:val="0"/>
      <w:divBdr>
        <w:top w:val="none" w:sz="0" w:space="0" w:color="auto"/>
        <w:left w:val="none" w:sz="0" w:space="0" w:color="auto"/>
        <w:bottom w:val="none" w:sz="0" w:space="0" w:color="auto"/>
        <w:right w:val="none" w:sz="0" w:space="0" w:color="auto"/>
      </w:divBdr>
      <w:divsChild>
        <w:div w:id="313267676">
          <w:marLeft w:val="480"/>
          <w:marRight w:val="0"/>
          <w:marTop w:val="0"/>
          <w:marBottom w:val="0"/>
          <w:divBdr>
            <w:top w:val="none" w:sz="0" w:space="0" w:color="auto"/>
            <w:left w:val="none" w:sz="0" w:space="0" w:color="auto"/>
            <w:bottom w:val="none" w:sz="0" w:space="0" w:color="auto"/>
            <w:right w:val="none" w:sz="0" w:space="0" w:color="auto"/>
          </w:divBdr>
          <w:divsChild>
            <w:div w:id="2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2839">
      <w:bodyDiv w:val="1"/>
      <w:marLeft w:val="0"/>
      <w:marRight w:val="0"/>
      <w:marTop w:val="0"/>
      <w:marBottom w:val="0"/>
      <w:divBdr>
        <w:top w:val="none" w:sz="0" w:space="0" w:color="auto"/>
        <w:left w:val="none" w:sz="0" w:space="0" w:color="auto"/>
        <w:bottom w:val="none" w:sz="0" w:space="0" w:color="auto"/>
        <w:right w:val="none" w:sz="0" w:space="0" w:color="auto"/>
      </w:divBdr>
    </w:div>
    <w:div w:id="1242059608">
      <w:bodyDiv w:val="1"/>
      <w:marLeft w:val="0"/>
      <w:marRight w:val="0"/>
      <w:marTop w:val="0"/>
      <w:marBottom w:val="0"/>
      <w:divBdr>
        <w:top w:val="none" w:sz="0" w:space="0" w:color="auto"/>
        <w:left w:val="none" w:sz="0" w:space="0" w:color="auto"/>
        <w:bottom w:val="none" w:sz="0" w:space="0" w:color="auto"/>
        <w:right w:val="none" w:sz="0" w:space="0" w:color="auto"/>
      </w:divBdr>
    </w:div>
    <w:div w:id="1242446026">
      <w:bodyDiv w:val="1"/>
      <w:marLeft w:val="0"/>
      <w:marRight w:val="0"/>
      <w:marTop w:val="0"/>
      <w:marBottom w:val="0"/>
      <w:divBdr>
        <w:top w:val="none" w:sz="0" w:space="0" w:color="auto"/>
        <w:left w:val="none" w:sz="0" w:space="0" w:color="auto"/>
        <w:bottom w:val="none" w:sz="0" w:space="0" w:color="auto"/>
        <w:right w:val="none" w:sz="0" w:space="0" w:color="auto"/>
      </w:divBdr>
      <w:divsChild>
        <w:div w:id="113645735">
          <w:marLeft w:val="480"/>
          <w:marRight w:val="0"/>
          <w:marTop w:val="0"/>
          <w:marBottom w:val="0"/>
          <w:divBdr>
            <w:top w:val="none" w:sz="0" w:space="0" w:color="auto"/>
            <w:left w:val="none" w:sz="0" w:space="0" w:color="auto"/>
            <w:bottom w:val="none" w:sz="0" w:space="0" w:color="auto"/>
            <w:right w:val="none" w:sz="0" w:space="0" w:color="auto"/>
          </w:divBdr>
          <w:divsChild>
            <w:div w:id="8419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5527">
      <w:bodyDiv w:val="1"/>
      <w:marLeft w:val="0"/>
      <w:marRight w:val="0"/>
      <w:marTop w:val="0"/>
      <w:marBottom w:val="0"/>
      <w:divBdr>
        <w:top w:val="none" w:sz="0" w:space="0" w:color="auto"/>
        <w:left w:val="none" w:sz="0" w:space="0" w:color="auto"/>
        <w:bottom w:val="none" w:sz="0" w:space="0" w:color="auto"/>
        <w:right w:val="none" w:sz="0" w:space="0" w:color="auto"/>
      </w:divBdr>
    </w:div>
    <w:div w:id="1403017375">
      <w:bodyDiv w:val="1"/>
      <w:marLeft w:val="0"/>
      <w:marRight w:val="0"/>
      <w:marTop w:val="0"/>
      <w:marBottom w:val="0"/>
      <w:divBdr>
        <w:top w:val="none" w:sz="0" w:space="0" w:color="auto"/>
        <w:left w:val="none" w:sz="0" w:space="0" w:color="auto"/>
        <w:bottom w:val="none" w:sz="0" w:space="0" w:color="auto"/>
        <w:right w:val="none" w:sz="0" w:space="0" w:color="auto"/>
      </w:divBdr>
      <w:divsChild>
        <w:div w:id="796723643">
          <w:marLeft w:val="480"/>
          <w:marRight w:val="0"/>
          <w:marTop w:val="0"/>
          <w:marBottom w:val="0"/>
          <w:divBdr>
            <w:top w:val="none" w:sz="0" w:space="0" w:color="auto"/>
            <w:left w:val="none" w:sz="0" w:space="0" w:color="auto"/>
            <w:bottom w:val="none" w:sz="0" w:space="0" w:color="auto"/>
            <w:right w:val="none" w:sz="0" w:space="0" w:color="auto"/>
          </w:divBdr>
          <w:divsChild>
            <w:div w:id="56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6936">
      <w:bodyDiv w:val="1"/>
      <w:marLeft w:val="0"/>
      <w:marRight w:val="0"/>
      <w:marTop w:val="0"/>
      <w:marBottom w:val="0"/>
      <w:divBdr>
        <w:top w:val="none" w:sz="0" w:space="0" w:color="auto"/>
        <w:left w:val="none" w:sz="0" w:space="0" w:color="auto"/>
        <w:bottom w:val="none" w:sz="0" w:space="0" w:color="auto"/>
        <w:right w:val="none" w:sz="0" w:space="0" w:color="auto"/>
      </w:divBdr>
    </w:div>
    <w:div w:id="1512838911">
      <w:bodyDiv w:val="1"/>
      <w:marLeft w:val="0"/>
      <w:marRight w:val="0"/>
      <w:marTop w:val="0"/>
      <w:marBottom w:val="0"/>
      <w:divBdr>
        <w:top w:val="none" w:sz="0" w:space="0" w:color="auto"/>
        <w:left w:val="none" w:sz="0" w:space="0" w:color="auto"/>
        <w:bottom w:val="none" w:sz="0" w:space="0" w:color="auto"/>
        <w:right w:val="none" w:sz="0" w:space="0" w:color="auto"/>
      </w:divBdr>
    </w:div>
    <w:div w:id="1543901631">
      <w:bodyDiv w:val="1"/>
      <w:marLeft w:val="0"/>
      <w:marRight w:val="0"/>
      <w:marTop w:val="0"/>
      <w:marBottom w:val="0"/>
      <w:divBdr>
        <w:top w:val="none" w:sz="0" w:space="0" w:color="auto"/>
        <w:left w:val="none" w:sz="0" w:space="0" w:color="auto"/>
        <w:bottom w:val="none" w:sz="0" w:space="0" w:color="auto"/>
        <w:right w:val="none" w:sz="0" w:space="0" w:color="auto"/>
      </w:divBdr>
    </w:div>
    <w:div w:id="1636056814">
      <w:bodyDiv w:val="1"/>
      <w:marLeft w:val="0"/>
      <w:marRight w:val="0"/>
      <w:marTop w:val="0"/>
      <w:marBottom w:val="0"/>
      <w:divBdr>
        <w:top w:val="none" w:sz="0" w:space="0" w:color="auto"/>
        <w:left w:val="none" w:sz="0" w:space="0" w:color="auto"/>
        <w:bottom w:val="none" w:sz="0" w:space="0" w:color="auto"/>
        <w:right w:val="none" w:sz="0" w:space="0" w:color="auto"/>
      </w:divBdr>
    </w:div>
    <w:div w:id="1650207058">
      <w:bodyDiv w:val="1"/>
      <w:marLeft w:val="0"/>
      <w:marRight w:val="0"/>
      <w:marTop w:val="0"/>
      <w:marBottom w:val="0"/>
      <w:divBdr>
        <w:top w:val="none" w:sz="0" w:space="0" w:color="auto"/>
        <w:left w:val="none" w:sz="0" w:space="0" w:color="auto"/>
        <w:bottom w:val="none" w:sz="0" w:space="0" w:color="auto"/>
        <w:right w:val="none" w:sz="0" w:space="0" w:color="auto"/>
      </w:divBdr>
    </w:div>
    <w:div w:id="1765490197">
      <w:bodyDiv w:val="1"/>
      <w:marLeft w:val="0"/>
      <w:marRight w:val="0"/>
      <w:marTop w:val="0"/>
      <w:marBottom w:val="0"/>
      <w:divBdr>
        <w:top w:val="none" w:sz="0" w:space="0" w:color="auto"/>
        <w:left w:val="none" w:sz="0" w:space="0" w:color="auto"/>
        <w:bottom w:val="none" w:sz="0" w:space="0" w:color="auto"/>
        <w:right w:val="none" w:sz="0" w:space="0" w:color="auto"/>
      </w:divBdr>
    </w:div>
    <w:div w:id="1967467690">
      <w:bodyDiv w:val="1"/>
      <w:marLeft w:val="0"/>
      <w:marRight w:val="0"/>
      <w:marTop w:val="0"/>
      <w:marBottom w:val="0"/>
      <w:divBdr>
        <w:top w:val="none" w:sz="0" w:space="0" w:color="auto"/>
        <w:left w:val="none" w:sz="0" w:space="0" w:color="auto"/>
        <w:bottom w:val="none" w:sz="0" w:space="0" w:color="auto"/>
        <w:right w:val="none" w:sz="0" w:space="0" w:color="auto"/>
      </w:divBdr>
    </w:div>
    <w:div w:id="21275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02/eap.2202"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02/rra.292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tagis.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Nathaniel.Fuchs@dfw.w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34747371D42843B34ED48619A4286D" ma:contentTypeVersion="13" ma:contentTypeDescription="Create a new document." ma:contentTypeScope="" ma:versionID="125d7f434dd9e3ec6624079471934044">
  <xsd:schema xmlns:xsd="http://www.w3.org/2001/XMLSchema" xmlns:xs="http://www.w3.org/2001/XMLSchema" xmlns:p="http://schemas.microsoft.com/office/2006/metadata/properties" xmlns:ns1="http://schemas.microsoft.com/sharepoint/v3" xmlns:ns3="f5c723d8-0037-4588-bbf3-2a5af0cfbfb6" xmlns:ns4="768f6ff5-c524-47f6-a718-82e43a622810" targetNamespace="http://schemas.microsoft.com/office/2006/metadata/properties" ma:root="true" ma:fieldsID="f64bda7ff51b86738446a17badb94696" ns1:_="" ns3:_="" ns4:_="">
    <xsd:import namespace="http://schemas.microsoft.com/sharepoint/v3"/>
    <xsd:import namespace="f5c723d8-0037-4588-bbf3-2a5af0cfbfb6"/>
    <xsd:import namespace="768f6ff5-c524-47f6-a718-82e43a6228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723d8-0037-4588-bbf3-2a5af0cfb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8f6ff5-c524-47f6-a718-82e43a6228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57212-CF27-486E-BCA2-7A043F38F43E}">
  <ds:schemaRefs>
    <ds:schemaRef ds:uri="http://schemas.microsoft.com/sharepoint/v3/contenttype/forms"/>
  </ds:schemaRefs>
</ds:datastoreItem>
</file>

<file path=customXml/itemProps2.xml><?xml version="1.0" encoding="utf-8"?>
<ds:datastoreItem xmlns:ds="http://schemas.openxmlformats.org/officeDocument/2006/customXml" ds:itemID="{4AF3D007-6077-4901-9899-298124F34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c723d8-0037-4588-bbf3-2a5af0cfbfb6"/>
    <ds:schemaRef ds:uri="768f6ff5-c524-47f6-a718-82e43a622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840FCE-D4C4-4F19-BBE0-23E7D0395B8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16A1B78-23E5-41E5-B0B9-C7E471F6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12093</Words>
  <Characters>68931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WDFW</Company>
  <LinksUpToDate>false</LinksUpToDate>
  <CharactersWithSpaces>80863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Fuchs, Nathaniel T (DFW)</dc:creator>
  <cp:keywords/>
  <dc:description/>
  <cp:lastModifiedBy>Murdoch, Andrew R (DFW)</cp:lastModifiedBy>
  <cp:revision>9</cp:revision>
  <dcterms:created xsi:type="dcterms:W3CDTF">2020-10-25T06:05:00Z</dcterms:created>
  <dcterms:modified xsi:type="dcterms:W3CDTF">2020-12-03T01:42:00Z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0x010100A634747371D42843B34ED48619A4286D</vt:lpwstr>
  </property>
</Properties>
</file>